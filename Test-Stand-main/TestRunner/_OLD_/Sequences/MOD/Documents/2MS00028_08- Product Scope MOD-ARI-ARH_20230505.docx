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4A94B" w14:textId="2E45289F" w:rsidR="00A473EB" w:rsidRPr="00774BCD" w:rsidRDefault="00465531" w:rsidP="4FBF24EE">
      <w:pPr>
        <w:pStyle w:val="Header"/>
        <w:ind w:right="-143"/>
        <w:jc w:val="center"/>
        <w:rPr>
          <w:rFonts w:ascii="Verdana" w:hAnsi="Verdana" w:cstheme="minorBidi"/>
          <w:b/>
          <w:bCs/>
          <w:sz w:val="40"/>
          <w:szCs w:val="40"/>
          <w:lang w:val="en-US"/>
        </w:rPr>
      </w:pPr>
      <w:r w:rsidRPr="4FBF24EE">
        <w:rPr>
          <w:rFonts w:ascii="Verdana" w:hAnsi="Verdana" w:cstheme="minorBidi"/>
          <w:b/>
          <w:bCs/>
          <w:sz w:val="40"/>
          <w:szCs w:val="40"/>
          <w:lang w:val="en-US"/>
        </w:rPr>
        <w:t>Product Scope</w:t>
      </w:r>
    </w:p>
    <w:p w14:paraId="0DEAE43F" w14:textId="77777777" w:rsidR="00C17ECD" w:rsidRPr="00774BCD" w:rsidRDefault="00C17ECD" w:rsidP="00343705">
      <w:pPr>
        <w:jc w:val="center"/>
        <w:rPr>
          <w:rFonts w:ascii="Verdana" w:hAnsi="Verdana" w:cstheme="minorHAnsi"/>
          <w:b/>
          <w:i/>
          <w:sz w:val="40"/>
          <w:szCs w:val="40"/>
          <w:lang w:val="en-US"/>
        </w:rPr>
      </w:pPr>
    </w:p>
    <w:p w14:paraId="0B07D95A" w14:textId="61CA7F69" w:rsidR="009F2889" w:rsidRPr="00774BCD" w:rsidRDefault="001E4BE4" w:rsidP="009F2889">
      <w:pPr>
        <w:jc w:val="center"/>
        <w:rPr>
          <w:rFonts w:ascii="Verdana" w:hAnsi="Verdana"/>
          <w:sz w:val="40"/>
          <w:szCs w:val="40"/>
          <w:lang w:val="en-US"/>
        </w:rPr>
      </w:pPr>
      <w:r>
        <w:rPr>
          <w:rFonts w:ascii="Verdana" w:hAnsi="Verdana" w:cstheme="minorHAnsi"/>
          <w:b/>
          <w:i/>
          <w:sz w:val="40"/>
          <w:szCs w:val="40"/>
          <w:lang w:val="en-US"/>
        </w:rPr>
        <w:t>MOD/AR</w:t>
      </w:r>
      <w:r w:rsidR="00465531">
        <w:rPr>
          <w:rFonts w:ascii="Verdana" w:hAnsi="Verdana" w:cstheme="minorHAnsi"/>
          <w:b/>
          <w:i/>
          <w:sz w:val="40"/>
          <w:szCs w:val="40"/>
          <w:lang w:val="en-US"/>
        </w:rPr>
        <w:t>I/ARH range</w:t>
      </w:r>
    </w:p>
    <w:p w14:paraId="4B74A94D" w14:textId="7DDD35EF" w:rsidR="00A473EB" w:rsidRPr="00774BCD" w:rsidRDefault="00A473EB" w:rsidP="0040261B">
      <w:pPr>
        <w:rPr>
          <w:rFonts w:ascii="Verdana" w:hAnsi="Verdana" w:cstheme="minorHAnsi"/>
          <w:lang w:val="en-US"/>
        </w:rPr>
      </w:pPr>
    </w:p>
    <w:p w14:paraId="4320B1BE" w14:textId="77777777" w:rsidR="00C17ECD" w:rsidRDefault="00C17ECD" w:rsidP="0040261B">
      <w:pPr>
        <w:rPr>
          <w:rFonts w:ascii="Verdana" w:hAnsi="Verdana" w:cstheme="minorHAnsi"/>
          <w:lang w:val="en-US"/>
        </w:rPr>
      </w:pPr>
    </w:p>
    <w:p w14:paraId="51599F8A" w14:textId="77777777" w:rsidR="00AB3707" w:rsidRPr="00C12869" w:rsidRDefault="00AB3707" w:rsidP="00AB3707">
      <w:pPr>
        <w:tabs>
          <w:tab w:val="left" w:pos="483"/>
        </w:tabs>
        <w:rPr>
          <w:rFonts w:ascii="Verdana" w:hAnsi="Verdana" w:cstheme="minorHAnsi"/>
          <w:lang w:val="en-US"/>
        </w:rPr>
      </w:pPr>
      <w:r>
        <w:rPr>
          <w:rFonts w:ascii="Verdana" w:hAnsi="Verdana" w:cstheme="minorHAnsi"/>
          <w:lang w:val="en-US"/>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1"/>
        <w:gridCol w:w="1578"/>
        <w:gridCol w:w="1950"/>
        <w:gridCol w:w="1354"/>
        <w:gridCol w:w="1777"/>
      </w:tblGrid>
      <w:tr w:rsidR="00AB3707" w:rsidRPr="00C12869" w14:paraId="026FCE4F" w14:textId="77777777" w:rsidTr="00A95E85">
        <w:trPr>
          <w:cantSplit/>
          <w:trHeight w:val="120"/>
        </w:trPr>
        <w:tc>
          <w:tcPr>
            <w:tcW w:w="1439" w:type="pct"/>
            <w:vMerge w:val="restart"/>
            <w:vAlign w:val="center"/>
          </w:tcPr>
          <w:p w14:paraId="764A4AAB" w14:textId="77777777" w:rsidR="00AB3707" w:rsidRPr="00C12869" w:rsidRDefault="00AB3707" w:rsidP="00CE6674">
            <w:pPr>
              <w:jc w:val="center"/>
              <w:rPr>
                <w:rFonts w:ascii="Verdana" w:hAnsi="Verdana" w:cs="Calibri"/>
                <w:b/>
                <w:lang w:val="en-US"/>
              </w:rPr>
            </w:pPr>
            <w:r w:rsidRPr="00C12869">
              <w:rPr>
                <w:rFonts w:ascii="Verdana" w:hAnsi="Verdana" w:cs="Calibri"/>
                <w:b/>
                <w:lang w:val="en-US"/>
              </w:rPr>
              <w:t>Approvals</w:t>
            </w:r>
          </w:p>
        </w:tc>
        <w:tc>
          <w:tcPr>
            <w:tcW w:w="844" w:type="pct"/>
          </w:tcPr>
          <w:p w14:paraId="1B1F84A6" w14:textId="77777777" w:rsidR="00AB3707" w:rsidRPr="00C12869" w:rsidRDefault="00AB3707" w:rsidP="00CE6674">
            <w:pPr>
              <w:rPr>
                <w:rFonts w:ascii="Verdana" w:hAnsi="Verdana" w:cs="Calibri"/>
                <w:i/>
                <w:lang w:val="en-US"/>
              </w:rPr>
            </w:pPr>
          </w:p>
        </w:tc>
        <w:tc>
          <w:tcPr>
            <w:tcW w:w="1043" w:type="pct"/>
          </w:tcPr>
          <w:p w14:paraId="233097F8" w14:textId="77777777" w:rsidR="00AB3707" w:rsidRPr="00C12869" w:rsidRDefault="00AB3707" w:rsidP="00CE6674">
            <w:pPr>
              <w:rPr>
                <w:rFonts w:ascii="Verdana" w:hAnsi="Verdana" w:cs="Calibri"/>
                <w:i/>
                <w:lang w:val="en-US"/>
              </w:rPr>
            </w:pPr>
            <w:r w:rsidRPr="00C12869">
              <w:rPr>
                <w:rFonts w:ascii="Verdana" w:hAnsi="Verdana" w:cstheme="minorHAnsi"/>
                <w:i/>
                <w:lang w:val="en-US"/>
              </w:rPr>
              <w:t>By</w:t>
            </w:r>
          </w:p>
        </w:tc>
        <w:tc>
          <w:tcPr>
            <w:tcW w:w="724" w:type="pct"/>
          </w:tcPr>
          <w:p w14:paraId="1A42B965" w14:textId="77777777" w:rsidR="00AB3707" w:rsidRPr="00C12869" w:rsidRDefault="00AB3707" w:rsidP="00CE6674">
            <w:pPr>
              <w:rPr>
                <w:rFonts w:ascii="Verdana" w:hAnsi="Verdana" w:cs="Calibri"/>
                <w:i/>
                <w:lang w:val="en-US"/>
              </w:rPr>
            </w:pPr>
            <w:r w:rsidRPr="00C12869">
              <w:rPr>
                <w:rFonts w:ascii="Verdana" w:hAnsi="Verdana" w:cstheme="minorHAnsi"/>
                <w:i/>
                <w:lang w:val="en-US"/>
              </w:rPr>
              <w:t>Department</w:t>
            </w:r>
          </w:p>
        </w:tc>
        <w:tc>
          <w:tcPr>
            <w:tcW w:w="950" w:type="pct"/>
          </w:tcPr>
          <w:p w14:paraId="0CCF294B" w14:textId="77777777" w:rsidR="00AB3707" w:rsidRPr="00C12869" w:rsidRDefault="00AB3707" w:rsidP="00CE6674">
            <w:pPr>
              <w:rPr>
                <w:rFonts w:ascii="Verdana" w:hAnsi="Verdana" w:cs="Calibri"/>
                <w:i/>
                <w:lang w:val="en-US"/>
              </w:rPr>
            </w:pPr>
            <w:r w:rsidRPr="00C12869">
              <w:rPr>
                <w:rFonts w:ascii="Verdana" w:hAnsi="Verdana" w:cstheme="minorHAnsi"/>
                <w:i/>
                <w:lang w:val="en-US"/>
              </w:rPr>
              <w:t>Date</w:t>
            </w:r>
          </w:p>
        </w:tc>
      </w:tr>
      <w:tr w:rsidR="00AB3707" w:rsidRPr="004F6437" w14:paraId="1700166C" w14:textId="77777777" w:rsidTr="00A95E85">
        <w:trPr>
          <w:cantSplit/>
          <w:trHeight w:val="120"/>
        </w:trPr>
        <w:tc>
          <w:tcPr>
            <w:tcW w:w="1439" w:type="pct"/>
            <w:vMerge/>
            <w:vAlign w:val="center"/>
          </w:tcPr>
          <w:p w14:paraId="164A58AF" w14:textId="77777777" w:rsidR="00AB3707" w:rsidRPr="00C12869" w:rsidRDefault="00AB3707" w:rsidP="00CE6674">
            <w:pPr>
              <w:jc w:val="center"/>
              <w:rPr>
                <w:rFonts w:ascii="Verdana" w:hAnsi="Verdana" w:cs="Calibri"/>
                <w:b/>
                <w:lang w:val="en-US"/>
              </w:rPr>
            </w:pPr>
          </w:p>
        </w:tc>
        <w:tc>
          <w:tcPr>
            <w:tcW w:w="844" w:type="pct"/>
          </w:tcPr>
          <w:p w14:paraId="3D38FCF4" w14:textId="77777777" w:rsidR="00AB3707" w:rsidRPr="00C12869" w:rsidRDefault="00AB3707" w:rsidP="00CE6674">
            <w:pPr>
              <w:rPr>
                <w:rFonts w:ascii="Verdana" w:hAnsi="Verdana" w:cs="Calibri"/>
                <w:lang w:val="en-US"/>
              </w:rPr>
            </w:pPr>
            <w:r w:rsidRPr="00C12869">
              <w:rPr>
                <w:rFonts w:ascii="Verdana" w:hAnsi="Verdana" w:cstheme="minorHAnsi"/>
                <w:lang w:val="en-US"/>
              </w:rPr>
              <w:t>Compiled</w:t>
            </w:r>
          </w:p>
        </w:tc>
        <w:tc>
          <w:tcPr>
            <w:tcW w:w="1043" w:type="pct"/>
          </w:tcPr>
          <w:p w14:paraId="4E4D0324" w14:textId="23682A18" w:rsidR="00AB3707" w:rsidRPr="006627B4" w:rsidRDefault="00E02D76" w:rsidP="00CE6674">
            <w:pPr>
              <w:rPr>
                <w:rFonts w:ascii="Verdana" w:hAnsi="Verdana" w:cs="Calibri"/>
                <w:i/>
                <w:lang w:val="en-US"/>
              </w:rPr>
            </w:pPr>
            <w:r>
              <w:rPr>
                <w:rFonts w:ascii="Verdana" w:hAnsi="Verdana" w:cs="Calibri"/>
                <w:i/>
                <w:lang w:val="en-US"/>
              </w:rPr>
              <w:t>P. Antonello</w:t>
            </w:r>
          </w:p>
        </w:tc>
        <w:tc>
          <w:tcPr>
            <w:tcW w:w="724" w:type="pct"/>
          </w:tcPr>
          <w:p w14:paraId="7B7E687F" w14:textId="77777777" w:rsidR="00AB3707" w:rsidRPr="00C12869" w:rsidRDefault="00AB3707" w:rsidP="00CE6674">
            <w:pPr>
              <w:rPr>
                <w:rFonts w:ascii="Verdana" w:hAnsi="Verdana" w:cs="Calibri"/>
                <w:lang w:val="en-US"/>
              </w:rPr>
            </w:pPr>
            <w:r w:rsidRPr="00C12869">
              <w:rPr>
                <w:rFonts w:ascii="Verdana" w:hAnsi="Verdana" w:cstheme="minorHAnsi"/>
                <w:lang w:val="en-US"/>
              </w:rPr>
              <w:t>R&amp;D</w:t>
            </w:r>
          </w:p>
        </w:tc>
        <w:sdt>
          <w:sdtPr>
            <w:rPr>
              <w:rFonts w:ascii="Verdana" w:hAnsi="Verdana" w:cstheme="minorHAnsi"/>
              <w:color w:val="2B579A"/>
              <w:shd w:val="clear" w:color="auto" w:fill="E6E6E6"/>
              <w:lang w:val="en-US"/>
            </w:rPr>
            <w:id w:val="-1711250911"/>
            <w:placeholder>
              <w:docPart w:val="ABAB5666EF1B4862BDA0FEB87C2ADAF0"/>
            </w:placeholder>
            <w:date w:fullDate="2022-11-16T00:00:00Z">
              <w:dateFormat w:val="d-MMM-yy"/>
              <w:lid w:val="en-US"/>
              <w:storeMappedDataAs w:val="dateTime"/>
              <w:calendar w:val="gregorian"/>
            </w:date>
          </w:sdtPr>
          <w:sdtEndPr/>
          <w:sdtContent>
            <w:tc>
              <w:tcPr>
                <w:tcW w:w="950" w:type="pct"/>
                <w:vMerge w:val="restart"/>
                <w:vAlign w:val="center"/>
              </w:tcPr>
              <w:p w14:paraId="3B7BC9F9" w14:textId="28A51225" w:rsidR="00AB3707" w:rsidRPr="00C12869" w:rsidRDefault="0079752D" w:rsidP="00CE6674">
                <w:pPr>
                  <w:jc w:val="center"/>
                  <w:rPr>
                    <w:rFonts w:ascii="Verdana" w:hAnsi="Verdana" w:cstheme="minorHAnsi"/>
                    <w:lang w:val="en-US"/>
                  </w:rPr>
                </w:pPr>
                <w:r>
                  <w:rPr>
                    <w:rFonts w:ascii="Verdana" w:hAnsi="Verdana" w:cstheme="minorHAnsi"/>
                    <w:color w:val="2B579A"/>
                    <w:shd w:val="clear" w:color="auto" w:fill="E6E6E6"/>
                    <w:lang w:val="en-US"/>
                  </w:rPr>
                  <w:t>16-Nov-22</w:t>
                </w:r>
              </w:p>
            </w:tc>
          </w:sdtContent>
        </w:sdt>
      </w:tr>
      <w:tr w:rsidR="00AB3707" w:rsidRPr="004F6437" w14:paraId="18248398" w14:textId="77777777" w:rsidTr="00A95E85">
        <w:trPr>
          <w:cantSplit/>
          <w:trHeight w:val="120"/>
        </w:trPr>
        <w:tc>
          <w:tcPr>
            <w:tcW w:w="1439" w:type="pct"/>
            <w:vMerge/>
            <w:vAlign w:val="center"/>
          </w:tcPr>
          <w:p w14:paraId="7968F337" w14:textId="77777777" w:rsidR="00AB3707" w:rsidRPr="00C12869" w:rsidRDefault="00AB3707" w:rsidP="00CE6674">
            <w:pPr>
              <w:jc w:val="center"/>
              <w:rPr>
                <w:rFonts w:ascii="Verdana" w:hAnsi="Verdana" w:cs="Calibri"/>
                <w:b/>
                <w:lang w:val="en-US"/>
              </w:rPr>
            </w:pPr>
          </w:p>
        </w:tc>
        <w:tc>
          <w:tcPr>
            <w:tcW w:w="844" w:type="pct"/>
          </w:tcPr>
          <w:p w14:paraId="4A4777D8" w14:textId="77777777" w:rsidR="00AB3707" w:rsidRPr="00C12869" w:rsidRDefault="00AB3707" w:rsidP="00CE6674">
            <w:pPr>
              <w:rPr>
                <w:rFonts w:ascii="Verdana" w:hAnsi="Verdana" w:cs="Calibri"/>
                <w:lang w:val="en-US"/>
              </w:rPr>
            </w:pPr>
            <w:r w:rsidRPr="00C12869">
              <w:rPr>
                <w:rFonts w:ascii="Verdana" w:hAnsi="Verdana" w:cstheme="minorHAnsi"/>
                <w:lang w:val="en-US"/>
              </w:rPr>
              <w:t>Verified</w:t>
            </w:r>
          </w:p>
        </w:tc>
        <w:tc>
          <w:tcPr>
            <w:tcW w:w="1043" w:type="pct"/>
          </w:tcPr>
          <w:p w14:paraId="32CD84D8" w14:textId="59A82A35" w:rsidR="00AB3707" w:rsidRPr="006627B4" w:rsidRDefault="00E02D76" w:rsidP="00CE6674">
            <w:pPr>
              <w:rPr>
                <w:rFonts w:ascii="Verdana" w:hAnsi="Verdana" w:cs="Calibri"/>
                <w:i/>
                <w:lang w:val="en-US"/>
              </w:rPr>
            </w:pPr>
            <w:r>
              <w:rPr>
                <w:rFonts w:ascii="Verdana" w:hAnsi="Verdana" w:cs="Calibri"/>
                <w:i/>
                <w:lang w:val="en-US"/>
              </w:rPr>
              <w:t>L. Di Maio</w:t>
            </w:r>
          </w:p>
        </w:tc>
        <w:tc>
          <w:tcPr>
            <w:tcW w:w="724" w:type="pct"/>
          </w:tcPr>
          <w:p w14:paraId="116E111D" w14:textId="77777777" w:rsidR="00AB3707" w:rsidRPr="00C12869" w:rsidRDefault="00AB3707" w:rsidP="00CE6674">
            <w:pPr>
              <w:rPr>
                <w:rFonts w:ascii="Verdana" w:hAnsi="Verdana" w:cs="Calibri"/>
                <w:lang w:val="en-US"/>
              </w:rPr>
            </w:pPr>
            <w:r w:rsidRPr="00C12869">
              <w:rPr>
                <w:rFonts w:ascii="Verdana" w:hAnsi="Verdana" w:cstheme="minorHAnsi"/>
                <w:lang w:val="en-US"/>
              </w:rPr>
              <w:t>R&amp;D</w:t>
            </w:r>
          </w:p>
        </w:tc>
        <w:tc>
          <w:tcPr>
            <w:tcW w:w="950" w:type="pct"/>
            <w:vMerge/>
          </w:tcPr>
          <w:p w14:paraId="46933351" w14:textId="77777777" w:rsidR="00AB3707" w:rsidRPr="00C12869" w:rsidRDefault="00AB3707" w:rsidP="00CE6674">
            <w:pPr>
              <w:rPr>
                <w:rFonts w:ascii="Verdana" w:hAnsi="Verdana" w:cs="Calibri"/>
                <w:lang w:val="en-US"/>
              </w:rPr>
            </w:pPr>
          </w:p>
        </w:tc>
      </w:tr>
      <w:tr w:rsidR="00AB3707" w:rsidRPr="004F6437" w14:paraId="467A313D" w14:textId="77777777" w:rsidTr="00A95E85">
        <w:trPr>
          <w:cantSplit/>
          <w:trHeight w:val="120"/>
        </w:trPr>
        <w:tc>
          <w:tcPr>
            <w:tcW w:w="1439" w:type="pct"/>
            <w:vMerge/>
            <w:vAlign w:val="center"/>
          </w:tcPr>
          <w:p w14:paraId="4BD9178A" w14:textId="77777777" w:rsidR="00AB3707" w:rsidRPr="00C12869" w:rsidRDefault="00AB3707" w:rsidP="00CE6674">
            <w:pPr>
              <w:jc w:val="center"/>
              <w:rPr>
                <w:rFonts w:ascii="Verdana" w:hAnsi="Verdana" w:cs="Calibri"/>
                <w:b/>
                <w:lang w:val="en-US"/>
              </w:rPr>
            </w:pPr>
          </w:p>
        </w:tc>
        <w:tc>
          <w:tcPr>
            <w:tcW w:w="844" w:type="pct"/>
          </w:tcPr>
          <w:p w14:paraId="6268E13F" w14:textId="77777777" w:rsidR="00AB3707" w:rsidRPr="00C12869" w:rsidRDefault="00AB3707" w:rsidP="00CE6674">
            <w:pPr>
              <w:rPr>
                <w:rFonts w:ascii="Verdana" w:hAnsi="Verdana" w:cs="Calibri"/>
                <w:lang w:val="en-US"/>
              </w:rPr>
            </w:pPr>
            <w:r w:rsidRPr="00C12869">
              <w:rPr>
                <w:rFonts w:ascii="Verdana" w:hAnsi="Verdana" w:cstheme="minorHAnsi"/>
                <w:lang w:val="en-US"/>
              </w:rPr>
              <w:t>Approved</w:t>
            </w:r>
          </w:p>
        </w:tc>
        <w:tc>
          <w:tcPr>
            <w:tcW w:w="1043" w:type="pct"/>
          </w:tcPr>
          <w:p w14:paraId="6C961F1A" w14:textId="6C78E8C9" w:rsidR="00AB3707" w:rsidRPr="006627B4" w:rsidRDefault="00E02D76" w:rsidP="00CE6674">
            <w:pPr>
              <w:rPr>
                <w:rFonts w:ascii="Verdana" w:hAnsi="Verdana" w:cs="Calibri"/>
                <w:i/>
                <w:lang w:val="en-US"/>
              </w:rPr>
            </w:pPr>
            <w:r>
              <w:rPr>
                <w:rFonts w:ascii="Verdana" w:hAnsi="Verdana" w:cs="Calibri"/>
                <w:i/>
                <w:lang w:val="en-US"/>
              </w:rPr>
              <w:t>M. Chiaravalli</w:t>
            </w:r>
          </w:p>
        </w:tc>
        <w:tc>
          <w:tcPr>
            <w:tcW w:w="724" w:type="pct"/>
          </w:tcPr>
          <w:p w14:paraId="563413E4" w14:textId="77777777" w:rsidR="00AB3707" w:rsidRPr="00C12869" w:rsidRDefault="00AB3707" w:rsidP="00CE6674">
            <w:pPr>
              <w:rPr>
                <w:rFonts w:ascii="Verdana" w:hAnsi="Verdana" w:cs="Calibri"/>
                <w:lang w:val="en-US"/>
              </w:rPr>
            </w:pPr>
            <w:r w:rsidRPr="00C12869">
              <w:rPr>
                <w:rFonts w:ascii="Verdana" w:hAnsi="Verdana" w:cstheme="minorHAnsi"/>
                <w:lang w:val="en-US"/>
              </w:rPr>
              <w:t>R&amp;D</w:t>
            </w:r>
          </w:p>
        </w:tc>
        <w:tc>
          <w:tcPr>
            <w:tcW w:w="950" w:type="pct"/>
            <w:vMerge/>
          </w:tcPr>
          <w:p w14:paraId="26EBFDF4" w14:textId="77777777" w:rsidR="00AB3707" w:rsidRPr="00C12869" w:rsidRDefault="00AB3707" w:rsidP="00CE6674">
            <w:pPr>
              <w:rPr>
                <w:rFonts w:ascii="Verdana" w:hAnsi="Verdana" w:cs="Calibri"/>
                <w:lang w:val="en-US"/>
              </w:rPr>
            </w:pPr>
          </w:p>
        </w:tc>
      </w:tr>
      <w:tr w:rsidR="00AB3707" w:rsidRPr="004F6437" w14:paraId="1C7AD86A" w14:textId="77777777" w:rsidTr="00CE6674">
        <w:trPr>
          <w:cantSplit/>
          <w:trHeight w:val="240"/>
        </w:trPr>
        <w:tc>
          <w:tcPr>
            <w:tcW w:w="5000" w:type="pct"/>
            <w:gridSpan w:val="5"/>
            <w:tcBorders>
              <w:left w:val="single" w:sz="4" w:space="0" w:color="FFFFFF" w:themeColor="background1"/>
              <w:right w:val="single" w:sz="4" w:space="0" w:color="FFFFFF" w:themeColor="background1"/>
            </w:tcBorders>
            <w:vAlign w:val="center"/>
          </w:tcPr>
          <w:p w14:paraId="2BF621C9" w14:textId="77777777" w:rsidR="00AB3707" w:rsidRPr="00C12869" w:rsidRDefault="00AB3707" w:rsidP="00CE6674">
            <w:pPr>
              <w:rPr>
                <w:rFonts w:ascii="Verdana" w:hAnsi="Verdana" w:cs="Calibri"/>
                <w:lang w:val="en-US"/>
              </w:rPr>
            </w:pPr>
          </w:p>
        </w:tc>
      </w:tr>
      <w:tr w:rsidR="00AB3707" w:rsidRPr="004F6437" w14:paraId="7637EB5D" w14:textId="77777777" w:rsidTr="00A95E85">
        <w:trPr>
          <w:cantSplit/>
          <w:trHeight w:val="240"/>
        </w:trPr>
        <w:tc>
          <w:tcPr>
            <w:tcW w:w="1439" w:type="pct"/>
            <w:vMerge w:val="restart"/>
            <w:vAlign w:val="center"/>
          </w:tcPr>
          <w:p w14:paraId="2FCD1D6C" w14:textId="77777777" w:rsidR="00AB3707" w:rsidRPr="00C12869" w:rsidRDefault="00AB3707" w:rsidP="00CE6674">
            <w:pPr>
              <w:jc w:val="center"/>
              <w:rPr>
                <w:rFonts w:ascii="Verdana" w:hAnsi="Verdana" w:cs="Calibri"/>
                <w:b/>
                <w:lang w:val="en-US"/>
              </w:rPr>
            </w:pPr>
            <w:r w:rsidRPr="00C12869">
              <w:rPr>
                <w:rFonts w:ascii="Verdana" w:hAnsi="Verdana" w:cs="Calibri"/>
                <w:b/>
                <w:lang w:val="en-US"/>
              </w:rPr>
              <w:t>References</w:t>
            </w:r>
          </w:p>
        </w:tc>
        <w:tc>
          <w:tcPr>
            <w:tcW w:w="844" w:type="pct"/>
          </w:tcPr>
          <w:p w14:paraId="6AEE7393" w14:textId="77777777" w:rsidR="00AB3707" w:rsidRPr="00C12869" w:rsidRDefault="00AB3707" w:rsidP="00CE6674">
            <w:pPr>
              <w:rPr>
                <w:rFonts w:ascii="Verdana" w:hAnsi="Verdana" w:cs="Calibri"/>
                <w:lang w:val="en-US"/>
              </w:rPr>
            </w:pPr>
            <w:r w:rsidRPr="00C12869">
              <w:rPr>
                <w:rFonts w:ascii="Verdana" w:hAnsi="Verdana" w:cs="Calibri"/>
                <w:lang w:val="en-US"/>
              </w:rPr>
              <w:t>Project</w:t>
            </w:r>
          </w:p>
        </w:tc>
        <w:tc>
          <w:tcPr>
            <w:tcW w:w="2717" w:type="pct"/>
            <w:gridSpan w:val="3"/>
          </w:tcPr>
          <w:p w14:paraId="58D4C935" w14:textId="0DB55036" w:rsidR="00AB3707" w:rsidRPr="00C12869" w:rsidRDefault="0072492B" w:rsidP="00CE6674">
            <w:pPr>
              <w:rPr>
                <w:rFonts w:ascii="Verdana" w:hAnsi="Verdana" w:cs="Calibri"/>
                <w:lang w:val="en-US"/>
              </w:rPr>
            </w:pPr>
            <w:r w:rsidRPr="0072492B">
              <w:rPr>
                <w:rFonts w:ascii="Verdana" w:hAnsi="Verdana" w:cs="Calibri"/>
                <w:lang w:val="en-US"/>
              </w:rPr>
              <w:t xml:space="preserve">SP00337- MOD and </w:t>
            </w:r>
            <w:proofErr w:type="spellStart"/>
            <w:r w:rsidRPr="0072492B">
              <w:rPr>
                <w:rFonts w:ascii="Verdana" w:hAnsi="Verdana" w:cs="Calibri"/>
                <w:lang w:val="en-US"/>
              </w:rPr>
              <w:t>autoreclosing</w:t>
            </w:r>
            <w:proofErr w:type="spellEnd"/>
          </w:p>
        </w:tc>
      </w:tr>
      <w:tr w:rsidR="00AB3707" w:rsidRPr="00C12869" w14:paraId="30DDE863" w14:textId="77777777" w:rsidTr="00A95E85">
        <w:trPr>
          <w:cantSplit/>
          <w:trHeight w:val="240"/>
        </w:trPr>
        <w:tc>
          <w:tcPr>
            <w:tcW w:w="1439" w:type="pct"/>
            <w:vMerge/>
          </w:tcPr>
          <w:p w14:paraId="5A4D4B51" w14:textId="77777777" w:rsidR="00AB3707" w:rsidRPr="00C12869" w:rsidRDefault="00AB3707" w:rsidP="00CE6674">
            <w:pPr>
              <w:rPr>
                <w:rFonts w:ascii="Verdana" w:hAnsi="Verdana" w:cs="Calibri"/>
                <w:lang w:val="en-US"/>
              </w:rPr>
            </w:pPr>
          </w:p>
        </w:tc>
        <w:tc>
          <w:tcPr>
            <w:tcW w:w="844" w:type="pct"/>
          </w:tcPr>
          <w:p w14:paraId="624F3811" w14:textId="77777777" w:rsidR="00AB3707" w:rsidRPr="00C12869" w:rsidRDefault="00AB3707" w:rsidP="00CE6674">
            <w:pPr>
              <w:rPr>
                <w:rFonts w:ascii="Verdana" w:hAnsi="Verdana" w:cs="Calibri"/>
                <w:lang w:val="en-US"/>
              </w:rPr>
            </w:pPr>
            <w:r w:rsidRPr="00C12869">
              <w:rPr>
                <w:rFonts w:ascii="Verdana" w:hAnsi="Verdana" w:cs="Calibri"/>
                <w:lang w:val="en-US"/>
              </w:rPr>
              <w:t>Product</w:t>
            </w:r>
          </w:p>
        </w:tc>
        <w:tc>
          <w:tcPr>
            <w:tcW w:w="2717" w:type="pct"/>
            <w:gridSpan w:val="3"/>
          </w:tcPr>
          <w:p w14:paraId="1426D59F" w14:textId="32FCF3AE" w:rsidR="00AB3707" w:rsidRPr="00C12869" w:rsidRDefault="0072492B" w:rsidP="00CE6674">
            <w:pPr>
              <w:tabs>
                <w:tab w:val="center" w:pos="2471"/>
              </w:tabs>
              <w:rPr>
                <w:rFonts w:ascii="Verdana" w:hAnsi="Verdana" w:cs="Calibri"/>
                <w:lang w:val="en-US"/>
              </w:rPr>
            </w:pPr>
            <w:r>
              <w:rPr>
                <w:rFonts w:ascii="Verdana" w:hAnsi="Verdana" w:cs="Calibri"/>
                <w:lang w:val="en-US"/>
              </w:rPr>
              <w:t>MOD</w:t>
            </w:r>
            <w:r w:rsidR="004A41F3">
              <w:rPr>
                <w:rFonts w:ascii="Verdana" w:hAnsi="Verdana" w:cs="Calibri"/>
                <w:lang w:val="en-US"/>
              </w:rPr>
              <w:t xml:space="preserve">, </w:t>
            </w:r>
            <w:proofErr w:type="gramStart"/>
            <w:r>
              <w:rPr>
                <w:rFonts w:ascii="Verdana" w:hAnsi="Verdana" w:cs="Calibri"/>
                <w:lang w:val="en-US"/>
              </w:rPr>
              <w:t>ARI</w:t>
            </w:r>
            <w:proofErr w:type="gramEnd"/>
            <w:r w:rsidR="004A41F3">
              <w:rPr>
                <w:rFonts w:ascii="Verdana" w:hAnsi="Verdana" w:cs="Calibri"/>
                <w:lang w:val="en-US"/>
              </w:rPr>
              <w:t xml:space="preserve"> and ARH</w:t>
            </w:r>
            <w:r w:rsidR="00AB3707">
              <w:rPr>
                <w:rFonts w:ascii="Verdana" w:hAnsi="Verdana" w:cs="Calibri"/>
                <w:lang w:val="en-US"/>
              </w:rPr>
              <w:tab/>
            </w:r>
          </w:p>
        </w:tc>
      </w:tr>
      <w:tr w:rsidR="00AB3707" w:rsidRPr="00AC009F" w14:paraId="581742A6" w14:textId="77777777" w:rsidTr="00A95E85">
        <w:trPr>
          <w:cantSplit/>
          <w:trHeight w:val="240"/>
        </w:trPr>
        <w:tc>
          <w:tcPr>
            <w:tcW w:w="1439" w:type="pct"/>
            <w:vMerge/>
          </w:tcPr>
          <w:p w14:paraId="789B475D" w14:textId="77777777" w:rsidR="00AB3707" w:rsidRPr="00C12869" w:rsidRDefault="00AB3707" w:rsidP="00CE6674">
            <w:pPr>
              <w:rPr>
                <w:rFonts w:ascii="Verdana" w:hAnsi="Verdana" w:cs="Calibri"/>
                <w:lang w:val="en-US"/>
              </w:rPr>
            </w:pPr>
          </w:p>
        </w:tc>
        <w:tc>
          <w:tcPr>
            <w:tcW w:w="844" w:type="pct"/>
          </w:tcPr>
          <w:p w14:paraId="780DA661" w14:textId="77777777" w:rsidR="00AB3707" w:rsidRPr="00C12869" w:rsidRDefault="00AB3707" w:rsidP="00CE6674">
            <w:pPr>
              <w:rPr>
                <w:rFonts w:ascii="Verdana" w:hAnsi="Verdana" w:cs="Calibri"/>
                <w:lang w:val="en-US"/>
              </w:rPr>
            </w:pPr>
            <w:r>
              <w:rPr>
                <w:rFonts w:ascii="Verdana" w:hAnsi="Verdana" w:cs="Calibri"/>
                <w:lang w:val="en-US"/>
              </w:rPr>
              <w:t>Documents</w:t>
            </w:r>
          </w:p>
        </w:tc>
        <w:tc>
          <w:tcPr>
            <w:tcW w:w="2717" w:type="pct"/>
            <w:gridSpan w:val="3"/>
          </w:tcPr>
          <w:p w14:paraId="39C866A9" w14:textId="43E00471" w:rsidR="00AB3707" w:rsidRPr="00C12869" w:rsidRDefault="00AB3707" w:rsidP="00CE6674">
            <w:pPr>
              <w:rPr>
                <w:rFonts w:ascii="Verdana" w:hAnsi="Verdana" w:cs="Calibri"/>
                <w:lang w:val="en-US"/>
              </w:rPr>
            </w:pPr>
          </w:p>
        </w:tc>
      </w:tr>
    </w:tbl>
    <w:p w14:paraId="72D7D967" w14:textId="77777777" w:rsidR="00AB3707" w:rsidRPr="00774BCD" w:rsidRDefault="00AB3707" w:rsidP="0040261B">
      <w:pPr>
        <w:rPr>
          <w:rFonts w:ascii="Verdana" w:hAnsi="Verdana" w:cstheme="minorHAnsi"/>
          <w:lang w:val="en-US"/>
        </w:rPr>
      </w:pPr>
    </w:p>
    <w:p w14:paraId="011C4AE4" w14:textId="67E8B29B" w:rsidR="000B4C69" w:rsidRPr="00774BCD" w:rsidRDefault="000B4C69" w:rsidP="000B4C69">
      <w:pPr>
        <w:pStyle w:val="Contents"/>
        <w:rPr>
          <w:rFonts w:ascii="Verdana" w:eastAsia="Times New Roman" w:hAnsi="Verdana" w:cstheme="minorHAnsi"/>
          <w:sz w:val="40"/>
          <w:szCs w:val="40"/>
          <w:lang w:val="en-US"/>
        </w:rPr>
      </w:pPr>
      <w:r w:rsidRPr="00774BCD">
        <w:rPr>
          <w:rFonts w:ascii="Verdana" w:eastAsia="Times New Roman" w:hAnsi="Verdana" w:cstheme="minorHAnsi"/>
          <w:sz w:val="40"/>
          <w:szCs w:val="40"/>
          <w:lang w:val="en-US"/>
        </w:rPr>
        <w:lastRenderedPageBreak/>
        <w:t>TABLE OF CONTENTS</w:t>
      </w:r>
    </w:p>
    <w:sdt>
      <w:sdtPr>
        <w:rPr>
          <w:rFonts w:ascii="Helvetica" w:eastAsia="Times New Roman" w:hAnsi="Helvetica" w:cs="Times New Roman"/>
          <w:b w:val="0"/>
          <w:bCs w:val="0"/>
          <w:color w:val="auto"/>
          <w:sz w:val="20"/>
          <w:szCs w:val="20"/>
          <w:shd w:val="clear" w:color="auto" w:fill="E6E6E6"/>
          <w:lang w:val="en-GB" w:eastAsia="en-US"/>
        </w:rPr>
        <w:id w:val="736905068"/>
        <w:docPartObj>
          <w:docPartGallery w:val="Table of Contents"/>
          <w:docPartUnique/>
        </w:docPartObj>
      </w:sdtPr>
      <w:sdtEndPr>
        <w:rPr>
          <w:noProof/>
        </w:rPr>
      </w:sdtEndPr>
      <w:sdtContent>
        <w:p w14:paraId="4B74A9AD" w14:textId="77777777" w:rsidR="00D154BD" w:rsidRPr="00384798" w:rsidRDefault="00D154BD">
          <w:pPr>
            <w:pStyle w:val="TOCHeading"/>
            <w:rPr>
              <w:b w:val="0"/>
              <w:lang w:val="en-GB"/>
            </w:rPr>
          </w:pPr>
        </w:p>
        <w:p w14:paraId="22C9706C" w14:textId="758F0D40" w:rsidR="003E0D36" w:rsidRDefault="00D154BD">
          <w:pPr>
            <w:pStyle w:val="TOC1"/>
            <w:rPr>
              <w:rFonts w:asciiTheme="minorHAnsi" w:eastAsiaTheme="minorEastAsia" w:hAnsiTheme="minorHAnsi" w:cstheme="minorBidi"/>
              <w:noProof/>
              <w:sz w:val="22"/>
              <w:szCs w:val="22"/>
              <w:lang w:eastAsia="it-IT"/>
            </w:rPr>
          </w:pPr>
          <w:r w:rsidRPr="00774BCD">
            <w:rPr>
              <w:rFonts w:ascii="Verdana" w:hAnsi="Verdana"/>
              <w:color w:val="2B579A"/>
              <w:shd w:val="clear" w:color="auto" w:fill="E6E6E6"/>
              <w:lang w:val="en-GB"/>
            </w:rPr>
            <w:fldChar w:fldCharType="begin"/>
          </w:r>
          <w:r w:rsidRPr="00774BCD">
            <w:rPr>
              <w:rFonts w:ascii="Verdana" w:hAnsi="Verdana"/>
              <w:lang w:val="en-GB"/>
            </w:rPr>
            <w:instrText xml:space="preserve"> TOC \o "1-3" \h \z \u </w:instrText>
          </w:r>
          <w:r w:rsidRPr="00774BCD">
            <w:rPr>
              <w:rFonts w:ascii="Verdana" w:hAnsi="Verdana"/>
              <w:color w:val="2B579A"/>
              <w:shd w:val="clear" w:color="auto" w:fill="E6E6E6"/>
              <w:lang w:val="en-GB"/>
            </w:rPr>
            <w:fldChar w:fldCharType="separate"/>
          </w:r>
          <w:hyperlink w:anchor="_Toc115677105" w:history="1">
            <w:r w:rsidR="003E0D36" w:rsidRPr="004966CA">
              <w:rPr>
                <w:rStyle w:val="Hyperlink"/>
                <w:rFonts w:ascii="Verdana" w:hAnsi="Verdana"/>
                <w:noProof/>
                <w:lang w:val="en-GB"/>
              </w:rPr>
              <w:t>1</w:t>
            </w:r>
            <w:r w:rsidR="003E0D36">
              <w:rPr>
                <w:rFonts w:asciiTheme="minorHAnsi" w:eastAsiaTheme="minorEastAsia" w:hAnsiTheme="minorHAnsi" w:cstheme="minorBidi"/>
                <w:noProof/>
                <w:sz w:val="22"/>
                <w:szCs w:val="22"/>
                <w:lang w:eastAsia="it-IT"/>
              </w:rPr>
              <w:tab/>
            </w:r>
            <w:r w:rsidR="003E0D36" w:rsidRPr="004966CA">
              <w:rPr>
                <w:rStyle w:val="Hyperlink"/>
                <w:rFonts w:ascii="Verdana" w:hAnsi="Verdana"/>
                <w:noProof/>
                <w:lang w:val="en-GB"/>
              </w:rPr>
              <w:t>Introduction</w:t>
            </w:r>
            <w:r w:rsidR="003E0D36">
              <w:rPr>
                <w:noProof/>
                <w:webHidden/>
              </w:rPr>
              <w:tab/>
            </w:r>
            <w:r w:rsidR="003E0D36">
              <w:rPr>
                <w:noProof/>
                <w:webHidden/>
              </w:rPr>
              <w:fldChar w:fldCharType="begin"/>
            </w:r>
            <w:r w:rsidR="003E0D36">
              <w:rPr>
                <w:noProof/>
                <w:webHidden/>
              </w:rPr>
              <w:instrText xml:space="preserve"> PAGEREF _Toc115677105 \h </w:instrText>
            </w:r>
            <w:r w:rsidR="003E0D36">
              <w:rPr>
                <w:noProof/>
                <w:webHidden/>
              </w:rPr>
            </w:r>
            <w:r w:rsidR="003E0D36">
              <w:rPr>
                <w:noProof/>
                <w:webHidden/>
              </w:rPr>
              <w:fldChar w:fldCharType="separate"/>
            </w:r>
            <w:r w:rsidR="003E0D36">
              <w:rPr>
                <w:noProof/>
                <w:webHidden/>
              </w:rPr>
              <w:t>4</w:t>
            </w:r>
            <w:r w:rsidR="003E0D36">
              <w:rPr>
                <w:noProof/>
                <w:webHidden/>
              </w:rPr>
              <w:fldChar w:fldCharType="end"/>
            </w:r>
          </w:hyperlink>
        </w:p>
        <w:p w14:paraId="24EA9ABB" w14:textId="469E5A02" w:rsidR="003E0D36" w:rsidRDefault="007E6AB9">
          <w:pPr>
            <w:pStyle w:val="TOC1"/>
            <w:rPr>
              <w:rFonts w:asciiTheme="minorHAnsi" w:eastAsiaTheme="minorEastAsia" w:hAnsiTheme="minorHAnsi" w:cstheme="minorBidi"/>
              <w:noProof/>
              <w:sz w:val="22"/>
              <w:szCs w:val="22"/>
              <w:lang w:eastAsia="it-IT"/>
            </w:rPr>
          </w:pPr>
          <w:hyperlink w:anchor="_Toc115677106" w:history="1">
            <w:r w:rsidR="003E0D36" w:rsidRPr="004966CA">
              <w:rPr>
                <w:rStyle w:val="Hyperlink"/>
                <w:rFonts w:ascii="Verdana" w:hAnsi="Verdana"/>
                <w:noProof/>
                <w:lang w:val="en-GB"/>
              </w:rPr>
              <w:t>2</w:t>
            </w:r>
            <w:r w:rsidR="003E0D36">
              <w:rPr>
                <w:rFonts w:asciiTheme="minorHAnsi" w:eastAsiaTheme="minorEastAsia" w:hAnsiTheme="minorHAnsi" w:cstheme="minorBidi"/>
                <w:noProof/>
                <w:sz w:val="22"/>
                <w:szCs w:val="22"/>
                <w:lang w:eastAsia="it-IT"/>
              </w:rPr>
              <w:tab/>
            </w:r>
            <w:r w:rsidR="003E0D36" w:rsidRPr="004966CA">
              <w:rPr>
                <w:rStyle w:val="Hyperlink"/>
                <w:rFonts w:ascii="Verdana" w:hAnsi="Verdana"/>
                <w:noProof/>
                <w:lang w:val="en-GB"/>
              </w:rPr>
              <w:t>Product type and offering</w:t>
            </w:r>
            <w:r w:rsidR="003E0D36">
              <w:rPr>
                <w:noProof/>
                <w:webHidden/>
              </w:rPr>
              <w:tab/>
            </w:r>
            <w:r w:rsidR="003E0D36">
              <w:rPr>
                <w:noProof/>
                <w:webHidden/>
              </w:rPr>
              <w:fldChar w:fldCharType="begin"/>
            </w:r>
            <w:r w:rsidR="003E0D36">
              <w:rPr>
                <w:noProof/>
                <w:webHidden/>
              </w:rPr>
              <w:instrText xml:space="preserve"> PAGEREF _Toc115677106 \h </w:instrText>
            </w:r>
            <w:r w:rsidR="003E0D36">
              <w:rPr>
                <w:noProof/>
                <w:webHidden/>
              </w:rPr>
            </w:r>
            <w:r w:rsidR="003E0D36">
              <w:rPr>
                <w:noProof/>
                <w:webHidden/>
              </w:rPr>
              <w:fldChar w:fldCharType="separate"/>
            </w:r>
            <w:r w:rsidR="003E0D36">
              <w:rPr>
                <w:noProof/>
                <w:webHidden/>
              </w:rPr>
              <w:t>4</w:t>
            </w:r>
            <w:r w:rsidR="003E0D36">
              <w:rPr>
                <w:noProof/>
                <w:webHidden/>
              </w:rPr>
              <w:fldChar w:fldCharType="end"/>
            </w:r>
          </w:hyperlink>
        </w:p>
        <w:p w14:paraId="573EB3F3" w14:textId="56A2E6BB" w:rsidR="003E0D36" w:rsidRDefault="007E6AB9">
          <w:pPr>
            <w:pStyle w:val="TOC1"/>
            <w:rPr>
              <w:rFonts w:asciiTheme="minorHAnsi" w:eastAsiaTheme="minorEastAsia" w:hAnsiTheme="minorHAnsi" w:cstheme="minorBidi"/>
              <w:noProof/>
              <w:sz w:val="22"/>
              <w:szCs w:val="22"/>
              <w:lang w:eastAsia="it-IT"/>
            </w:rPr>
          </w:pPr>
          <w:hyperlink w:anchor="_Toc115677107" w:history="1">
            <w:r w:rsidR="003E0D36" w:rsidRPr="004966CA">
              <w:rPr>
                <w:rStyle w:val="Hyperlink"/>
                <w:rFonts w:ascii="Verdana" w:hAnsi="Verdana"/>
                <w:noProof/>
                <w:lang w:val="en-GB"/>
              </w:rPr>
              <w:t>3</w:t>
            </w:r>
            <w:r w:rsidR="003E0D36">
              <w:rPr>
                <w:rFonts w:asciiTheme="minorHAnsi" w:eastAsiaTheme="minorEastAsia" w:hAnsiTheme="minorHAnsi" w:cstheme="minorBidi"/>
                <w:noProof/>
                <w:sz w:val="22"/>
                <w:szCs w:val="22"/>
                <w:lang w:eastAsia="it-IT"/>
              </w:rPr>
              <w:tab/>
            </w:r>
            <w:r w:rsidR="003E0D36" w:rsidRPr="004966CA">
              <w:rPr>
                <w:rStyle w:val="Hyperlink"/>
                <w:rFonts w:ascii="Verdana" w:hAnsi="Verdana"/>
                <w:noProof/>
                <w:lang w:val="en-GB"/>
              </w:rPr>
              <w:t>Installation</w:t>
            </w:r>
            <w:r w:rsidR="003E0D36">
              <w:rPr>
                <w:noProof/>
                <w:webHidden/>
              </w:rPr>
              <w:tab/>
            </w:r>
            <w:r w:rsidR="003E0D36">
              <w:rPr>
                <w:noProof/>
                <w:webHidden/>
              </w:rPr>
              <w:fldChar w:fldCharType="begin"/>
            </w:r>
            <w:r w:rsidR="003E0D36">
              <w:rPr>
                <w:noProof/>
                <w:webHidden/>
              </w:rPr>
              <w:instrText xml:space="preserve"> PAGEREF _Toc115677107 \h </w:instrText>
            </w:r>
            <w:r w:rsidR="003E0D36">
              <w:rPr>
                <w:noProof/>
                <w:webHidden/>
              </w:rPr>
            </w:r>
            <w:r w:rsidR="003E0D36">
              <w:rPr>
                <w:noProof/>
                <w:webHidden/>
              </w:rPr>
              <w:fldChar w:fldCharType="separate"/>
            </w:r>
            <w:r w:rsidR="003E0D36">
              <w:rPr>
                <w:noProof/>
                <w:webHidden/>
              </w:rPr>
              <w:t>4</w:t>
            </w:r>
            <w:r w:rsidR="003E0D36">
              <w:rPr>
                <w:noProof/>
                <w:webHidden/>
              </w:rPr>
              <w:fldChar w:fldCharType="end"/>
            </w:r>
          </w:hyperlink>
        </w:p>
        <w:p w14:paraId="1B8A5E13" w14:textId="271F15F8" w:rsidR="003E0D36" w:rsidRDefault="007E6AB9">
          <w:pPr>
            <w:pStyle w:val="TOC2"/>
            <w:tabs>
              <w:tab w:val="left" w:pos="880"/>
              <w:tab w:val="right" w:leader="dot" w:pos="9350"/>
            </w:tabs>
            <w:rPr>
              <w:rFonts w:asciiTheme="minorHAnsi" w:eastAsiaTheme="minorEastAsia" w:hAnsiTheme="minorHAnsi" w:cstheme="minorBidi"/>
              <w:noProof/>
              <w:sz w:val="22"/>
              <w:szCs w:val="22"/>
              <w:lang w:eastAsia="it-IT"/>
            </w:rPr>
          </w:pPr>
          <w:hyperlink w:anchor="_Toc115677108" w:history="1">
            <w:r w:rsidR="003E0D36" w:rsidRPr="004966CA">
              <w:rPr>
                <w:rStyle w:val="Hyperlink"/>
                <w:noProof/>
                <w:lang w:val="en-GB"/>
              </w:rPr>
              <w:t>3.1</w:t>
            </w:r>
            <w:r w:rsidR="003E0D36">
              <w:rPr>
                <w:rFonts w:asciiTheme="minorHAnsi" w:eastAsiaTheme="minorEastAsia" w:hAnsiTheme="minorHAnsi" w:cstheme="minorBidi"/>
                <w:noProof/>
                <w:sz w:val="22"/>
                <w:szCs w:val="22"/>
                <w:lang w:eastAsia="it-IT"/>
              </w:rPr>
              <w:tab/>
            </w:r>
            <w:r w:rsidR="003E0D36" w:rsidRPr="004966CA">
              <w:rPr>
                <w:rStyle w:val="Hyperlink"/>
                <w:noProof/>
                <w:lang w:val="en-GB"/>
              </w:rPr>
              <w:t>Compatibility [2.1.1.2]</w:t>
            </w:r>
            <w:r w:rsidR="003E0D36">
              <w:rPr>
                <w:noProof/>
                <w:webHidden/>
              </w:rPr>
              <w:tab/>
            </w:r>
            <w:r w:rsidR="003E0D36">
              <w:rPr>
                <w:noProof/>
                <w:webHidden/>
              </w:rPr>
              <w:fldChar w:fldCharType="begin"/>
            </w:r>
            <w:r w:rsidR="003E0D36">
              <w:rPr>
                <w:noProof/>
                <w:webHidden/>
              </w:rPr>
              <w:instrText xml:space="preserve"> PAGEREF _Toc115677108 \h </w:instrText>
            </w:r>
            <w:r w:rsidR="003E0D36">
              <w:rPr>
                <w:noProof/>
                <w:webHidden/>
              </w:rPr>
            </w:r>
            <w:r w:rsidR="003E0D36">
              <w:rPr>
                <w:noProof/>
                <w:webHidden/>
              </w:rPr>
              <w:fldChar w:fldCharType="separate"/>
            </w:r>
            <w:r w:rsidR="003E0D36">
              <w:rPr>
                <w:noProof/>
                <w:webHidden/>
              </w:rPr>
              <w:t>4</w:t>
            </w:r>
            <w:r w:rsidR="003E0D36">
              <w:rPr>
                <w:noProof/>
                <w:webHidden/>
              </w:rPr>
              <w:fldChar w:fldCharType="end"/>
            </w:r>
          </w:hyperlink>
        </w:p>
        <w:p w14:paraId="2647CEDA" w14:textId="5B77E1BF" w:rsidR="003E0D36" w:rsidRDefault="007E6AB9">
          <w:pPr>
            <w:pStyle w:val="TOC2"/>
            <w:tabs>
              <w:tab w:val="left" w:pos="880"/>
              <w:tab w:val="right" w:leader="dot" w:pos="9350"/>
            </w:tabs>
            <w:rPr>
              <w:rFonts w:asciiTheme="minorHAnsi" w:eastAsiaTheme="minorEastAsia" w:hAnsiTheme="minorHAnsi" w:cstheme="minorBidi"/>
              <w:noProof/>
              <w:sz w:val="22"/>
              <w:szCs w:val="22"/>
              <w:lang w:eastAsia="it-IT"/>
            </w:rPr>
          </w:pPr>
          <w:hyperlink w:anchor="_Toc115677109" w:history="1">
            <w:r w:rsidR="003E0D36" w:rsidRPr="004966CA">
              <w:rPr>
                <w:rStyle w:val="Hyperlink"/>
                <w:noProof/>
                <w:lang w:val="en-GB"/>
              </w:rPr>
              <w:t>3.2</w:t>
            </w:r>
            <w:r w:rsidR="003E0D36">
              <w:rPr>
                <w:rFonts w:asciiTheme="minorHAnsi" w:eastAsiaTheme="minorEastAsia" w:hAnsiTheme="minorHAnsi" w:cstheme="minorBidi"/>
                <w:noProof/>
                <w:sz w:val="22"/>
                <w:szCs w:val="22"/>
                <w:lang w:eastAsia="it-IT"/>
              </w:rPr>
              <w:tab/>
            </w:r>
            <w:r w:rsidR="003E0D36" w:rsidRPr="004966CA">
              <w:rPr>
                <w:rStyle w:val="Hyperlink"/>
                <w:noProof/>
                <w:lang w:val="en-GB"/>
              </w:rPr>
              <w:t>Terminals</w:t>
            </w:r>
            <w:r w:rsidR="003E0D36">
              <w:rPr>
                <w:noProof/>
                <w:webHidden/>
              </w:rPr>
              <w:tab/>
            </w:r>
            <w:r w:rsidR="003E0D36">
              <w:rPr>
                <w:noProof/>
                <w:webHidden/>
              </w:rPr>
              <w:fldChar w:fldCharType="begin"/>
            </w:r>
            <w:r w:rsidR="003E0D36">
              <w:rPr>
                <w:noProof/>
                <w:webHidden/>
              </w:rPr>
              <w:instrText xml:space="preserve"> PAGEREF _Toc115677109 \h </w:instrText>
            </w:r>
            <w:r w:rsidR="003E0D36">
              <w:rPr>
                <w:noProof/>
                <w:webHidden/>
              </w:rPr>
            </w:r>
            <w:r w:rsidR="003E0D36">
              <w:rPr>
                <w:noProof/>
                <w:webHidden/>
              </w:rPr>
              <w:fldChar w:fldCharType="separate"/>
            </w:r>
            <w:r w:rsidR="003E0D36">
              <w:rPr>
                <w:noProof/>
                <w:webHidden/>
              </w:rPr>
              <w:t>5</w:t>
            </w:r>
            <w:r w:rsidR="003E0D36">
              <w:rPr>
                <w:noProof/>
                <w:webHidden/>
              </w:rPr>
              <w:fldChar w:fldCharType="end"/>
            </w:r>
          </w:hyperlink>
        </w:p>
        <w:p w14:paraId="2BD753C5" w14:textId="4E51CF1D" w:rsidR="003E0D36" w:rsidRDefault="007E6AB9">
          <w:pPr>
            <w:pStyle w:val="TOC2"/>
            <w:tabs>
              <w:tab w:val="left" w:pos="880"/>
              <w:tab w:val="right" w:leader="dot" w:pos="9350"/>
            </w:tabs>
            <w:rPr>
              <w:rFonts w:asciiTheme="minorHAnsi" w:eastAsiaTheme="minorEastAsia" w:hAnsiTheme="minorHAnsi" w:cstheme="minorBidi"/>
              <w:noProof/>
              <w:sz w:val="22"/>
              <w:szCs w:val="22"/>
              <w:lang w:eastAsia="it-IT"/>
            </w:rPr>
          </w:pPr>
          <w:hyperlink w:anchor="_Toc115677110" w:history="1">
            <w:r w:rsidR="003E0D36" w:rsidRPr="004966CA">
              <w:rPr>
                <w:rStyle w:val="Hyperlink"/>
                <w:noProof/>
                <w:lang w:val="en-GB"/>
              </w:rPr>
              <w:t>3.3</w:t>
            </w:r>
            <w:r w:rsidR="003E0D36">
              <w:rPr>
                <w:rFonts w:asciiTheme="minorHAnsi" w:eastAsiaTheme="minorEastAsia" w:hAnsiTheme="minorHAnsi" w:cstheme="minorBidi"/>
                <w:noProof/>
                <w:sz w:val="22"/>
                <w:szCs w:val="22"/>
                <w:lang w:eastAsia="it-IT"/>
              </w:rPr>
              <w:tab/>
            </w:r>
            <w:r w:rsidR="003E0D36" w:rsidRPr="004966CA">
              <w:rPr>
                <w:rStyle w:val="Hyperlink"/>
                <w:noProof/>
                <w:lang w:val="en-GB"/>
              </w:rPr>
              <w:t>MOD and ARI Connection</w:t>
            </w:r>
            <w:r w:rsidR="003E0D36">
              <w:rPr>
                <w:noProof/>
                <w:webHidden/>
              </w:rPr>
              <w:tab/>
            </w:r>
            <w:r w:rsidR="003E0D36">
              <w:rPr>
                <w:noProof/>
                <w:webHidden/>
              </w:rPr>
              <w:fldChar w:fldCharType="begin"/>
            </w:r>
            <w:r w:rsidR="003E0D36">
              <w:rPr>
                <w:noProof/>
                <w:webHidden/>
              </w:rPr>
              <w:instrText xml:space="preserve"> PAGEREF _Toc115677110 \h </w:instrText>
            </w:r>
            <w:r w:rsidR="003E0D36">
              <w:rPr>
                <w:noProof/>
                <w:webHidden/>
              </w:rPr>
            </w:r>
            <w:r w:rsidR="003E0D36">
              <w:rPr>
                <w:noProof/>
                <w:webHidden/>
              </w:rPr>
              <w:fldChar w:fldCharType="separate"/>
            </w:r>
            <w:r w:rsidR="003E0D36">
              <w:rPr>
                <w:noProof/>
                <w:webHidden/>
              </w:rPr>
              <w:t>6</w:t>
            </w:r>
            <w:r w:rsidR="003E0D36">
              <w:rPr>
                <w:noProof/>
                <w:webHidden/>
              </w:rPr>
              <w:fldChar w:fldCharType="end"/>
            </w:r>
          </w:hyperlink>
        </w:p>
        <w:p w14:paraId="7EB5667C" w14:textId="70A3C207" w:rsidR="003E0D36" w:rsidRDefault="007E6AB9">
          <w:pPr>
            <w:pStyle w:val="TOC2"/>
            <w:tabs>
              <w:tab w:val="left" w:pos="880"/>
              <w:tab w:val="right" w:leader="dot" w:pos="9350"/>
            </w:tabs>
            <w:rPr>
              <w:rFonts w:asciiTheme="minorHAnsi" w:eastAsiaTheme="minorEastAsia" w:hAnsiTheme="minorHAnsi" w:cstheme="minorBidi"/>
              <w:noProof/>
              <w:sz w:val="22"/>
              <w:szCs w:val="22"/>
              <w:lang w:eastAsia="it-IT"/>
            </w:rPr>
          </w:pPr>
          <w:hyperlink w:anchor="_Toc115677111" w:history="1">
            <w:r w:rsidR="003E0D36" w:rsidRPr="004966CA">
              <w:rPr>
                <w:rStyle w:val="Hyperlink"/>
                <w:noProof/>
                <w:lang w:val="en-GB"/>
              </w:rPr>
              <w:t>3.4</w:t>
            </w:r>
            <w:r w:rsidR="003E0D36">
              <w:rPr>
                <w:rFonts w:asciiTheme="minorHAnsi" w:eastAsiaTheme="minorEastAsia" w:hAnsiTheme="minorHAnsi" w:cstheme="minorBidi"/>
                <w:noProof/>
                <w:sz w:val="22"/>
                <w:szCs w:val="22"/>
                <w:lang w:eastAsia="it-IT"/>
              </w:rPr>
              <w:tab/>
            </w:r>
            <w:r w:rsidR="003E0D36" w:rsidRPr="004966CA">
              <w:rPr>
                <w:rStyle w:val="Hyperlink"/>
                <w:noProof/>
                <w:lang w:val="en-GB"/>
              </w:rPr>
              <w:t>ARH Connection (ARH)</w:t>
            </w:r>
            <w:r w:rsidR="003E0D36">
              <w:rPr>
                <w:noProof/>
                <w:webHidden/>
              </w:rPr>
              <w:tab/>
            </w:r>
            <w:r w:rsidR="003E0D36">
              <w:rPr>
                <w:noProof/>
                <w:webHidden/>
              </w:rPr>
              <w:fldChar w:fldCharType="begin"/>
            </w:r>
            <w:r w:rsidR="003E0D36">
              <w:rPr>
                <w:noProof/>
                <w:webHidden/>
              </w:rPr>
              <w:instrText xml:space="preserve"> PAGEREF _Toc115677111 \h </w:instrText>
            </w:r>
            <w:r w:rsidR="003E0D36">
              <w:rPr>
                <w:noProof/>
                <w:webHidden/>
              </w:rPr>
            </w:r>
            <w:r w:rsidR="003E0D36">
              <w:rPr>
                <w:noProof/>
                <w:webHidden/>
              </w:rPr>
              <w:fldChar w:fldCharType="separate"/>
            </w:r>
            <w:r w:rsidR="003E0D36">
              <w:rPr>
                <w:noProof/>
                <w:webHidden/>
              </w:rPr>
              <w:t>6</w:t>
            </w:r>
            <w:r w:rsidR="003E0D36">
              <w:rPr>
                <w:noProof/>
                <w:webHidden/>
              </w:rPr>
              <w:fldChar w:fldCharType="end"/>
            </w:r>
          </w:hyperlink>
        </w:p>
        <w:p w14:paraId="10298C8D" w14:textId="7DEFC0D2" w:rsidR="003E0D36" w:rsidRDefault="007E6AB9">
          <w:pPr>
            <w:pStyle w:val="TOC2"/>
            <w:tabs>
              <w:tab w:val="left" w:pos="880"/>
              <w:tab w:val="right" w:leader="dot" w:pos="9350"/>
            </w:tabs>
            <w:rPr>
              <w:rFonts w:asciiTheme="minorHAnsi" w:eastAsiaTheme="minorEastAsia" w:hAnsiTheme="minorHAnsi" w:cstheme="minorBidi"/>
              <w:noProof/>
              <w:sz w:val="22"/>
              <w:szCs w:val="22"/>
              <w:lang w:eastAsia="it-IT"/>
            </w:rPr>
          </w:pPr>
          <w:hyperlink w:anchor="_Toc115677112" w:history="1">
            <w:r w:rsidR="003E0D36" w:rsidRPr="004966CA">
              <w:rPr>
                <w:rStyle w:val="Hyperlink"/>
                <w:noProof/>
                <w:lang w:val="en-GB"/>
              </w:rPr>
              <w:t>3.5</w:t>
            </w:r>
            <w:r w:rsidR="003E0D36">
              <w:rPr>
                <w:rFonts w:asciiTheme="minorHAnsi" w:eastAsiaTheme="minorEastAsia" w:hAnsiTheme="minorHAnsi" w:cstheme="minorBidi"/>
                <w:noProof/>
                <w:sz w:val="22"/>
                <w:szCs w:val="22"/>
                <w:lang w:eastAsia="it-IT"/>
              </w:rPr>
              <w:tab/>
            </w:r>
            <w:r w:rsidR="003E0D36" w:rsidRPr="004966CA">
              <w:rPr>
                <w:rStyle w:val="Hyperlink"/>
                <w:noProof/>
                <w:lang w:val="en-GB"/>
              </w:rPr>
              <w:t>Accessories</w:t>
            </w:r>
            <w:r w:rsidR="003E0D36">
              <w:rPr>
                <w:noProof/>
                <w:webHidden/>
              </w:rPr>
              <w:tab/>
            </w:r>
            <w:r w:rsidR="003E0D36">
              <w:rPr>
                <w:noProof/>
                <w:webHidden/>
              </w:rPr>
              <w:fldChar w:fldCharType="begin"/>
            </w:r>
            <w:r w:rsidR="003E0D36">
              <w:rPr>
                <w:noProof/>
                <w:webHidden/>
              </w:rPr>
              <w:instrText xml:space="preserve"> PAGEREF _Toc115677112 \h </w:instrText>
            </w:r>
            <w:r w:rsidR="003E0D36">
              <w:rPr>
                <w:noProof/>
                <w:webHidden/>
              </w:rPr>
            </w:r>
            <w:r w:rsidR="003E0D36">
              <w:rPr>
                <w:noProof/>
                <w:webHidden/>
              </w:rPr>
              <w:fldChar w:fldCharType="separate"/>
            </w:r>
            <w:r w:rsidR="003E0D36">
              <w:rPr>
                <w:noProof/>
                <w:webHidden/>
              </w:rPr>
              <w:t>7</w:t>
            </w:r>
            <w:r w:rsidR="003E0D36">
              <w:rPr>
                <w:noProof/>
                <w:webHidden/>
              </w:rPr>
              <w:fldChar w:fldCharType="end"/>
            </w:r>
          </w:hyperlink>
        </w:p>
        <w:p w14:paraId="2501A71C" w14:textId="07C9CDF1" w:rsidR="003E0D36" w:rsidRDefault="007E6AB9">
          <w:pPr>
            <w:pStyle w:val="TOC1"/>
            <w:rPr>
              <w:rFonts w:asciiTheme="minorHAnsi" w:eastAsiaTheme="minorEastAsia" w:hAnsiTheme="minorHAnsi" w:cstheme="minorBidi"/>
              <w:noProof/>
              <w:sz w:val="22"/>
              <w:szCs w:val="22"/>
              <w:lang w:eastAsia="it-IT"/>
            </w:rPr>
          </w:pPr>
          <w:hyperlink w:anchor="_Toc115677113" w:history="1">
            <w:r w:rsidR="003E0D36" w:rsidRPr="004966CA">
              <w:rPr>
                <w:rStyle w:val="Hyperlink"/>
                <w:rFonts w:ascii="Verdana" w:hAnsi="Verdana"/>
                <w:noProof/>
                <w:lang w:val="en-GB"/>
              </w:rPr>
              <w:t>4</w:t>
            </w:r>
            <w:r w:rsidR="003E0D36">
              <w:rPr>
                <w:rFonts w:asciiTheme="minorHAnsi" w:eastAsiaTheme="minorEastAsia" w:hAnsiTheme="minorHAnsi" w:cstheme="minorBidi"/>
                <w:noProof/>
                <w:sz w:val="22"/>
                <w:szCs w:val="22"/>
                <w:lang w:eastAsia="it-IT"/>
              </w:rPr>
              <w:tab/>
            </w:r>
            <w:r w:rsidR="003E0D36" w:rsidRPr="004966CA">
              <w:rPr>
                <w:rStyle w:val="Hyperlink"/>
                <w:rFonts w:ascii="Verdana" w:hAnsi="Verdana"/>
                <w:noProof/>
                <w:lang w:val="en-GB"/>
              </w:rPr>
              <w:t>Mechanical Requirements</w:t>
            </w:r>
            <w:r w:rsidR="003E0D36">
              <w:rPr>
                <w:noProof/>
                <w:webHidden/>
              </w:rPr>
              <w:tab/>
            </w:r>
            <w:r w:rsidR="003E0D36">
              <w:rPr>
                <w:noProof/>
                <w:webHidden/>
              </w:rPr>
              <w:fldChar w:fldCharType="begin"/>
            </w:r>
            <w:r w:rsidR="003E0D36">
              <w:rPr>
                <w:noProof/>
                <w:webHidden/>
              </w:rPr>
              <w:instrText xml:space="preserve"> PAGEREF _Toc115677113 \h </w:instrText>
            </w:r>
            <w:r w:rsidR="003E0D36">
              <w:rPr>
                <w:noProof/>
                <w:webHidden/>
              </w:rPr>
            </w:r>
            <w:r w:rsidR="003E0D36">
              <w:rPr>
                <w:noProof/>
                <w:webHidden/>
              </w:rPr>
              <w:fldChar w:fldCharType="separate"/>
            </w:r>
            <w:r w:rsidR="003E0D36">
              <w:rPr>
                <w:noProof/>
                <w:webHidden/>
              </w:rPr>
              <w:t>8</w:t>
            </w:r>
            <w:r w:rsidR="003E0D36">
              <w:rPr>
                <w:noProof/>
                <w:webHidden/>
              </w:rPr>
              <w:fldChar w:fldCharType="end"/>
            </w:r>
          </w:hyperlink>
        </w:p>
        <w:p w14:paraId="4B74A541" w14:textId="6154260B" w:rsidR="003E0D36" w:rsidRDefault="007E6AB9">
          <w:pPr>
            <w:pStyle w:val="TOC2"/>
            <w:tabs>
              <w:tab w:val="left" w:pos="880"/>
              <w:tab w:val="right" w:leader="dot" w:pos="9350"/>
            </w:tabs>
            <w:rPr>
              <w:rFonts w:asciiTheme="minorHAnsi" w:eastAsiaTheme="minorEastAsia" w:hAnsiTheme="minorHAnsi" w:cstheme="minorBidi"/>
              <w:noProof/>
              <w:sz w:val="22"/>
              <w:szCs w:val="22"/>
              <w:lang w:eastAsia="it-IT"/>
            </w:rPr>
          </w:pPr>
          <w:hyperlink w:anchor="_Toc115677114" w:history="1">
            <w:r w:rsidR="003E0D36" w:rsidRPr="004966CA">
              <w:rPr>
                <w:rStyle w:val="Hyperlink"/>
                <w:noProof/>
                <w:lang w:val="en-GB"/>
              </w:rPr>
              <w:t>4.1</w:t>
            </w:r>
            <w:r w:rsidR="003E0D36">
              <w:rPr>
                <w:rFonts w:asciiTheme="minorHAnsi" w:eastAsiaTheme="minorEastAsia" w:hAnsiTheme="minorHAnsi" w:cstheme="minorBidi"/>
                <w:noProof/>
                <w:sz w:val="22"/>
                <w:szCs w:val="22"/>
                <w:lang w:eastAsia="it-IT"/>
              </w:rPr>
              <w:tab/>
            </w:r>
            <w:r w:rsidR="003E0D36" w:rsidRPr="004966CA">
              <w:rPr>
                <w:rStyle w:val="Hyperlink"/>
                <w:noProof/>
                <w:lang w:val="en-GB"/>
              </w:rPr>
              <w:t>Max Dimensions</w:t>
            </w:r>
            <w:r w:rsidR="003E0D36">
              <w:rPr>
                <w:noProof/>
                <w:webHidden/>
              </w:rPr>
              <w:tab/>
            </w:r>
            <w:r w:rsidR="003E0D36">
              <w:rPr>
                <w:noProof/>
                <w:webHidden/>
              </w:rPr>
              <w:fldChar w:fldCharType="begin"/>
            </w:r>
            <w:r w:rsidR="003E0D36">
              <w:rPr>
                <w:noProof/>
                <w:webHidden/>
              </w:rPr>
              <w:instrText xml:space="preserve"> PAGEREF _Toc115677114 \h </w:instrText>
            </w:r>
            <w:r w:rsidR="003E0D36">
              <w:rPr>
                <w:noProof/>
                <w:webHidden/>
              </w:rPr>
            </w:r>
            <w:r w:rsidR="003E0D36">
              <w:rPr>
                <w:noProof/>
                <w:webHidden/>
              </w:rPr>
              <w:fldChar w:fldCharType="separate"/>
            </w:r>
            <w:r w:rsidR="003E0D36">
              <w:rPr>
                <w:noProof/>
                <w:webHidden/>
              </w:rPr>
              <w:t>8</w:t>
            </w:r>
            <w:r w:rsidR="003E0D36">
              <w:rPr>
                <w:noProof/>
                <w:webHidden/>
              </w:rPr>
              <w:fldChar w:fldCharType="end"/>
            </w:r>
          </w:hyperlink>
        </w:p>
        <w:p w14:paraId="54F47E69" w14:textId="7384F16F" w:rsidR="003E0D36" w:rsidRDefault="007E6AB9">
          <w:pPr>
            <w:pStyle w:val="TOC2"/>
            <w:tabs>
              <w:tab w:val="left" w:pos="880"/>
              <w:tab w:val="right" w:leader="dot" w:pos="9350"/>
            </w:tabs>
            <w:rPr>
              <w:rFonts w:asciiTheme="minorHAnsi" w:eastAsiaTheme="minorEastAsia" w:hAnsiTheme="minorHAnsi" w:cstheme="minorBidi"/>
              <w:noProof/>
              <w:sz w:val="22"/>
              <w:szCs w:val="22"/>
              <w:lang w:eastAsia="it-IT"/>
            </w:rPr>
          </w:pPr>
          <w:hyperlink w:anchor="_Toc115677115" w:history="1">
            <w:r w:rsidR="003E0D36" w:rsidRPr="004966CA">
              <w:rPr>
                <w:rStyle w:val="Hyperlink"/>
                <w:noProof/>
                <w:lang w:val="en-GB"/>
              </w:rPr>
              <w:t>4.2</w:t>
            </w:r>
            <w:r w:rsidR="003E0D36">
              <w:rPr>
                <w:rFonts w:asciiTheme="minorHAnsi" w:eastAsiaTheme="minorEastAsia" w:hAnsiTheme="minorHAnsi" w:cstheme="minorBidi"/>
                <w:noProof/>
                <w:sz w:val="22"/>
                <w:szCs w:val="22"/>
                <w:lang w:eastAsia="it-IT"/>
              </w:rPr>
              <w:tab/>
            </w:r>
            <w:r w:rsidR="003E0D36" w:rsidRPr="004966CA">
              <w:rPr>
                <w:rStyle w:val="Hyperlink"/>
                <w:noProof/>
                <w:lang w:val="en-GB"/>
              </w:rPr>
              <w:t>Number of operations</w:t>
            </w:r>
            <w:r w:rsidR="003E0D36">
              <w:rPr>
                <w:noProof/>
                <w:webHidden/>
              </w:rPr>
              <w:tab/>
            </w:r>
            <w:r w:rsidR="003E0D36">
              <w:rPr>
                <w:noProof/>
                <w:webHidden/>
              </w:rPr>
              <w:fldChar w:fldCharType="begin"/>
            </w:r>
            <w:r w:rsidR="003E0D36">
              <w:rPr>
                <w:noProof/>
                <w:webHidden/>
              </w:rPr>
              <w:instrText xml:space="preserve"> PAGEREF _Toc115677115 \h </w:instrText>
            </w:r>
            <w:r w:rsidR="003E0D36">
              <w:rPr>
                <w:noProof/>
                <w:webHidden/>
              </w:rPr>
            </w:r>
            <w:r w:rsidR="003E0D36">
              <w:rPr>
                <w:noProof/>
                <w:webHidden/>
              </w:rPr>
              <w:fldChar w:fldCharType="separate"/>
            </w:r>
            <w:r w:rsidR="003E0D36">
              <w:rPr>
                <w:noProof/>
                <w:webHidden/>
              </w:rPr>
              <w:t>10</w:t>
            </w:r>
            <w:r w:rsidR="003E0D36">
              <w:rPr>
                <w:noProof/>
                <w:webHidden/>
              </w:rPr>
              <w:fldChar w:fldCharType="end"/>
            </w:r>
          </w:hyperlink>
        </w:p>
        <w:p w14:paraId="42A26D24" w14:textId="6A479ACA" w:rsidR="003E0D36" w:rsidRDefault="007E6AB9">
          <w:pPr>
            <w:pStyle w:val="TOC2"/>
            <w:tabs>
              <w:tab w:val="left" w:pos="880"/>
              <w:tab w:val="right" w:leader="dot" w:pos="9350"/>
            </w:tabs>
            <w:rPr>
              <w:rFonts w:asciiTheme="minorHAnsi" w:eastAsiaTheme="minorEastAsia" w:hAnsiTheme="minorHAnsi" w:cstheme="minorBidi"/>
              <w:noProof/>
              <w:sz w:val="22"/>
              <w:szCs w:val="22"/>
              <w:lang w:eastAsia="it-IT"/>
            </w:rPr>
          </w:pPr>
          <w:hyperlink w:anchor="_Toc115677116" w:history="1">
            <w:r w:rsidR="003E0D36" w:rsidRPr="004966CA">
              <w:rPr>
                <w:rStyle w:val="Hyperlink"/>
                <w:noProof/>
                <w:lang w:val="en-US"/>
              </w:rPr>
              <w:t>4.3</w:t>
            </w:r>
            <w:r w:rsidR="003E0D36">
              <w:rPr>
                <w:rFonts w:asciiTheme="minorHAnsi" w:eastAsiaTheme="minorEastAsia" w:hAnsiTheme="minorHAnsi" w:cstheme="minorBidi"/>
                <w:noProof/>
                <w:sz w:val="22"/>
                <w:szCs w:val="22"/>
                <w:lang w:eastAsia="it-IT"/>
              </w:rPr>
              <w:tab/>
            </w:r>
            <w:r w:rsidR="003E0D36" w:rsidRPr="004966CA">
              <w:rPr>
                <w:rStyle w:val="Hyperlink"/>
                <w:noProof/>
                <w:lang w:val="en-US"/>
              </w:rPr>
              <w:t>Material</w:t>
            </w:r>
            <w:r w:rsidR="003E0D36">
              <w:rPr>
                <w:noProof/>
                <w:webHidden/>
              </w:rPr>
              <w:tab/>
            </w:r>
            <w:r w:rsidR="003E0D36">
              <w:rPr>
                <w:noProof/>
                <w:webHidden/>
              </w:rPr>
              <w:fldChar w:fldCharType="begin"/>
            </w:r>
            <w:r w:rsidR="003E0D36">
              <w:rPr>
                <w:noProof/>
                <w:webHidden/>
              </w:rPr>
              <w:instrText xml:space="preserve"> PAGEREF _Toc115677116 \h </w:instrText>
            </w:r>
            <w:r w:rsidR="003E0D36">
              <w:rPr>
                <w:noProof/>
                <w:webHidden/>
              </w:rPr>
            </w:r>
            <w:r w:rsidR="003E0D36">
              <w:rPr>
                <w:noProof/>
                <w:webHidden/>
              </w:rPr>
              <w:fldChar w:fldCharType="separate"/>
            </w:r>
            <w:r w:rsidR="003E0D36">
              <w:rPr>
                <w:noProof/>
                <w:webHidden/>
              </w:rPr>
              <w:t>10</w:t>
            </w:r>
            <w:r w:rsidR="003E0D36">
              <w:rPr>
                <w:noProof/>
                <w:webHidden/>
              </w:rPr>
              <w:fldChar w:fldCharType="end"/>
            </w:r>
          </w:hyperlink>
        </w:p>
        <w:p w14:paraId="6C41E69A" w14:textId="59435E6C" w:rsidR="003E0D36" w:rsidRDefault="007E6AB9">
          <w:pPr>
            <w:pStyle w:val="TOC2"/>
            <w:tabs>
              <w:tab w:val="left" w:pos="880"/>
              <w:tab w:val="right" w:leader="dot" w:pos="9350"/>
            </w:tabs>
            <w:rPr>
              <w:rFonts w:asciiTheme="minorHAnsi" w:eastAsiaTheme="minorEastAsia" w:hAnsiTheme="minorHAnsi" w:cstheme="minorBidi"/>
              <w:noProof/>
              <w:sz w:val="22"/>
              <w:szCs w:val="22"/>
              <w:lang w:eastAsia="it-IT"/>
            </w:rPr>
          </w:pPr>
          <w:hyperlink w:anchor="_Toc115677117" w:history="1">
            <w:r w:rsidR="003E0D36" w:rsidRPr="004966CA">
              <w:rPr>
                <w:rStyle w:val="Hyperlink"/>
                <w:noProof/>
                <w:lang w:val="en-US"/>
              </w:rPr>
              <w:t>4.4</w:t>
            </w:r>
            <w:r w:rsidR="003E0D36">
              <w:rPr>
                <w:rFonts w:asciiTheme="minorHAnsi" w:eastAsiaTheme="minorEastAsia" w:hAnsiTheme="minorHAnsi" w:cstheme="minorBidi"/>
                <w:noProof/>
                <w:sz w:val="22"/>
                <w:szCs w:val="22"/>
                <w:lang w:eastAsia="it-IT"/>
              </w:rPr>
              <w:tab/>
            </w:r>
            <w:r w:rsidR="003E0D36" w:rsidRPr="004966CA">
              <w:rPr>
                <w:rStyle w:val="Hyperlink"/>
                <w:noProof/>
                <w:lang w:val="en-US"/>
              </w:rPr>
              <w:t>Misuse</w:t>
            </w:r>
            <w:r w:rsidR="003E0D36">
              <w:rPr>
                <w:noProof/>
                <w:webHidden/>
              </w:rPr>
              <w:tab/>
            </w:r>
            <w:r w:rsidR="003E0D36">
              <w:rPr>
                <w:noProof/>
                <w:webHidden/>
              </w:rPr>
              <w:fldChar w:fldCharType="begin"/>
            </w:r>
            <w:r w:rsidR="003E0D36">
              <w:rPr>
                <w:noProof/>
                <w:webHidden/>
              </w:rPr>
              <w:instrText xml:space="preserve"> PAGEREF _Toc115677117 \h </w:instrText>
            </w:r>
            <w:r w:rsidR="003E0D36">
              <w:rPr>
                <w:noProof/>
                <w:webHidden/>
              </w:rPr>
            </w:r>
            <w:r w:rsidR="003E0D36">
              <w:rPr>
                <w:noProof/>
                <w:webHidden/>
              </w:rPr>
              <w:fldChar w:fldCharType="separate"/>
            </w:r>
            <w:r w:rsidR="003E0D36">
              <w:rPr>
                <w:noProof/>
                <w:webHidden/>
              </w:rPr>
              <w:t>10</w:t>
            </w:r>
            <w:r w:rsidR="003E0D36">
              <w:rPr>
                <w:noProof/>
                <w:webHidden/>
              </w:rPr>
              <w:fldChar w:fldCharType="end"/>
            </w:r>
          </w:hyperlink>
        </w:p>
        <w:p w14:paraId="37388AB2" w14:textId="78A97B47" w:rsidR="003E0D36" w:rsidRDefault="007E6AB9">
          <w:pPr>
            <w:pStyle w:val="TOC1"/>
            <w:rPr>
              <w:rFonts w:asciiTheme="minorHAnsi" w:eastAsiaTheme="minorEastAsia" w:hAnsiTheme="minorHAnsi" w:cstheme="minorBidi"/>
              <w:noProof/>
              <w:sz w:val="22"/>
              <w:szCs w:val="22"/>
              <w:lang w:eastAsia="it-IT"/>
            </w:rPr>
          </w:pPr>
          <w:hyperlink w:anchor="_Toc115677118" w:history="1">
            <w:r w:rsidR="003E0D36" w:rsidRPr="004966CA">
              <w:rPr>
                <w:rStyle w:val="Hyperlink"/>
                <w:rFonts w:ascii="Verdana" w:hAnsi="Verdana"/>
                <w:noProof/>
                <w:lang w:val="en-GB"/>
              </w:rPr>
              <w:t>5</w:t>
            </w:r>
            <w:r w:rsidR="003E0D36">
              <w:rPr>
                <w:rFonts w:asciiTheme="minorHAnsi" w:eastAsiaTheme="minorEastAsia" w:hAnsiTheme="minorHAnsi" w:cstheme="minorBidi"/>
                <w:noProof/>
                <w:sz w:val="22"/>
                <w:szCs w:val="22"/>
                <w:lang w:eastAsia="it-IT"/>
              </w:rPr>
              <w:tab/>
            </w:r>
            <w:r w:rsidR="003E0D36" w:rsidRPr="004966CA">
              <w:rPr>
                <w:rStyle w:val="Hyperlink"/>
                <w:rFonts w:ascii="Verdana" w:hAnsi="Verdana"/>
                <w:noProof/>
                <w:lang w:val="en-GB"/>
              </w:rPr>
              <w:t>Electrical Requirements</w:t>
            </w:r>
            <w:r w:rsidR="003E0D36">
              <w:rPr>
                <w:noProof/>
                <w:webHidden/>
              </w:rPr>
              <w:tab/>
            </w:r>
            <w:r w:rsidR="003E0D36">
              <w:rPr>
                <w:noProof/>
                <w:webHidden/>
              </w:rPr>
              <w:fldChar w:fldCharType="begin"/>
            </w:r>
            <w:r w:rsidR="003E0D36">
              <w:rPr>
                <w:noProof/>
                <w:webHidden/>
              </w:rPr>
              <w:instrText xml:space="preserve"> PAGEREF _Toc115677118 \h </w:instrText>
            </w:r>
            <w:r w:rsidR="003E0D36">
              <w:rPr>
                <w:noProof/>
                <w:webHidden/>
              </w:rPr>
            </w:r>
            <w:r w:rsidR="003E0D36">
              <w:rPr>
                <w:noProof/>
                <w:webHidden/>
              </w:rPr>
              <w:fldChar w:fldCharType="separate"/>
            </w:r>
            <w:r w:rsidR="003E0D36">
              <w:rPr>
                <w:noProof/>
                <w:webHidden/>
              </w:rPr>
              <w:t>10</w:t>
            </w:r>
            <w:r w:rsidR="003E0D36">
              <w:rPr>
                <w:noProof/>
                <w:webHidden/>
              </w:rPr>
              <w:fldChar w:fldCharType="end"/>
            </w:r>
          </w:hyperlink>
        </w:p>
        <w:p w14:paraId="0F2DA61C" w14:textId="63D17FF1" w:rsidR="003E0D36" w:rsidRDefault="007E6AB9">
          <w:pPr>
            <w:pStyle w:val="TOC1"/>
            <w:rPr>
              <w:rFonts w:asciiTheme="minorHAnsi" w:eastAsiaTheme="minorEastAsia" w:hAnsiTheme="minorHAnsi" w:cstheme="minorBidi"/>
              <w:noProof/>
              <w:sz w:val="22"/>
              <w:szCs w:val="22"/>
              <w:lang w:eastAsia="it-IT"/>
            </w:rPr>
          </w:pPr>
          <w:hyperlink w:anchor="_Toc115677119" w:history="1">
            <w:r w:rsidR="003E0D36" w:rsidRPr="004966CA">
              <w:rPr>
                <w:rStyle w:val="Hyperlink"/>
                <w:rFonts w:ascii="Verdana" w:hAnsi="Verdana"/>
                <w:noProof/>
                <w:lang w:val="en-GB"/>
              </w:rPr>
              <w:t>6</w:t>
            </w:r>
            <w:r w:rsidR="003E0D36">
              <w:rPr>
                <w:rFonts w:asciiTheme="minorHAnsi" w:eastAsiaTheme="minorEastAsia" w:hAnsiTheme="minorHAnsi" w:cstheme="minorBidi"/>
                <w:noProof/>
                <w:sz w:val="22"/>
                <w:szCs w:val="22"/>
                <w:lang w:eastAsia="it-IT"/>
              </w:rPr>
              <w:tab/>
            </w:r>
            <w:r w:rsidR="003E0D36" w:rsidRPr="004966CA">
              <w:rPr>
                <w:rStyle w:val="Hyperlink"/>
                <w:rFonts w:ascii="Verdana" w:hAnsi="Verdana"/>
                <w:noProof/>
                <w:lang w:val="en-GB"/>
              </w:rPr>
              <w:t>Environmental conditions</w:t>
            </w:r>
            <w:r w:rsidR="003E0D36">
              <w:rPr>
                <w:noProof/>
                <w:webHidden/>
              </w:rPr>
              <w:tab/>
            </w:r>
            <w:r w:rsidR="003E0D36">
              <w:rPr>
                <w:noProof/>
                <w:webHidden/>
              </w:rPr>
              <w:fldChar w:fldCharType="begin"/>
            </w:r>
            <w:r w:rsidR="003E0D36">
              <w:rPr>
                <w:noProof/>
                <w:webHidden/>
              </w:rPr>
              <w:instrText xml:space="preserve"> PAGEREF _Toc115677119 \h </w:instrText>
            </w:r>
            <w:r w:rsidR="003E0D36">
              <w:rPr>
                <w:noProof/>
                <w:webHidden/>
              </w:rPr>
            </w:r>
            <w:r w:rsidR="003E0D36">
              <w:rPr>
                <w:noProof/>
                <w:webHidden/>
              </w:rPr>
              <w:fldChar w:fldCharType="separate"/>
            </w:r>
            <w:r w:rsidR="003E0D36">
              <w:rPr>
                <w:noProof/>
                <w:webHidden/>
              </w:rPr>
              <w:t>11</w:t>
            </w:r>
            <w:r w:rsidR="003E0D36">
              <w:rPr>
                <w:noProof/>
                <w:webHidden/>
              </w:rPr>
              <w:fldChar w:fldCharType="end"/>
            </w:r>
          </w:hyperlink>
        </w:p>
        <w:p w14:paraId="654A32AC" w14:textId="36E8103E" w:rsidR="003E0D36" w:rsidRDefault="007E6AB9">
          <w:pPr>
            <w:pStyle w:val="TOC1"/>
            <w:rPr>
              <w:rFonts w:asciiTheme="minorHAnsi" w:eastAsiaTheme="minorEastAsia" w:hAnsiTheme="minorHAnsi" w:cstheme="minorBidi"/>
              <w:noProof/>
              <w:sz w:val="22"/>
              <w:szCs w:val="22"/>
              <w:lang w:eastAsia="it-IT"/>
            </w:rPr>
          </w:pPr>
          <w:hyperlink w:anchor="_Toc115677120" w:history="1">
            <w:r w:rsidR="003E0D36" w:rsidRPr="004966CA">
              <w:rPr>
                <w:rStyle w:val="Hyperlink"/>
                <w:rFonts w:ascii="Verdana" w:hAnsi="Verdana"/>
                <w:noProof/>
                <w:lang w:val="en-GB"/>
              </w:rPr>
              <w:t>7</w:t>
            </w:r>
            <w:r w:rsidR="003E0D36">
              <w:rPr>
                <w:rFonts w:asciiTheme="minorHAnsi" w:eastAsiaTheme="minorEastAsia" w:hAnsiTheme="minorHAnsi" w:cstheme="minorBidi"/>
                <w:noProof/>
                <w:sz w:val="22"/>
                <w:szCs w:val="22"/>
                <w:lang w:eastAsia="it-IT"/>
              </w:rPr>
              <w:tab/>
            </w:r>
            <w:r w:rsidR="003E0D36" w:rsidRPr="004966CA">
              <w:rPr>
                <w:rStyle w:val="Hyperlink"/>
                <w:rFonts w:ascii="Verdana" w:hAnsi="Verdana"/>
                <w:noProof/>
                <w:lang w:val="en-GB"/>
              </w:rPr>
              <w:t>Operation</w:t>
            </w:r>
            <w:r w:rsidR="003E0D36" w:rsidRPr="004966CA">
              <w:rPr>
                <w:rStyle w:val="Hyperlink"/>
                <w:rFonts w:ascii="Verdana" w:hAnsi="Verdana"/>
                <w:noProof/>
                <w:lang w:val="en-GB"/>
              </w:rPr>
              <w:t>s</w:t>
            </w:r>
            <w:r w:rsidR="003E0D36">
              <w:rPr>
                <w:noProof/>
                <w:webHidden/>
              </w:rPr>
              <w:tab/>
            </w:r>
            <w:r w:rsidR="003E0D36">
              <w:rPr>
                <w:noProof/>
                <w:webHidden/>
              </w:rPr>
              <w:fldChar w:fldCharType="begin"/>
            </w:r>
            <w:r w:rsidR="003E0D36">
              <w:rPr>
                <w:noProof/>
                <w:webHidden/>
              </w:rPr>
              <w:instrText xml:space="preserve"> PAGEREF _Toc115677120 \h </w:instrText>
            </w:r>
            <w:r w:rsidR="003E0D36">
              <w:rPr>
                <w:noProof/>
                <w:webHidden/>
              </w:rPr>
            </w:r>
            <w:r w:rsidR="003E0D36">
              <w:rPr>
                <w:noProof/>
                <w:webHidden/>
              </w:rPr>
              <w:fldChar w:fldCharType="separate"/>
            </w:r>
            <w:r w:rsidR="003E0D36">
              <w:rPr>
                <w:noProof/>
                <w:webHidden/>
              </w:rPr>
              <w:t>11</w:t>
            </w:r>
            <w:r w:rsidR="003E0D36">
              <w:rPr>
                <w:noProof/>
                <w:webHidden/>
              </w:rPr>
              <w:fldChar w:fldCharType="end"/>
            </w:r>
          </w:hyperlink>
        </w:p>
        <w:p w14:paraId="6A86DAA8" w14:textId="417114FB" w:rsidR="003E0D36" w:rsidRDefault="007E6AB9">
          <w:pPr>
            <w:pStyle w:val="TOC2"/>
            <w:tabs>
              <w:tab w:val="left" w:pos="880"/>
              <w:tab w:val="right" w:leader="dot" w:pos="9350"/>
            </w:tabs>
            <w:rPr>
              <w:rFonts w:asciiTheme="minorHAnsi" w:eastAsiaTheme="minorEastAsia" w:hAnsiTheme="minorHAnsi" w:cstheme="minorBidi"/>
              <w:noProof/>
              <w:sz w:val="22"/>
              <w:szCs w:val="22"/>
              <w:lang w:eastAsia="it-IT"/>
            </w:rPr>
          </w:pPr>
          <w:hyperlink w:anchor="_Toc115677121" w:history="1">
            <w:r w:rsidR="003E0D36" w:rsidRPr="004966CA">
              <w:rPr>
                <w:rStyle w:val="Hyperlink"/>
                <w:noProof/>
                <w:lang w:val="en-US"/>
              </w:rPr>
              <w:t>7.1</w:t>
            </w:r>
            <w:r w:rsidR="003E0D36">
              <w:rPr>
                <w:rFonts w:asciiTheme="minorHAnsi" w:eastAsiaTheme="minorEastAsia" w:hAnsiTheme="minorHAnsi" w:cstheme="minorBidi"/>
                <w:noProof/>
                <w:sz w:val="22"/>
                <w:szCs w:val="22"/>
                <w:lang w:eastAsia="it-IT"/>
              </w:rPr>
              <w:tab/>
            </w:r>
            <w:r w:rsidR="003E0D36" w:rsidRPr="004966CA">
              <w:rPr>
                <w:rStyle w:val="Hyperlink"/>
                <w:noProof/>
                <w:lang w:val="en-US"/>
              </w:rPr>
              <w:t>MOD</w:t>
            </w:r>
            <w:r w:rsidR="003E0D36">
              <w:rPr>
                <w:noProof/>
                <w:webHidden/>
              </w:rPr>
              <w:tab/>
            </w:r>
            <w:r w:rsidR="003E0D36">
              <w:rPr>
                <w:noProof/>
                <w:webHidden/>
              </w:rPr>
              <w:fldChar w:fldCharType="begin"/>
            </w:r>
            <w:r w:rsidR="003E0D36">
              <w:rPr>
                <w:noProof/>
                <w:webHidden/>
              </w:rPr>
              <w:instrText xml:space="preserve"> PAGEREF _Toc115677121 \h </w:instrText>
            </w:r>
            <w:r w:rsidR="003E0D36">
              <w:rPr>
                <w:noProof/>
                <w:webHidden/>
              </w:rPr>
            </w:r>
            <w:r w:rsidR="003E0D36">
              <w:rPr>
                <w:noProof/>
                <w:webHidden/>
              </w:rPr>
              <w:fldChar w:fldCharType="separate"/>
            </w:r>
            <w:r w:rsidR="003E0D36">
              <w:rPr>
                <w:noProof/>
                <w:webHidden/>
              </w:rPr>
              <w:t>11</w:t>
            </w:r>
            <w:r w:rsidR="003E0D36">
              <w:rPr>
                <w:noProof/>
                <w:webHidden/>
              </w:rPr>
              <w:fldChar w:fldCharType="end"/>
            </w:r>
          </w:hyperlink>
        </w:p>
        <w:p w14:paraId="527F47A1" w14:textId="65CF54E5" w:rsidR="003E0D36" w:rsidRDefault="007E6AB9">
          <w:pPr>
            <w:pStyle w:val="TOC2"/>
            <w:tabs>
              <w:tab w:val="left" w:pos="880"/>
              <w:tab w:val="right" w:leader="dot" w:pos="9350"/>
            </w:tabs>
            <w:rPr>
              <w:rFonts w:asciiTheme="minorHAnsi" w:eastAsiaTheme="minorEastAsia" w:hAnsiTheme="minorHAnsi" w:cstheme="minorBidi"/>
              <w:noProof/>
              <w:sz w:val="22"/>
              <w:szCs w:val="22"/>
              <w:lang w:eastAsia="it-IT"/>
            </w:rPr>
          </w:pPr>
          <w:hyperlink w:anchor="_Toc115677122" w:history="1">
            <w:r w:rsidR="003E0D36" w:rsidRPr="004966CA">
              <w:rPr>
                <w:rStyle w:val="Hyperlink"/>
                <w:noProof/>
                <w:lang w:val="en-US"/>
              </w:rPr>
              <w:t>7.1.1</w:t>
            </w:r>
            <w:r w:rsidR="003E0D36">
              <w:rPr>
                <w:rFonts w:asciiTheme="minorHAnsi" w:eastAsiaTheme="minorEastAsia" w:hAnsiTheme="minorHAnsi" w:cstheme="minorBidi"/>
                <w:noProof/>
                <w:sz w:val="22"/>
                <w:szCs w:val="22"/>
                <w:lang w:eastAsia="it-IT"/>
              </w:rPr>
              <w:tab/>
            </w:r>
            <w:r w:rsidR="003E0D36" w:rsidRPr="004966CA">
              <w:rPr>
                <w:rStyle w:val="Hyperlink"/>
                <w:noProof/>
                <w:lang w:val="en-US"/>
              </w:rPr>
              <w:t>MOD operations during a mains voltage drop (black-out)</w:t>
            </w:r>
            <w:r w:rsidR="003E0D36">
              <w:rPr>
                <w:noProof/>
                <w:webHidden/>
              </w:rPr>
              <w:tab/>
            </w:r>
            <w:r w:rsidR="003E0D36">
              <w:rPr>
                <w:noProof/>
                <w:webHidden/>
              </w:rPr>
              <w:fldChar w:fldCharType="begin"/>
            </w:r>
            <w:r w:rsidR="003E0D36">
              <w:rPr>
                <w:noProof/>
                <w:webHidden/>
              </w:rPr>
              <w:instrText xml:space="preserve"> PAGEREF _Toc115677122 \h </w:instrText>
            </w:r>
            <w:r w:rsidR="003E0D36">
              <w:rPr>
                <w:noProof/>
                <w:webHidden/>
              </w:rPr>
            </w:r>
            <w:r w:rsidR="003E0D36">
              <w:rPr>
                <w:noProof/>
                <w:webHidden/>
              </w:rPr>
              <w:fldChar w:fldCharType="separate"/>
            </w:r>
            <w:r w:rsidR="003E0D36">
              <w:rPr>
                <w:noProof/>
                <w:webHidden/>
              </w:rPr>
              <w:t>12</w:t>
            </w:r>
            <w:r w:rsidR="003E0D36">
              <w:rPr>
                <w:noProof/>
                <w:webHidden/>
              </w:rPr>
              <w:fldChar w:fldCharType="end"/>
            </w:r>
          </w:hyperlink>
        </w:p>
        <w:p w14:paraId="77EBDB34" w14:textId="533569CB" w:rsidR="003E0D36" w:rsidRDefault="007E6AB9">
          <w:pPr>
            <w:pStyle w:val="TOC2"/>
            <w:tabs>
              <w:tab w:val="left" w:pos="880"/>
              <w:tab w:val="right" w:leader="dot" w:pos="9350"/>
            </w:tabs>
            <w:rPr>
              <w:rFonts w:asciiTheme="minorHAnsi" w:eastAsiaTheme="minorEastAsia" w:hAnsiTheme="minorHAnsi" w:cstheme="minorBidi"/>
              <w:noProof/>
              <w:sz w:val="22"/>
              <w:szCs w:val="22"/>
              <w:lang w:eastAsia="it-IT"/>
            </w:rPr>
          </w:pPr>
          <w:hyperlink w:anchor="_Toc115677123" w:history="1">
            <w:r w:rsidR="003E0D36" w:rsidRPr="004966CA">
              <w:rPr>
                <w:rStyle w:val="Hyperlink"/>
                <w:noProof/>
                <w:lang w:val="en-US"/>
              </w:rPr>
              <w:t>7.2</w:t>
            </w:r>
            <w:r w:rsidR="003E0D36">
              <w:rPr>
                <w:rFonts w:asciiTheme="minorHAnsi" w:eastAsiaTheme="minorEastAsia" w:hAnsiTheme="minorHAnsi" w:cstheme="minorBidi"/>
                <w:noProof/>
                <w:sz w:val="22"/>
                <w:szCs w:val="22"/>
                <w:lang w:eastAsia="it-IT"/>
              </w:rPr>
              <w:tab/>
            </w:r>
            <w:r w:rsidR="003E0D36" w:rsidRPr="004966CA">
              <w:rPr>
                <w:rStyle w:val="Hyperlink"/>
                <w:noProof/>
                <w:lang w:val="en-US"/>
              </w:rPr>
              <w:t>ARI</w:t>
            </w:r>
            <w:r w:rsidR="003E0D36">
              <w:rPr>
                <w:noProof/>
                <w:webHidden/>
              </w:rPr>
              <w:tab/>
            </w:r>
            <w:r w:rsidR="003E0D36">
              <w:rPr>
                <w:noProof/>
                <w:webHidden/>
              </w:rPr>
              <w:fldChar w:fldCharType="begin"/>
            </w:r>
            <w:r w:rsidR="003E0D36">
              <w:rPr>
                <w:noProof/>
                <w:webHidden/>
              </w:rPr>
              <w:instrText xml:space="preserve"> PAGEREF _Toc115677123 \h </w:instrText>
            </w:r>
            <w:r w:rsidR="003E0D36">
              <w:rPr>
                <w:noProof/>
                <w:webHidden/>
              </w:rPr>
            </w:r>
            <w:r w:rsidR="003E0D36">
              <w:rPr>
                <w:noProof/>
                <w:webHidden/>
              </w:rPr>
              <w:fldChar w:fldCharType="separate"/>
            </w:r>
            <w:r w:rsidR="003E0D36">
              <w:rPr>
                <w:noProof/>
                <w:webHidden/>
              </w:rPr>
              <w:t>13</w:t>
            </w:r>
            <w:r w:rsidR="003E0D36">
              <w:rPr>
                <w:noProof/>
                <w:webHidden/>
              </w:rPr>
              <w:fldChar w:fldCharType="end"/>
            </w:r>
          </w:hyperlink>
        </w:p>
        <w:p w14:paraId="2E45536D" w14:textId="3012E73A" w:rsidR="003E0D36" w:rsidRDefault="007E6AB9">
          <w:pPr>
            <w:pStyle w:val="TOC2"/>
            <w:tabs>
              <w:tab w:val="left" w:pos="880"/>
              <w:tab w:val="right" w:leader="dot" w:pos="9350"/>
            </w:tabs>
            <w:rPr>
              <w:rFonts w:asciiTheme="minorHAnsi" w:eastAsiaTheme="minorEastAsia" w:hAnsiTheme="minorHAnsi" w:cstheme="minorBidi"/>
              <w:noProof/>
              <w:sz w:val="22"/>
              <w:szCs w:val="22"/>
              <w:lang w:eastAsia="it-IT"/>
            </w:rPr>
          </w:pPr>
          <w:hyperlink w:anchor="_Toc115677124" w:history="1">
            <w:r w:rsidR="003E0D36" w:rsidRPr="004966CA">
              <w:rPr>
                <w:rStyle w:val="Hyperlink"/>
                <w:noProof/>
                <w:lang w:val="en-US"/>
              </w:rPr>
              <w:t>7.2.1</w:t>
            </w:r>
            <w:r w:rsidR="003E0D36">
              <w:rPr>
                <w:rFonts w:asciiTheme="minorHAnsi" w:eastAsiaTheme="minorEastAsia" w:hAnsiTheme="minorHAnsi" w:cstheme="minorBidi"/>
                <w:noProof/>
                <w:sz w:val="22"/>
                <w:szCs w:val="22"/>
                <w:lang w:eastAsia="it-IT"/>
              </w:rPr>
              <w:tab/>
            </w:r>
            <w:r w:rsidR="003E0D36" w:rsidRPr="004966CA">
              <w:rPr>
                <w:rStyle w:val="Hyperlink"/>
                <w:noProof/>
                <w:lang w:val="en-US"/>
              </w:rPr>
              <w:t>ARI status</w:t>
            </w:r>
            <w:r w:rsidR="003E0D36">
              <w:rPr>
                <w:noProof/>
                <w:webHidden/>
              </w:rPr>
              <w:tab/>
            </w:r>
            <w:r w:rsidR="003E0D36">
              <w:rPr>
                <w:noProof/>
                <w:webHidden/>
              </w:rPr>
              <w:fldChar w:fldCharType="begin"/>
            </w:r>
            <w:r w:rsidR="003E0D36">
              <w:rPr>
                <w:noProof/>
                <w:webHidden/>
              </w:rPr>
              <w:instrText xml:space="preserve"> PAGEREF _Toc115677124 \h </w:instrText>
            </w:r>
            <w:r w:rsidR="003E0D36">
              <w:rPr>
                <w:noProof/>
                <w:webHidden/>
              </w:rPr>
            </w:r>
            <w:r w:rsidR="003E0D36">
              <w:rPr>
                <w:noProof/>
                <w:webHidden/>
              </w:rPr>
              <w:fldChar w:fldCharType="separate"/>
            </w:r>
            <w:r w:rsidR="003E0D36">
              <w:rPr>
                <w:noProof/>
                <w:webHidden/>
              </w:rPr>
              <w:t>13</w:t>
            </w:r>
            <w:r w:rsidR="003E0D36">
              <w:rPr>
                <w:noProof/>
                <w:webHidden/>
              </w:rPr>
              <w:fldChar w:fldCharType="end"/>
            </w:r>
          </w:hyperlink>
        </w:p>
        <w:p w14:paraId="349E480D" w14:textId="0C84DB05" w:rsidR="003E0D36" w:rsidRDefault="007E6AB9">
          <w:pPr>
            <w:pStyle w:val="TOC2"/>
            <w:tabs>
              <w:tab w:val="left" w:pos="880"/>
              <w:tab w:val="right" w:leader="dot" w:pos="9350"/>
            </w:tabs>
            <w:rPr>
              <w:rFonts w:asciiTheme="minorHAnsi" w:eastAsiaTheme="minorEastAsia" w:hAnsiTheme="minorHAnsi" w:cstheme="minorBidi"/>
              <w:noProof/>
              <w:sz w:val="22"/>
              <w:szCs w:val="22"/>
              <w:lang w:eastAsia="it-IT"/>
            </w:rPr>
          </w:pPr>
          <w:hyperlink w:anchor="_Toc115677125" w:history="1">
            <w:r w:rsidR="003E0D36" w:rsidRPr="004966CA">
              <w:rPr>
                <w:rStyle w:val="Hyperlink"/>
                <w:noProof/>
                <w:lang w:val="en-US"/>
              </w:rPr>
              <w:t>7.2.2</w:t>
            </w:r>
            <w:r w:rsidR="003E0D36">
              <w:rPr>
                <w:rFonts w:asciiTheme="minorHAnsi" w:eastAsiaTheme="minorEastAsia" w:hAnsiTheme="minorHAnsi" w:cstheme="minorBidi"/>
                <w:noProof/>
                <w:sz w:val="22"/>
                <w:szCs w:val="22"/>
                <w:lang w:eastAsia="it-IT"/>
              </w:rPr>
              <w:tab/>
            </w:r>
            <w:r w:rsidR="003E0D36" w:rsidRPr="004966CA">
              <w:rPr>
                <w:rStyle w:val="Hyperlink"/>
                <w:noProof/>
                <w:lang w:val="en-US"/>
              </w:rPr>
              <w:t>ARI operations during a mains voltage drop (black-out)</w:t>
            </w:r>
            <w:r w:rsidR="003E0D36">
              <w:rPr>
                <w:noProof/>
                <w:webHidden/>
              </w:rPr>
              <w:tab/>
            </w:r>
            <w:r w:rsidR="003E0D36">
              <w:rPr>
                <w:noProof/>
                <w:webHidden/>
              </w:rPr>
              <w:fldChar w:fldCharType="begin"/>
            </w:r>
            <w:r w:rsidR="003E0D36">
              <w:rPr>
                <w:noProof/>
                <w:webHidden/>
              </w:rPr>
              <w:instrText xml:space="preserve"> PAGEREF _Toc115677125 \h </w:instrText>
            </w:r>
            <w:r w:rsidR="003E0D36">
              <w:rPr>
                <w:noProof/>
                <w:webHidden/>
              </w:rPr>
            </w:r>
            <w:r w:rsidR="003E0D36">
              <w:rPr>
                <w:noProof/>
                <w:webHidden/>
              </w:rPr>
              <w:fldChar w:fldCharType="separate"/>
            </w:r>
            <w:r w:rsidR="003E0D36">
              <w:rPr>
                <w:noProof/>
                <w:webHidden/>
              </w:rPr>
              <w:t>14</w:t>
            </w:r>
            <w:r w:rsidR="003E0D36">
              <w:rPr>
                <w:noProof/>
                <w:webHidden/>
              </w:rPr>
              <w:fldChar w:fldCharType="end"/>
            </w:r>
          </w:hyperlink>
        </w:p>
        <w:p w14:paraId="373EF131" w14:textId="4D2977D7" w:rsidR="003E0D36" w:rsidRDefault="007E6AB9">
          <w:pPr>
            <w:pStyle w:val="TOC2"/>
            <w:tabs>
              <w:tab w:val="left" w:pos="880"/>
              <w:tab w:val="right" w:leader="dot" w:pos="9350"/>
            </w:tabs>
            <w:rPr>
              <w:rFonts w:asciiTheme="minorHAnsi" w:eastAsiaTheme="minorEastAsia" w:hAnsiTheme="minorHAnsi" w:cstheme="minorBidi"/>
              <w:noProof/>
              <w:sz w:val="22"/>
              <w:szCs w:val="22"/>
              <w:lang w:eastAsia="it-IT"/>
            </w:rPr>
          </w:pPr>
          <w:hyperlink w:anchor="_Toc115677126" w:history="1">
            <w:r w:rsidR="003E0D36" w:rsidRPr="004966CA">
              <w:rPr>
                <w:rStyle w:val="Hyperlink"/>
                <w:noProof/>
                <w:lang w:val="en-US"/>
              </w:rPr>
              <w:t>7.3</w:t>
            </w:r>
            <w:r w:rsidR="003E0D36">
              <w:rPr>
                <w:rFonts w:asciiTheme="minorHAnsi" w:eastAsiaTheme="minorEastAsia" w:hAnsiTheme="minorHAnsi" w:cstheme="minorBidi"/>
                <w:noProof/>
                <w:sz w:val="22"/>
                <w:szCs w:val="22"/>
                <w:lang w:eastAsia="it-IT"/>
              </w:rPr>
              <w:tab/>
            </w:r>
            <w:r w:rsidR="003E0D36" w:rsidRPr="004966CA">
              <w:rPr>
                <w:rStyle w:val="Hyperlink"/>
                <w:noProof/>
                <w:lang w:val="en-US"/>
              </w:rPr>
              <w:t>ARH</w:t>
            </w:r>
            <w:r w:rsidR="003E0D36">
              <w:rPr>
                <w:noProof/>
                <w:webHidden/>
              </w:rPr>
              <w:tab/>
            </w:r>
            <w:r w:rsidR="003E0D36">
              <w:rPr>
                <w:noProof/>
                <w:webHidden/>
              </w:rPr>
              <w:fldChar w:fldCharType="begin"/>
            </w:r>
            <w:r w:rsidR="003E0D36">
              <w:rPr>
                <w:noProof/>
                <w:webHidden/>
              </w:rPr>
              <w:instrText xml:space="preserve"> PAGEREF _Toc115677126 \h </w:instrText>
            </w:r>
            <w:r w:rsidR="003E0D36">
              <w:rPr>
                <w:noProof/>
                <w:webHidden/>
              </w:rPr>
            </w:r>
            <w:r w:rsidR="003E0D36">
              <w:rPr>
                <w:noProof/>
                <w:webHidden/>
              </w:rPr>
              <w:fldChar w:fldCharType="separate"/>
            </w:r>
            <w:r w:rsidR="003E0D36">
              <w:rPr>
                <w:noProof/>
                <w:webHidden/>
              </w:rPr>
              <w:t>15</w:t>
            </w:r>
            <w:r w:rsidR="003E0D36">
              <w:rPr>
                <w:noProof/>
                <w:webHidden/>
              </w:rPr>
              <w:fldChar w:fldCharType="end"/>
            </w:r>
          </w:hyperlink>
        </w:p>
        <w:p w14:paraId="04B7AFCF" w14:textId="7E69B69B" w:rsidR="003E0D36" w:rsidRDefault="007E6AB9">
          <w:pPr>
            <w:pStyle w:val="TOC2"/>
            <w:tabs>
              <w:tab w:val="left" w:pos="880"/>
              <w:tab w:val="right" w:leader="dot" w:pos="9350"/>
            </w:tabs>
            <w:rPr>
              <w:rFonts w:asciiTheme="minorHAnsi" w:eastAsiaTheme="minorEastAsia" w:hAnsiTheme="minorHAnsi" w:cstheme="minorBidi"/>
              <w:noProof/>
              <w:sz w:val="22"/>
              <w:szCs w:val="22"/>
              <w:lang w:eastAsia="it-IT"/>
            </w:rPr>
          </w:pPr>
          <w:hyperlink w:anchor="_Toc115677127" w:history="1">
            <w:r w:rsidR="003E0D36" w:rsidRPr="004966CA">
              <w:rPr>
                <w:rStyle w:val="Hyperlink"/>
                <w:noProof/>
                <w:lang w:val="en-US"/>
              </w:rPr>
              <w:t>7.3.1</w:t>
            </w:r>
            <w:r w:rsidR="003E0D36">
              <w:rPr>
                <w:rFonts w:asciiTheme="minorHAnsi" w:eastAsiaTheme="minorEastAsia" w:hAnsiTheme="minorHAnsi" w:cstheme="minorBidi"/>
                <w:noProof/>
                <w:sz w:val="22"/>
                <w:szCs w:val="22"/>
                <w:lang w:eastAsia="it-IT"/>
              </w:rPr>
              <w:tab/>
            </w:r>
            <w:r w:rsidR="003E0D36" w:rsidRPr="004966CA">
              <w:rPr>
                <w:rStyle w:val="Hyperlink"/>
                <w:noProof/>
                <w:lang w:val="en-US"/>
              </w:rPr>
              <w:t>ARH operations during a mains voltage drop (black-out)</w:t>
            </w:r>
            <w:r w:rsidR="003E0D36">
              <w:rPr>
                <w:noProof/>
                <w:webHidden/>
              </w:rPr>
              <w:tab/>
            </w:r>
            <w:r w:rsidR="003E0D36">
              <w:rPr>
                <w:noProof/>
                <w:webHidden/>
              </w:rPr>
              <w:fldChar w:fldCharType="begin"/>
            </w:r>
            <w:r w:rsidR="003E0D36">
              <w:rPr>
                <w:noProof/>
                <w:webHidden/>
              </w:rPr>
              <w:instrText xml:space="preserve"> PAGEREF _Toc115677127 \h </w:instrText>
            </w:r>
            <w:r w:rsidR="003E0D36">
              <w:rPr>
                <w:noProof/>
                <w:webHidden/>
              </w:rPr>
            </w:r>
            <w:r w:rsidR="003E0D36">
              <w:rPr>
                <w:noProof/>
                <w:webHidden/>
              </w:rPr>
              <w:fldChar w:fldCharType="separate"/>
            </w:r>
            <w:r w:rsidR="003E0D36">
              <w:rPr>
                <w:noProof/>
                <w:webHidden/>
              </w:rPr>
              <w:t>16</w:t>
            </w:r>
            <w:r w:rsidR="003E0D36">
              <w:rPr>
                <w:noProof/>
                <w:webHidden/>
              </w:rPr>
              <w:fldChar w:fldCharType="end"/>
            </w:r>
          </w:hyperlink>
        </w:p>
        <w:p w14:paraId="15E044DC" w14:textId="6A63ABAB" w:rsidR="003E0D36" w:rsidRDefault="007E6AB9">
          <w:pPr>
            <w:pStyle w:val="TOC2"/>
            <w:tabs>
              <w:tab w:val="left" w:pos="880"/>
              <w:tab w:val="right" w:leader="dot" w:pos="9350"/>
            </w:tabs>
            <w:rPr>
              <w:rFonts w:asciiTheme="minorHAnsi" w:eastAsiaTheme="minorEastAsia" w:hAnsiTheme="minorHAnsi" w:cstheme="minorBidi"/>
              <w:noProof/>
              <w:sz w:val="22"/>
              <w:szCs w:val="22"/>
              <w:lang w:eastAsia="it-IT"/>
            </w:rPr>
          </w:pPr>
          <w:hyperlink w:anchor="_Toc115677128" w:history="1">
            <w:r w:rsidR="003E0D36" w:rsidRPr="004966CA">
              <w:rPr>
                <w:rStyle w:val="Hyperlink"/>
                <w:noProof/>
                <w:lang w:val="en-US"/>
              </w:rPr>
              <w:t>7.4</w:t>
            </w:r>
            <w:r w:rsidR="003E0D36">
              <w:rPr>
                <w:rFonts w:asciiTheme="minorHAnsi" w:eastAsiaTheme="minorEastAsia" w:hAnsiTheme="minorHAnsi" w:cstheme="minorBidi"/>
                <w:noProof/>
                <w:sz w:val="22"/>
                <w:szCs w:val="22"/>
                <w:lang w:eastAsia="it-IT"/>
              </w:rPr>
              <w:tab/>
            </w:r>
            <w:r w:rsidR="003E0D36" w:rsidRPr="004966CA">
              <w:rPr>
                <w:rStyle w:val="Hyperlink"/>
                <w:noProof/>
                <w:lang w:val="en-US"/>
              </w:rPr>
              <w:t>LED operations [2.1.8.1]</w:t>
            </w:r>
            <w:r w:rsidR="003E0D36">
              <w:rPr>
                <w:noProof/>
                <w:webHidden/>
              </w:rPr>
              <w:tab/>
            </w:r>
            <w:r w:rsidR="003E0D36">
              <w:rPr>
                <w:noProof/>
                <w:webHidden/>
              </w:rPr>
              <w:fldChar w:fldCharType="begin"/>
            </w:r>
            <w:r w:rsidR="003E0D36">
              <w:rPr>
                <w:noProof/>
                <w:webHidden/>
              </w:rPr>
              <w:instrText xml:space="preserve"> PAGEREF _Toc115677128 \h </w:instrText>
            </w:r>
            <w:r w:rsidR="003E0D36">
              <w:rPr>
                <w:noProof/>
                <w:webHidden/>
              </w:rPr>
            </w:r>
            <w:r w:rsidR="003E0D36">
              <w:rPr>
                <w:noProof/>
                <w:webHidden/>
              </w:rPr>
              <w:fldChar w:fldCharType="separate"/>
            </w:r>
            <w:r w:rsidR="003E0D36">
              <w:rPr>
                <w:noProof/>
                <w:webHidden/>
              </w:rPr>
              <w:t>17</w:t>
            </w:r>
            <w:r w:rsidR="003E0D36">
              <w:rPr>
                <w:noProof/>
                <w:webHidden/>
              </w:rPr>
              <w:fldChar w:fldCharType="end"/>
            </w:r>
          </w:hyperlink>
        </w:p>
        <w:p w14:paraId="57BE6949" w14:textId="5658E5B8" w:rsidR="003E0D36" w:rsidRDefault="007E6AB9">
          <w:pPr>
            <w:pStyle w:val="TOC1"/>
            <w:rPr>
              <w:rFonts w:asciiTheme="minorHAnsi" w:eastAsiaTheme="minorEastAsia" w:hAnsiTheme="minorHAnsi" w:cstheme="minorBidi"/>
              <w:noProof/>
              <w:sz w:val="22"/>
              <w:szCs w:val="22"/>
              <w:lang w:eastAsia="it-IT"/>
            </w:rPr>
          </w:pPr>
          <w:hyperlink w:anchor="_Toc115677129" w:history="1">
            <w:r w:rsidR="003E0D36" w:rsidRPr="004966CA">
              <w:rPr>
                <w:rStyle w:val="Hyperlink"/>
                <w:rFonts w:ascii="Verdana" w:hAnsi="Verdana"/>
                <w:noProof/>
                <w:lang w:val="en-GB"/>
              </w:rPr>
              <w:t>8</w:t>
            </w:r>
            <w:r w:rsidR="003E0D36">
              <w:rPr>
                <w:rFonts w:asciiTheme="minorHAnsi" w:eastAsiaTheme="minorEastAsia" w:hAnsiTheme="minorHAnsi" w:cstheme="minorBidi"/>
                <w:noProof/>
                <w:sz w:val="22"/>
                <w:szCs w:val="22"/>
                <w:lang w:eastAsia="it-IT"/>
              </w:rPr>
              <w:tab/>
            </w:r>
            <w:r w:rsidR="003E0D36" w:rsidRPr="004966CA">
              <w:rPr>
                <w:rStyle w:val="Hyperlink"/>
                <w:rFonts w:ascii="Verdana" w:hAnsi="Verdana"/>
                <w:noProof/>
                <w:lang w:val="en-GB"/>
              </w:rPr>
              <w:t>Connectivity</w:t>
            </w:r>
            <w:r w:rsidR="003E0D36">
              <w:rPr>
                <w:noProof/>
                <w:webHidden/>
              </w:rPr>
              <w:tab/>
            </w:r>
            <w:r w:rsidR="003E0D36">
              <w:rPr>
                <w:noProof/>
                <w:webHidden/>
              </w:rPr>
              <w:fldChar w:fldCharType="begin"/>
            </w:r>
            <w:r w:rsidR="003E0D36">
              <w:rPr>
                <w:noProof/>
                <w:webHidden/>
              </w:rPr>
              <w:instrText xml:space="preserve"> PAGEREF _Toc115677129 \h </w:instrText>
            </w:r>
            <w:r w:rsidR="003E0D36">
              <w:rPr>
                <w:noProof/>
                <w:webHidden/>
              </w:rPr>
            </w:r>
            <w:r w:rsidR="003E0D36">
              <w:rPr>
                <w:noProof/>
                <w:webHidden/>
              </w:rPr>
              <w:fldChar w:fldCharType="separate"/>
            </w:r>
            <w:r w:rsidR="003E0D36">
              <w:rPr>
                <w:noProof/>
                <w:webHidden/>
              </w:rPr>
              <w:t>18</w:t>
            </w:r>
            <w:r w:rsidR="003E0D36">
              <w:rPr>
                <w:noProof/>
                <w:webHidden/>
              </w:rPr>
              <w:fldChar w:fldCharType="end"/>
            </w:r>
          </w:hyperlink>
        </w:p>
        <w:p w14:paraId="3EDA0CA8" w14:textId="562AC116" w:rsidR="003E0D36" w:rsidRDefault="007E6AB9">
          <w:pPr>
            <w:pStyle w:val="TOC2"/>
            <w:tabs>
              <w:tab w:val="left" w:pos="880"/>
              <w:tab w:val="right" w:leader="dot" w:pos="9350"/>
            </w:tabs>
            <w:rPr>
              <w:rFonts w:asciiTheme="minorHAnsi" w:eastAsiaTheme="minorEastAsia" w:hAnsiTheme="minorHAnsi" w:cstheme="minorBidi"/>
              <w:noProof/>
              <w:sz w:val="22"/>
              <w:szCs w:val="22"/>
              <w:lang w:eastAsia="it-IT"/>
            </w:rPr>
          </w:pPr>
          <w:hyperlink w:anchor="_Toc115677130" w:history="1">
            <w:r w:rsidR="003E0D36" w:rsidRPr="004966CA">
              <w:rPr>
                <w:rStyle w:val="Hyperlink"/>
                <w:noProof/>
                <w:lang w:val="en-US"/>
              </w:rPr>
              <w:t>8.1</w:t>
            </w:r>
            <w:r w:rsidR="003E0D36">
              <w:rPr>
                <w:rFonts w:asciiTheme="minorHAnsi" w:eastAsiaTheme="minorEastAsia" w:hAnsiTheme="minorHAnsi" w:cstheme="minorBidi"/>
                <w:noProof/>
                <w:sz w:val="22"/>
                <w:szCs w:val="22"/>
                <w:lang w:eastAsia="it-IT"/>
              </w:rPr>
              <w:tab/>
            </w:r>
            <w:r w:rsidR="003E0D36" w:rsidRPr="004966CA">
              <w:rPr>
                <w:rStyle w:val="Hyperlink"/>
                <w:noProof/>
                <w:lang w:val="en-US"/>
              </w:rPr>
              <w:t>Wired Communication Accessory</w:t>
            </w:r>
            <w:r w:rsidR="003E0D36">
              <w:rPr>
                <w:noProof/>
                <w:webHidden/>
              </w:rPr>
              <w:tab/>
            </w:r>
            <w:r w:rsidR="003E0D36">
              <w:rPr>
                <w:noProof/>
                <w:webHidden/>
              </w:rPr>
              <w:fldChar w:fldCharType="begin"/>
            </w:r>
            <w:r w:rsidR="003E0D36">
              <w:rPr>
                <w:noProof/>
                <w:webHidden/>
              </w:rPr>
              <w:instrText xml:space="preserve"> PAGEREF _Toc115677130 \h </w:instrText>
            </w:r>
            <w:r w:rsidR="003E0D36">
              <w:rPr>
                <w:noProof/>
                <w:webHidden/>
              </w:rPr>
            </w:r>
            <w:r w:rsidR="003E0D36">
              <w:rPr>
                <w:noProof/>
                <w:webHidden/>
              </w:rPr>
              <w:fldChar w:fldCharType="separate"/>
            </w:r>
            <w:r w:rsidR="003E0D36">
              <w:rPr>
                <w:noProof/>
                <w:webHidden/>
              </w:rPr>
              <w:t>18</w:t>
            </w:r>
            <w:r w:rsidR="003E0D36">
              <w:rPr>
                <w:noProof/>
                <w:webHidden/>
              </w:rPr>
              <w:fldChar w:fldCharType="end"/>
            </w:r>
          </w:hyperlink>
        </w:p>
        <w:p w14:paraId="4E245B87" w14:textId="0FAD2129" w:rsidR="003E0D36" w:rsidRDefault="007E6AB9">
          <w:pPr>
            <w:pStyle w:val="TOC2"/>
            <w:tabs>
              <w:tab w:val="left" w:pos="880"/>
              <w:tab w:val="right" w:leader="dot" w:pos="9350"/>
            </w:tabs>
            <w:rPr>
              <w:rFonts w:asciiTheme="minorHAnsi" w:eastAsiaTheme="minorEastAsia" w:hAnsiTheme="minorHAnsi" w:cstheme="minorBidi"/>
              <w:noProof/>
              <w:sz w:val="22"/>
              <w:szCs w:val="22"/>
              <w:lang w:eastAsia="it-IT"/>
            </w:rPr>
          </w:pPr>
          <w:hyperlink w:anchor="_Toc115677131" w:history="1">
            <w:r w:rsidR="003E0D36" w:rsidRPr="004966CA">
              <w:rPr>
                <w:rStyle w:val="Hyperlink"/>
                <w:noProof/>
                <w:lang w:val="en-US"/>
              </w:rPr>
              <w:t>8.2</w:t>
            </w:r>
            <w:r w:rsidR="003E0D36">
              <w:rPr>
                <w:rFonts w:asciiTheme="minorHAnsi" w:eastAsiaTheme="minorEastAsia" w:hAnsiTheme="minorHAnsi" w:cstheme="minorBidi"/>
                <w:noProof/>
                <w:sz w:val="22"/>
                <w:szCs w:val="22"/>
                <w:lang w:eastAsia="it-IT"/>
              </w:rPr>
              <w:tab/>
            </w:r>
            <w:r w:rsidR="003E0D36" w:rsidRPr="004966CA">
              <w:rPr>
                <w:rStyle w:val="Hyperlink"/>
                <w:noProof/>
                <w:lang w:val="en-US"/>
              </w:rPr>
              <w:t>Wireless Communication Accessory</w:t>
            </w:r>
            <w:r w:rsidR="003E0D36">
              <w:rPr>
                <w:noProof/>
                <w:webHidden/>
              </w:rPr>
              <w:tab/>
            </w:r>
            <w:r w:rsidR="003E0D36">
              <w:rPr>
                <w:noProof/>
                <w:webHidden/>
              </w:rPr>
              <w:fldChar w:fldCharType="begin"/>
            </w:r>
            <w:r w:rsidR="003E0D36">
              <w:rPr>
                <w:noProof/>
                <w:webHidden/>
              </w:rPr>
              <w:instrText xml:space="preserve"> PAGEREF _Toc115677131 \h </w:instrText>
            </w:r>
            <w:r w:rsidR="003E0D36">
              <w:rPr>
                <w:noProof/>
                <w:webHidden/>
              </w:rPr>
            </w:r>
            <w:r w:rsidR="003E0D36">
              <w:rPr>
                <w:noProof/>
                <w:webHidden/>
              </w:rPr>
              <w:fldChar w:fldCharType="separate"/>
            </w:r>
            <w:r w:rsidR="003E0D36">
              <w:rPr>
                <w:noProof/>
                <w:webHidden/>
              </w:rPr>
              <w:t>18</w:t>
            </w:r>
            <w:r w:rsidR="003E0D36">
              <w:rPr>
                <w:noProof/>
                <w:webHidden/>
              </w:rPr>
              <w:fldChar w:fldCharType="end"/>
            </w:r>
          </w:hyperlink>
        </w:p>
        <w:p w14:paraId="63D8235B" w14:textId="789C459D" w:rsidR="003E0D36" w:rsidRDefault="007E6AB9">
          <w:pPr>
            <w:pStyle w:val="TOC2"/>
            <w:tabs>
              <w:tab w:val="left" w:pos="880"/>
              <w:tab w:val="right" w:leader="dot" w:pos="9350"/>
            </w:tabs>
            <w:rPr>
              <w:rFonts w:asciiTheme="minorHAnsi" w:eastAsiaTheme="minorEastAsia" w:hAnsiTheme="minorHAnsi" w:cstheme="minorBidi"/>
              <w:noProof/>
              <w:sz w:val="22"/>
              <w:szCs w:val="22"/>
              <w:lang w:eastAsia="it-IT"/>
            </w:rPr>
          </w:pPr>
          <w:hyperlink w:anchor="_Toc115677132" w:history="1">
            <w:r w:rsidR="003E0D36" w:rsidRPr="004966CA">
              <w:rPr>
                <w:rStyle w:val="Hyperlink"/>
                <w:noProof/>
                <w:lang w:val="en-US"/>
              </w:rPr>
              <w:t>8.3</w:t>
            </w:r>
            <w:r w:rsidR="003E0D36">
              <w:rPr>
                <w:rFonts w:asciiTheme="minorHAnsi" w:eastAsiaTheme="minorEastAsia" w:hAnsiTheme="minorHAnsi" w:cstheme="minorBidi"/>
                <w:noProof/>
                <w:sz w:val="22"/>
                <w:szCs w:val="22"/>
                <w:lang w:eastAsia="it-IT"/>
              </w:rPr>
              <w:tab/>
            </w:r>
            <w:r w:rsidR="003E0D36" w:rsidRPr="004966CA">
              <w:rPr>
                <w:rStyle w:val="Hyperlink"/>
                <w:noProof/>
                <w:lang w:val="en-US"/>
              </w:rPr>
              <w:t>Cloud connectivity and user interface</w:t>
            </w:r>
            <w:r w:rsidR="003E0D36">
              <w:rPr>
                <w:noProof/>
                <w:webHidden/>
              </w:rPr>
              <w:tab/>
            </w:r>
            <w:r w:rsidR="003E0D36">
              <w:rPr>
                <w:noProof/>
                <w:webHidden/>
              </w:rPr>
              <w:fldChar w:fldCharType="begin"/>
            </w:r>
            <w:r w:rsidR="003E0D36">
              <w:rPr>
                <w:noProof/>
                <w:webHidden/>
              </w:rPr>
              <w:instrText xml:space="preserve"> PAGEREF _Toc115677132 \h </w:instrText>
            </w:r>
            <w:r w:rsidR="003E0D36">
              <w:rPr>
                <w:noProof/>
                <w:webHidden/>
              </w:rPr>
            </w:r>
            <w:r w:rsidR="003E0D36">
              <w:rPr>
                <w:noProof/>
                <w:webHidden/>
              </w:rPr>
              <w:fldChar w:fldCharType="separate"/>
            </w:r>
            <w:r w:rsidR="003E0D36">
              <w:rPr>
                <w:noProof/>
                <w:webHidden/>
              </w:rPr>
              <w:t>19</w:t>
            </w:r>
            <w:r w:rsidR="003E0D36">
              <w:rPr>
                <w:noProof/>
                <w:webHidden/>
              </w:rPr>
              <w:fldChar w:fldCharType="end"/>
            </w:r>
          </w:hyperlink>
        </w:p>
        <w:p w14:paraId="75D147AD" w14:textId="1623B842" w:rsidR="003E0D36" w:rsidRDefault="007E6AB9">
          <w:pPr>
            <w:pStyle w:val="TOC2"/>
            <w:tabs>
              <w:tab w:val="left" w:pos="880"/>
              <w:tab w:val="right" w:leader="dot" w:pos="9350"/>
            </w:tabs>
            <w:rPr>
              <w:rFonts w:asciiTheme="minorHAnsi" w:eastAsiaTheme="minorEastAsia" w:hAnsiTheme="minorHAnsi" w:cstheme="minorBidi"/>
              <w:noProof/>
              <w:sz w:val="22"/>
              <w:szCs w:val="22"/>
              <w:lang w:eastAsia="it-IT"/>
            </w:rPr>
          </w:pPr>
          <w:hyperlink w:anchor="_Toc115677133" w:history="1">
            <w:r w:rsidR="003E0D36" w:rsidRPr="004966CA">
              <w:rPr>
                <w:rStyle w:val="Hyperlink"/>
                <w:noProof/>
                <w:lang w:val="en-US"/>
              </w:rPr>
              <w:t>8.4</w:t>
            </w:r>
            <w:r w:rsidR="003E0D36">
              <w:rPr>
                <w:rFonts w:asciiTheme="minorHAnsi" w:eastAsiaTheme="minorEastAsia" w:hAnsiTheme="minorHAnsi" w:cstheme="minorBidi"/>
                <w:noProof/>
                <w:sz w:val="22"/>
                <w:szCs w:val="22"/>
                <w:lang w:eastAsia="it-IT"/>
              </w:rPr>
              <w:tab/>
            </w:r>
            <w:r w:rsidR="003E0D36" w:rsidRPr="004966CA">
              <w:rPr>
                <w:rStyle w:val="Hyperlink"/>
                <w:noProof/>
                <w:lang w:val="en-US"/>
              </w:rPr>
              <w:t>Configuration of wireless communication accessory.</w:t>
            </w:r>
            <w:r w:rsidR="003E0D36">
              <w:rPr>
                <w:noProof/>
                <w:webHidden/>
              </w:rPr>
              <w:tab/>
            </w:r>
            <w:r w:rsidR="003E0D36">
              <w:rPr>
                <w:noProof/>
                <w:webHidden/>
              </w:rPr>
              <w:fldChar w:fldCharType="begin"/>
            </w:r>
            <w:r w:rsidR="003E0D36">
              <w:rPr>
                <w:noProof/>
                <w:webHidden/>
              </w:rPr>
              <w:instrText xml:space="preserve"> PAGEREF _Toc115677133 \h </w:instrText>
            </w:r>
            <w:r w:rsidR="003E0D36">
              <w:rPr>
                <w:noProof/>
                <w:webHidden/>
              </w:rPr>
            </w:r>
            <w:r w:rsidR="003E0D36">
              <w:rPr>
                <w:noProof/>
                <w:webHidden/>
              </w:rPr>
              <w:fldChar w:fldCharType="separate"/>
            </w:r>
            <w:r w:rsidR="003E0D36">
              <w:rPr>
                <w:noProof/>
                <w:webHidden/>
              </w:rPr>
              <w:t>19</w:t>
            </w:r>
            <w:r w:rsidR="003E0D36">
              <w:rPr>
                <w:noProof/>
                <w:webHidden/>
              </w:rPr>
              <w:fldChar w:fldCharType="end"/>
            </w:r>
          </w:hyperlink>
        </w:p>
        <w:p w14:paraId="78B7AE15" w14:textId="0A86C08F" w:rsidR="003E0D36" w:rsidRDefault="007E6AB9">
          <w:pPr>
            <w:pStyle w:val="TOC2"/>
            <w:tabs>
              <w:tab w:val="left" w:pos="880"/>
              <w:tab w:val="right" w:leader="dot" w:pos="9350"/>
            </w:tabs>
            <w:rPr>
              <w:rFonts w:asciiTheme="minorHAnsi" w:eastAsiaTheme="minorEastAsia" w:hAnsiTheme="minorHAnsi" w:cstheme="minorBidi"/>
              <w:noProof/>
              <w:sz w:val="22"/>
              <w:szCs w:val="22"/>
              <w:lang w:eastAsia="it-IT"/>
            </w:rPr>
          </w:pPr>
          <w:hyperlink w:anchor="_Toc115677134" w:history="1">
            <w:r w:rsidR="003E0D36" w:rsidRPr="004966CA">
              <w:rPr>
                <w:rStyle w:val="Hyperlink"/>
                <w:noProof/>
                <w:lang w:val="en-US"/>
              </w:rPr>
              <w:t>8.5</w:t>
            </w:r>
            <w:r w:rsidR="003E0D36">
              <w:rPr>
                <w:rFonts w:asciiTheme="minorHAnsi" w:eastAsiaTheme="minorEastAsia" w:hAnsiTheme="minorHAnsi" w:cstheme="minorBidi"/>
                <w:noProof/>
                <w:sz w:val="22"/>
                <w:szCs w:val="22"/>
                <w:lang w:eastAsia="it-IT"/>
              </w:rPr>
              <w:tab/>
            </w:r>
            <w:r w:rsidR="003E0D36" w:rsidRPr="004966CA">
              <w:rPr>
                <w:rStyle w:val="Hyperlink"/>
                <w:noProof/>
                <w:lang w:val="en-US"/>
              </w:rPr>
              <w:t>FW Upgrade</w:t>
            </w:r>
            <w:r w:rsidR="003E0D36">
              <w:rPr>
                <w:noProof/>
                <w:webHidden/>
              </w:rPr>
              <w:tab/>
            </w:r>
            <w:r w:rsidR="003E0D36">
              <w:rPr>
                <w:noProof/>
                <w:webHidden/>
              </w:rPr>
              <w:fldChar w:fldCharType="begin"/>
            </w:r>
            <w:r w:rsidR="003E0D36">
              <w:rPr>
                <w:noProof/>
                <w:webHidden/>
              </w:rPr>
              <w:instrText xml:space="preserve"> PAGEREF _Toc115677134 \h </w:instrText>
            </w:r>
            <w:r w:rsidR="003E0D36">
              <w:rPr>
                <w:noProof/>
                <w:webHidden/>
              </w:rPr>
            </w:r>
            <w:r w:rsidR="003E0D36">
              <w:rPr>
                <w:noProof/>
                <w:webHidden/>
              </w:rPr>
              <w:fldChar w:fldCharType="separate"/>
            </w:r>
            <w:r w:rsidR="003E0D36">
              <w:rPr>
                <w:noProof/>
                <w:webHidden/>
              </w:rPr>
              <w:t>20</w:t>
            </w:r>
            <w:r w:rsidR="003E0D36">
              <w:rPr>
                <w:noProof/>
                <w:webHidden/>
              </w:rPr>
              <w:fldChar w:fldCharType="end"/>
            </w:r>
          </w:hyperlink>
        </w:p>
        <w:p w14:paraId="399E4DBF" w14:textId="2C0680AB" w:rsidR="003E0D36" w:rsidRDefault="007E6AB9">
          <w:pPr>
            <w:pStyle w:val="TOC1"/>
            <w:rPr>
              <w:rFonts w:asciiTheme="minorHAnsi" w:eastAsiaTheme="minorEastAsia" w:hAnsiTheme="minorHAnsi" w:cstheme="minorBidi"/>
              <w:noProof/>
              <w:sz w:val="22"/>
              <w:szCs w:val="22"/>
              <w:lang w:eastAsia="it-IT"/>
            </w:rPr>
          </w:pPr>
          <w:hyperlink w:anchor="_Toc115677135" w:history="1">
            <w:r w:rsidR="003E0D36" w:rsidRPr="004966CA">
              <w:rPr>
                <w:rStyle w:val="Hyperlink"/>
                <w:rFonts w:ascii="Verdana" w:hAnsi="Verdana"/>
                <w:noProof/>
                <w:lang w:val="en-GB"/>
              </w:rPr>
              <w:t>9</w:t>
            </w:r>
            <w:r w:rsidR="003E0D36">
              <w:rPr>
                <w:rFonts w:asciiTheme="minorHAnsi" w:eastAsiaTheme="minorEastAsia" w:hAnsiTheme="minorHAnsi" w:cstheme="minorBidi"/>
                <w:noProof/>
                <w:sz w:val="22"/>
                <w:szCs w:val="22"/>
                <w:lang w:eastAsia="it-IT"/>
              </w:rPr>
              <w:tab/>
            </w:r>
            <w:r w:rsidR="003E0D36" w:rsidRPr="004966CA">
              <w:rPr>
                <w:rStyle w:val="Hyperlink"/>
                <w:rFonts w:ascii="Verdana" w:hAnsi="Verdana"/>
                <w:noProof/>
                <w:lang w:val="en-GB"/>
              </w:rPr>
              <w:t>Product and system standard</w:t>
            </w:r>
            <w:r w:rsidR="003E0D36">
              <w:rPr>
                <w:noProof/>
                <w:webHidden/>
              </w:rPr>
              <w:tab/>
            </w:r>
            <w:r w:rsidR="003E0D36">
              <w:rPr>
                <w:noProof/>
                <w:webHidden/>
              </w:rPr>
              <w:fldChar w:fldCharType="begin"/>
            </w:r>
            <w:r w:rsidR="003E0D36">
              <w:rPr>
                <w:noProof/>
                <w:webHidden/>
              </w:rPr>
              <w:instrText xml:space="preserve"> PAGEREF _Toc115677135 \h </w:instrText>
            </w:r>
            <w:r w:rsidR="003E0D36">
              <w:rPr>
                <w:noProof/>
                <w:webHidden/>
              </w:rPr>
            </w:r>
            <w:r w:rsidR="003E0D36">
              <w:rPr>
                <w:noProof/>
                <w:webHidden/>
              </w:rPr>
              <w:fldChar w:fldCharType="separate"/>
            </w:r>
            <w:r w:rsidR="003E0D36">
              <w:rPr>
                <w:noProof/>
                <w:webHidden/>
              </w:rPr>
              <w:t>22</w:t>
            </w:r>
            <w:r w:rsidR="003E0D36">
              <w:rPr>
                <w:noProof/>
                <w:webHidden/>
              </w:rPr>
              <w:fldChar w:fldCharType="end"/>
            </w:r>
          </w:hyperlink>
        </w:p>
        <w:p w14:paraId="09196471" w14:textId="5819969E" w:rsidR="003E0D36" w:rsidRDefault="007E6AB9">
          <w:pPr>
            <w:pStyle w:val="TOC1"/>
            <w:rPr>
              <w:rFonts w:asciiTheme="minorHAnsi" w:eastAsiaTheme="minorEastAsia" w:hAnsiTheme="minorHAnsi" w:cstheme="minorBidi"/>
              <w:noProof/>
              <w:sz w:val="22"/>
              <w:szCs w:val="22"/>
              <w:lang w:eastAsia="it-IT"/>
            </w:rPr>
          </w:pPr>
          <w:hyperlink w:anchor="_Toc115677136" w:history="1">
            <w:r w:rsidR="003E0D36" w:rsidRPr="004966CA">
              <w:rPr>
                <w:rStyle w:val="Hyperlink"/>
                <w:rFonts w:ascii="Verdana" w:hAnsi="Verdana"/>
                <w:noProof/>
                <w:lang w:val="en-GB"/>
              </w:rPr>
              <w:t>10</w:t>
            </w:r>
            <w:r w:rsidR="003E0D36">
              <w:rPr>
                <w:rFonts w:asciiTheme="minorHAnsi" w:eastAsiaTheme="minorEastAsia" w:hAnsiTheme="minorHAnsi" w:cstheme="minorBidi"/>
                <w:noProof/>
                <w:sz w:val="22"/>
                <w:szCs w:val="22"/>
                <w:lang w:eastAsia="it-IT"/>
              </w:rPr>
              <w:tab/>
            </w:r>
            <w:r w:rsidR="003E0D36" w:rsidRPr="004966CA">
              <w:rPr>
                <w:rStyle w:val="Hyperlink"/>
                <w:rFonts w:ascii="Verdana" w:hAnsi="Verdana"/>
                <w:noProof/>
                <w:lang w:val="en-GB"/>
              </w:rPr>
              <w:t>Packaging and labelling</w:t>
            </w:r>
            <w:r w:rsidR="003E0D36">
              <w:rPr>
                <w:noProof/>
                <w:webHidden/>
              </w:rPr>
              <w:tab/>
            </w:r>
            <w:r w:rsidR="003E0D36">
              <w:rPr>
                <w:noProof/>
                <w:webHidden/>
              </w:rPr>
              <w:fldChar w:fldCharType="begin"/>
            </w:r>
            <w:r w:rsidR="003E0D36">
              <w:rPr>
                <w:noProof/>
                <w:webHidden/>
              </w:rPr>
              <w:instrText xml:space="preserve"> PAGEREF _Toc115677136 \h </w:instrText>
            </w:r>
            <w:r w:rsidR="003E0D36">
              <w:rPr>
                <w:noProof/>
                <w:webHidden/>
              </w:rPr>
            </w:r>
            <w:r w:rsidR="003E0D36">
              <w:rPr>
                <w:noProof/>
                <w:webHidden/>
              </w:rPr>
              <w:fldChar w:fldCharType="separate"/>
            </w:r>
            <w:r w:rsidR="003E0D36">
              <w:rPr>
                <w:noProof/>
                <w:webHidden/>
              </w:rPr>
              <w:t>22</w:t>
            </w:r>
            <w:r w:rsidR="003E0D36">
              <w:rPr>
                <w:noProof/>
                <w:webHidden/>
              </w:rPr>
              <w:fldChar w:fldCharType="end"/>
            </w:r>
          </w:hyperlink>
        </w:p>
        <w:p w14:paraId="2E2F048A" w14:textId="65F32040" w:rsidR="003E0D36" w:rsidRDefault="007E6AB9">
          <w:pPr>
            <w:pStyle w:val="TOC2"/>
            <w:tabs>
              <w:tab w:val="left" w:pos="880"/>
              <w:tab w:val="right" w:leader="dot" w:pos="9350"/>
            </w:tabs>
            <w:rPr>
              <w:rFonts w:asciiTheme="minorHAnsi" w:eastAsiaTheme="minorEastAsia" w:hAnsiTheme="minorHAnsi" w:cstheme="minorBidi"/>
              <w:noProof/>
              <w:sz w:val="22"/>
              <w:szCs w:val="22"/>
              <w:lang w:eastAsia="it-IT"/>
            </w:rPr>
          </w:pPr>
          <w:hyperlink w:anchor="_Toc115677137" w:history="1">
            <w:r w:rsidR="003E0D36" w:rsidRPr="004966CA">
              <w:rPr>
                <w:rStyle w:val="Hyperlink"/>
                <w:noProof/>
                <w:lang w:val="en-US"/>
              </w:rPr>
              <w:t>10.1</w:t>
            </w:r>
            <w:r w:rsidR="003E0D36">
              <w:rPr>
                <w:rFonts w:asciiTheme="minorHAnsi" w:eastAsiaTheme="minorEastAsia" w:hAnsiTheme="minorHAnsi" w:cstheme="minorBidi"/>
                <w:noProof/>
                <w:sz w:val="22"/>
                <w:szCs w:val="22"/>
                <w:lang w:eastAsia="it-IT"/>
              </w:rPr>
              <w:tab/>
            </w:r>
            <w:r w:rsidR="003E0D36" w:rsidRPr="004966CA">
              <w:rPr>
                <w:rStyle w:val="Hyperlink"/>
                <w:noProof/>
                <w:lang w:val="en-US"/>
              </w:rPr>
              <w:t>Package</w:t>
            </w:r>
            <w:r w:rsidR="003E0D36">
              <w:rPr>
                <w:noProof/>
                <w:webHidden/>
              </w:rPr>
              <w:tab/>
            </w:r>
            <w:r w:rsidR="003E0D36">
              <w:rPr>
                <w:noProof/>
                <w:webHidden/>
              </w:rPr>
              <w:fldChar w:fldCharType="begin"/>
            </w:r>
            <w:r w:rsidR="003E0D36">
              <w:rPr>
                <w:noProof/>
                <w:webHidden/>
              </w:rPr>
              <w:instrText xml:space="preserve"> PAGEREF _Toc115677137 \h </w:instrText>
            </w:r>
            <w:r w:rsidR="003E0D36">
              <w:rPr>
                <w:noProof/>
                <w:webHidden/>
              </w:rPr>
            </w:r>
            <w:r w:rsidR="003E0D36">
              <w:rPr>
                <w:noProof/>
                <w:webHidden/>
              </w:rPr>
              <w:fldChar w:fldCharType="separate"/>
            </w:r>
            <w:r w:rsidR="003E0D36">
              <w:rPr>
                <w:noProof/>
                <w:webHidden/>
              </w:rPr>
              <w:t>22</w:t>
            </w:r>
            <w:r w:rsidR="003E0D36">
              <w:rPr>
                <w:noProof/>
                <w:webHidden/>
              </w:rPr>
              <w:fldChar w:fldCharType="end"/>
            </w:r>
          </w:hyperlink>
        </w:p>
        <w:p w14:paraId="5CCDF288" w14:textId="1A68C983" w:rsidR="003E0D36" w:rsidRDefault="007E6AB9">
          <w:pPr>
            <w:pStyle w:val="TOC2"/>
            <w:tabs>
              <w:tab w:val="left" w:pos="880"/>
              <w:tab w:val="right" w:leader="dot" w:pos="9350"/>
            </w:tabs>
            <w:rPr>
              <w:rFonts w:asciiTheme="minorHAnsi" w:eastAsiaTheme="minorEastAsia" w:hAnsiTheme="minorHAnsi" w:cstheme="minorBidi"/>
              <w:noProof/>
              <w:sz w:val="22"/>
              <w:szCs w:val="22"/>
              <w:lang w:eastAsia="it-IT"/>
            </w:rPr>
          </w:pPr>
          <w:hyperlink w:anchor="_Toc115677138" w:history="1">
            <w:r w:rsidR="003E0D36" w:rsidRPr="004966CA">
              <w:rPr>
                <w:rStyle w:val="Hyperlink"/>
                <w:noProof/>
                <w:lang w:val="en-US"/>
              </w:rPr>
              <w:t>10.2</w:t>
            </w:r>
            <w:r w:rsidR="003E0D36">
              <w:rPr>
                <w:rFonts w:asciiTheme="minorHAnsi" w:eastAsiaTheme="minorEastAsia" w:hAnsiTheme="minorHAnsi" w:cstheme="minorBidi"/>
                <w:noProof/>
                <w:sz w:val="22"/>
                <w:szCs w:val="22"/>
                <w:lang w:eastAsia="it-IT"/>
              </w:rPr>
              <w:tab/>
            </w:r>
            <w:r w:rsidR="003E0D36" w:rsidRPr="004966CA">
              <w:rPr>
                <w:rStyle w:val="Hyperlink"/>
                <w:noProof/>
                <w:lang w:val="en-US"/>
              </w:rPr>
              <w:t>Label (on the package)</w:t>
            </w:r>
            <w:r w:rsidR="003E0D36">
              <w:rPr>
                <w:noProof/>
                <w:webHidden/>
              </w:rPr>
              <w:tab/>
            </w:r>
            <w:r w:rsidR="003E0D36">
              <w:rPr>
                <w:noProof/>
                <w:webHidden/>
              </w:rPr>
              <w:fldChar w:fldCharType="begin"/>
            </w:r>
            <w:r w:rsidR="003E0D36">
              <w:rPr>
                <w:noProof/>
                <w:webHidden/>
              </w:rPr>
              <w:instrText xml:space="preserve"> PAGEREF _Toc115677138 \h </w:instrText>
            </w:r>
            <w:r w:rsidR="003E0D36">
              <w:rPr>
                <w:noProof/>
                <w:webHidden/>
              </w:rPr>
            </w:r>
            <w:r w:rsidR="003E0D36">
              <w:rPr>
                <w:noProof/>
                <w:webHidden/>
              </w:rPr>
              <w:fldChar w:fldCharType="separate"/>
            </w:r>
            <w:r w:rsidR="003E0D36">
              <w:rPr>
                <w:noProof/>
                <w:webHidden/>
              </w:rPr>
              <w:t>22</w:t>
            </w:r>
            <w:r w:rsidR="003E0D36">
              <w:rPr>
                <w:noProof/>
                <w:webHidden/>
              </w:rPr>
              <w:fldChar w:fldCharType="end"/>
            </w:r>
          </w:hyperlink>
        </w:p>
        <w:p w14:paraId="63DE216C" w14:textId="4D0D38E8" w:rsidR="003E0D36" w:rsidRDefault="007E6AB9">
          <w:pPr>
            <w:pStyle w:val="TOC2"/>
            <w:tabs>
              <w:tab w:val="left" w:pos="880"/>
              <w:tab w:val="right" w:leader="dot" w:pos="9350"/>
            </w:tabs>
            <w:rPr>
              <w:rFonts w:asciiTheme="minorHAnsi" w:eastAsiaTheme="minorEastAsia" w:hAnsiTheme="minorHAnsi" w:cstheme="minorBidi"/>
              <w:noProof/>
              <w:sz w:val="22"/>
              <w:szCs w:val="22"/>
              <w:lang w:eastAsia="it-IT"/>
            </w:rPr>
          </w:pPr>
          <w:hyperlink w:anchor="_Toc115677139" w:history="1">
            <w:r w:rsidR="003E0D36" w:rsidRPr="004966CA">
              <w:rPr>
                <w:rStyle w:val="Hyperlink"/>
                <w:noProof/>
                <w:lang w:val="en-US"/>
              </w:rPr>
              <w:t>10.3</w:t>
            </w:r>
            <w:r w:rsidR="003E0D36">
              <w:rPr>
                <w:rFonts w:asciiTheme="minorHAnsi" w:eastAsiaTheme="minorEastAsia" w:hAnsiTheme="minorHAnsi" w:cstheme="minorBidi"/>
                <w:noProof/>
                <w:sz w:val="22"/>
                <w:szCs w:val="22"/>
                <w:lang w:eastAsia="it-IT"/>
              </w:rPr>
              <w:tab/>
            </w:r>
            <w:r w:rsidR="003E0D36" w:rsidRPr="004966CA">
              <w:rPr>
                <w:rStyle w:val="Hyperlink"/>
                <w:noProof/>
                <w:lang w:val="en-US"/>
              </w:rPr>
              <w:t>Marking (on the product)</w:t>
            </w:r>
            <w:r w:rsidR="003E0D36">
              <w:rPr>
                <w:noProof/>
                <w:webHidden/>
              </w:rPr>
              <w:tab/>
            </w:r>
            <w:r w:rsidR="003E0D36">
              <w:rPr>
                <w:noProof/>
                <w:webHidden/>
              </w:rPr>
              <w:fldChar w:fldCharType="begin"/>
            </w:r>
            <w:r w:rsidR="003E0D36">
              <w:rPr>
                <w:noProof/>
                <w:webHidden/>
              </w:rPr>
              <w:instrText xml:space="preserve"> PAGEREF _Toc115677139 \h </w:instrText>
            </w:r>
            <w:r w:rsidR="003E0D36">
              <w:rPr>
                <w:noProof/>
                <w:webHidden/>
              </w:rPr>
            </w:r>
            <w:r w:rsidR="003E0D36">
              <w:rPr>
                <w:noProof/>
                <w:webHidden/>
              </w:rPr>
              <w:fldChar w:fldCharType="separate"/>
            </w:r>
            <w:r w:rsidR="003E0D36">
              <w:rPr>
                <w:noProof/>
                <w:webHidden/>
              </w:rPr>
              <w:t>22</w:t>
            </w:r>
            <w:r w:rsidR="003E0D36">
              <w:rPr>
                <w:noProof/>
                <w:webHidden/>
              </w:rPr>
              <w:fldChar w:fldCharType="end"/>
            </w:r>
          </w:hyperlink>
        </w:p>
        <w:p w14:paraId="5BB51A27" w14:textId="6262391F" w:rsidR="003E0D36" w:rsidRDefault="007E6AB9">
          <w:pPr>
            <w:pStyle w:val="TOC2"/>
            <w:tabs>
              <w:tab w:val="left" w:pos="880"/>
              <w:tab w:val="right" w:leader="dot" w:pos="9350"/>
            </w:tabs>
            <w:rPr>
              <w:rFonts w:asciiTheme="minorHAnsi" w:eastAsiaTheme="minorEastAsia" w:hAnsiTheme="minorHAnsi" w:cstheme="minorBidi"/>
              <w:noProof/>
              <w:sz w:val="22"/>
              <w:szCs w:val="22"/>
              <w:lang w:eastAsia="it-IT"/>
            </w:rPr>
          </w:pPr>
          <w:hyperlink w:anchor="_Toc115677140" w:history="1">
            <w:r w:rsidR="003E0D36" w:rsidRPr="004966CA">
              <w:rPr>
                <w:rStyle w:val="Hyperlink"/>
                <w:noProof/>
                <w:lang w:val="en-US"/>
              </w:rPr>
              <w:t>10.4</w:t>
            </w:r>
            <w:r w:rsidR="003E0D36">
              <w:rPr>
                <w:rFonts w:asciiTheme="minorHAnsi" w:eastAsiaTheme="minorEastAsia" w:hAnsiTheme="minorHAnsi" w:cstheme="minorBidi"/>
                <w:noProof/>
                <w:sz w:val="22"/>
                <w:szCs w:val="22"/>
                <w:lang w:eastAsia="it-IT"/>
              </w:rPr>
              <w:tab/>
            </w:r>
            <w:r w:rsidR="003E0D36" w:rsidRPr="004966CA">
              <w:rPr>
                <w:rStyle w:val="Hyperlink"/>
                <w:noProof/>
                <w:lang w:val="en-US"/>
              </w:rPr>
              <w:t>Instructions leaflet</w:t>
            </w:r>
            <w:r w:rsidR="003E0D36">
              <w:rPr>
                <w:noProof/>
                <w:webHidden/>
              </w:rPr>
              <w:tab/>
            </w:r>
            <w:r w:rsidR="003E0D36">
              <w:rPr>
                <w:noProof/>
                <w:webHidden/>
              </w:rPr>
              <w:fldChar w:fldCharType="begin"/>
            </w:r>
            <w:r w:rsidR="003E0D36">
              <w:rPr>
                <w:noProof/>
                <w:webHidden/>
              </w:rPr>
              <w:instrText xml:space="preserve"> PAGEREF _Toc115677140 \h </w:instrText>
            </w:r>
            <w:r w:rsidR="003E0D36">
              <w:rPr>
                <w:noProof/>
                <w:webHidden/>
              </w:rPr>
            </w:r>
            <w:r w:rsidR="003E0D36">
              <w:rPr>
                <w:noProof/>
                <w:webHidden/>
              </w:rPr>
              <w:fldChar w:fldCharType="separate"/>
            </w:r>
            <w:r w:rsidR="003E0D36">
              <w:rPr>
                <w:noProof/>
                <w:webHidden/>
              </w:rPr>
              <w:t>22</w:t>
            </w:r>
            <w:r w:rsidR="003E0D36">
              <w:rPr>
                <w:noProof/>
                <w:webHidden/>
              </w:rPr>
              <w:fldChar w:fldCharType="end"/>
            </w:r>
          </w:hyperlink>
        </w:p>
        <w:p w14:paraId="4DB935EA" w14:textId="6D93E629" w:rsidR="003E0D36" w:rsidRDefault="007E6AB9">
          <w:pPr>
            <w:pStyle w:val="TOC1"/>
            <w:rPr>
              <w:rFonts w:asciiTheme="minorHAnsi" w:eastAsiaTheme="minorEastAsia" w:hAnsiTheme="minorHAnsi" w:cstheme="minorBidi"/>
              <w:noProof/>
              <w:sz w:val="22"/>
              <w:szCs w:val="22"/>
              <w:lang w:eastAsia="it-IT"/>
            </w:rPr>
          </w:pPr>
          <w:hyperlink w:anchor="_Toc115677141" w:history="1">
            <w:r w:rsidR="003E0D36" w:rsidRPr="004966CA">
              <w:rPr>
                <w:rStyle w:val="Hyperlink"/>
                <w:rFonts w:ascii="Verdana" w:hAnsi="Verdana"/>
                <w:noProof/>
                <w:lang w:val="en-GB"/>
              </w:rPr>
              <w:t>11</w:t>
            </w:r>
            <w:r w:rsidR="003E0D36">
              <w:rPr>
                <w:rFonts w:asciiTheme="minorHAnsi" w:eastAsiaTheme="minorEastAsia" w:hAnsiTheme="minorHAnsi" w:cstheme="minorBidi"/>
                <w:noProof/>
                <w:sz w:val="22"/>
                <w:szCs w:val="22"/>
                <w:lang w:eastAsia="it-IT"/>
              </w:rPr>
              <w:tab/>
            </w:r>
            <w:r w:rsidR="003E0D36" w:rsidRPr="004966CA">
              <w:rPr>
                <w:rStyle w:val="Hyperlink"/>
                <w:rFonts w:ascii="Verdana" w:hAnsi="Verdana"/>
                <w:noProof/>
                <w:lang w:val="en-GB"/>
              </w:rPr>
              <w:t>Marks and approvals</w:t>
            </w:r>
            <w:r w:rsidR="003E0D36">
              <w:rPr>
                <w:noProof/>
                <w:webHidden/>
              </w:rPr>
              <w:tab/>
            </w:r>
            <w:r w:rsidR="003E0D36">
              <w:rPr>
                <w:noProof/>
                <w:webHidden/>
              </w:rPr>
              <w:fldChar w:fldCharType="begin"/>
            </w:r>
            <w:r w:rsidR="003E0D36">
              <w:rPr>
                <w:noProof/>
                <w:webHidden/>
              </w:rPr>
              <w:instrText xml:space="preserve"> PAGEREF _Toc115677141 \h </w:instrText>
            </w:r>
            <w:r w:rsidR="003E0D36">
              <w:rPr>
                <w:noProof/>
                <w:webHidden/>
              </w:rPr>
            </w:r>
            <w:r w:rsidR="003E0D36">
              <w:rPr>
                <w:noProof/>
                <w:webHidden/>
              </w:rPr>
              <w:fldChar w:fldCharType="separate"/>
            </w:r>
            <w:r w:rsidR="003E0D36">
              <w:rPr>
                <w:noProof/>
                <w:webHidden/>
              </w:rPr>
              <w:t>23</w:t>
            </w:r>
            <w:r w:rsidR="003E0D36">
              <w:rPr>
                <w:noProof/>
                <w:webHidden/>
              </w:rPr>
              <w:fldChar w:fldCharType="end"/>
            </w:r>
          </w:hyperlink>
        </w:p>
        <w:p w14:paraId="5556337D" w14:textId="0EAA2685" w:rsidR="003E0D36" w:rsidRDefault="007E6AB9">
          <w:pPr>
            <w:pStyle w:val="TOC1"/>
            <w:rPr>
              <w:rFonts w:asciiTheme="minorHAnsi" w:eastAsiaTheme="minorEastAsia" w:hAnsiTheme="minorHAnsi" w:cstheme="minorBidi"/>
              <w:noProof/>
              <w:sz w:val="22"/>
              <w:szCs w:val="22"/>
              <w:lang w:eastAsia="it-IT"/>
            </w:rPr>
          </w:pPr>
          <w:hyperlink w:anchor="_Toc115677142" w:history="1">
            <w:r w:rsidR="003E0D36" w:rsidRPr="004966CA">
              <w:rPr>
                <w:rStyle w:val="Hyperlink"/>
                <w:rFonts w:ascii="Verdana" w:hAnsi="Verdana"/>
                <w:noProof/>
                <w:lang w:val="en-GB"/>
              </w:rPr>
              <w:t>12</w:t>
            </w:r>
            <w:r w:rsidR="003E0D36">
              <w:rPr>
                <w:rFonts w:asciiTheme="minorHAnsi" w:eastAsiaTheme="minorEastAsia" w:hAnsiTheme="minorHAnsi" w:cstheme="minorBidi"/>
                <w:noProof/>
                <w:sz w:val="22"/>
                <w:szCs w:val="22"/>
                <w:lang w:eastAsia="it-IT"/>
              </w:rPr>
              <w:tab/>
            </w:r>
            <w:r w:rsidR="003E0D36" w:rsidRPr="004966CA">
              <w:rPr>
                <w:rStyle w:val="Hyperlink"/>
                <w:rFonts w:ascii="Verdana" w:hAnsi="Verdana"/>
                <w:noProof/>
                <w:lang w:val="en-GB"/>
              </w:rPr>
              <w:t>Documentation</w:t>
            </w:r>
            <w:r w:rsidR="003E0D36">
              <w:rPr>
                <w:noProof/>
                <w:webHidden/>
              </w:rPr>
              <w:tab/>
            </w:r>
            <w:r w:rsidR="003E0D36">
              <w:rPr>
                <w:noProof/>
                <w:webHidden/>
              </w:rPr>
              <w:fldChar w:fldCharType="begin"/>
            </w:r>
            <w:r w:rsidR="003E0D36">
              <w:rPr>
                <w:noProof/>
                <w:webHidden/>
              </w:rPr>
              <w:instrText xml:space="preserve"> PAGEREF _Toc115677142 \h </w:instrText>
            </w:r>
            <w:r w:rsidR="003E0D36">
              <w:rPr>
                <w:noProof/>
                <w:webHidden/>
              </w:rPr>
            </w:r>
            <w:r w:rsidR="003E0D36">
              <w:rPr>
                <w:noProof/>
                <w:webHidden/>
              </w:rPr>
              <w:fldChar w:fldCharType="separate"/>
            </w:r>
            <w:r w:rsidR="003E0D36">
              <w:rPr>
                <w:noProof/>
                <w:webHidden/>
              </w:rPr>
              <w:t>23</w:t>
            </w:r>
            <w:r w:rsidR="003E0D36">
              <w:rPr>
                <w:noProof/>
                <w:webHidden/>
              </w:rPr>
              <w:fldChar w:fldCharType="end"/>
            </w:r>
          </w:hyperlink>
        </w:p>
        <w:p w14:paraId="67022850" w14:textId="640FCB56" w:rsidR="003E0D36" w:rsidRDefault="007E6AB9">
          <w:pPr>
            <w:pStyle w:val="TOC1"/>
            <w:rPr>
              <w:rFonts w:asciiTheme="minorHAnsi" w:eastAsiaTheme="minorEastAsia" w:hAnsiTheme="minorHAnsi" w:cstheme="minorBidi"/>
              <w:noProof/>
              <w:sz w:val="22"/>
              <w:szCs w:val="22"/>
              <w:lang w:eastAsia="it-IT"/>
            </w:rPr>
          </w:pPr>
          <w:hyperlink w:anchor="_Toc115677143" w:history="1">
            <w:r w:rsidR="003E0D36" w:rsidRPr="004966CA">
              <w:rPr>
                <w:rStyle w:val="Hyperlink"/>
                <w:rFonts w:ascii="Verdana" w:hAnsi="Verdana"/>
                <w:noProof/>
                <w:lang w:val="en-GB"/>
              </w:rPr>
              <w:t>13</w:t>
            </w:r>
            <w:r w:rsidR="003E0D36">
              <w:rPr>
                <w:rFonts w:asciiTheme="minorHAnsi" w:eastAsiaTheme="minorEastAsia" w:hAnsiTheme="minorHAnsi" w:cstheme="minorBidi"/>
                <w:noProof/>
                <w:sz w:val="22"/>
                <w:szCs w:val="22"/>
                <w:lang w:eastAsia="it-IT"/>
              </w:rPr>
              <w:tab/>
            </w:r>
            <w:r w:rsidR="003E0D36" w:rsidRPr="004966CA">
              <w:rPr>
                <w:rStyle w:val="Hyperlink"/>
                <w:rFonts w:ascii="Verdana" w:hAnsi="Verdana"/>
                <w:noProof/>
                <w:lang w:val="en-GB"/>
              </w:rPr>
              <w:t>Revision History</w:t>
            </w:r>
            <w:r w:rsidR="003E0D36">
              <w:rPr>
                <w:noProof/>
                <w:webHidden/>
              </w:rPr>
              <w:tab/>
            </w:r>
            <w:r w:rsidR="003E0D36">
              <w:rPr>
                <w:noProof/>
                <w:webHidden/>
              </w:rPr>
              <w:fldChar w:fldCharType="begin"/>
            </w:r>
            <w:r w:rsidR="003E0D36">
              <w:rPr>
                <w:noProof/>
                <w:webHidden/>
              </w:rPr>
              <w:instrText xml:space="preserve"> PAGEREF _Toc115677143 \h </w:instrText>
            </w:r>
            <w:r w:rsidR="003E0D36">
              <w:rPr>
                <w:noProof/>
                <w:webHidden/>
              </w:rPr>
            </w:r>
            <w:r w:rsidR="003E0D36">
              <w:rPr>
                <w:noProof/>
                <w:webHidden/>
              </w:rPr>
              <w:fldChar w:fldCharType="separate"/>
            </w:r>
            <w:r w:rsidR="003E0D36">
              <w:rPr>
                <w:noProof/>
                <w:webHidden/>
              </w:rPr>
              <w:t>23</w:t>
            </w:r>
            <w:r w:rsidR="003E0D36">
              <w:rPr>
                <w:noProof/>
                <w:webHidden/>
              </w:rPr>
              <w:fldChar w:fldCharType="end"/>
            </w:r>
          </w:hyperlink>
        </w:p>
        <w:p w14:paraId="4B74A9D8" w14:textId="58D16019" w:rsidR="00CD3D44" w:rsidRDefault="00D154BD">
          <w:pPr>
            <w:rPr>
              <w:noProof/>
              <w:lang w:val="en-GB"/>
            </w:rPr>
          </w:pPr>
          <w:r w:rsidRPr="00774BCD">
            <w:rPr>
              <w:rFonts w:ascii="Verdana" w:hAnsi="Verdana"/>
              <w:bCs/>
              <w:noProof/>
              <w:color w:val="2B579A"/>
              <w:shd w:val="clear" w:color="auto" w:fill="E6E6E6"/>
              <w:lang w:val="en-GB"/>
            </w:rPr>
            <w:fldChar w:fldCharType="end"/>
          </w:r>
        </w:p>
      </w:sdtContent>
    </w:sdt>
    <w:p w14:paraId="4B74A9D9" w14:textId="77777777" w:rsidR="00CD3D44" w:rsidRDefault="00CD3D44">
      <w:pPr>
        <w:spacing w:after="200" w:line="276" w:lineRule="auto"/>
        <w:rPr>
          <w:noProof/>
          <w:lang w:val="en-GB"/>
        </w:rPr>
      </w:pPr>
      <w:r w:rsidRPr="6D8328AD">
        <w:rPr>
          <w:noProof/>
          <w:lang w:val="en-GB"/>
        </w:rPr>
        <w:br w:type="page"/>
      </w:r>
    </w:p>
    <w:p w14:paraId="0938D0D0" w14:textId="6AC6EB49" w:rsidR="0687571D" w:rsidRPr="00852CD3" w:rsidRDefault="0687571D" w:rsidP="6D8328AD">
      <w:pPr>
        <w:pStyle w:val="Heading1"/>
        <w:rPr>
          <w:rFonts w:ascii="Verdana" w:hAnsi="Verdana"/>
          <w:sz w:val="24"/>
          <w:szCs w:val="24"/>
          <w:lang w:val="en-GB"/>
        </w:rPr>
      </w:pPr>
      <w:bookmarkStart w:id="0" w:name="_Toc115677105"/>
      <w:r w:rsidRPr="00852CD3">
        <w:rPr>
          <w:rFonts w:ascii="Verdana" w:hAnsi="Verdana" w:cstheme="minorBidi"/>
          <w:sz w:val="24"/>
          <w:szCs w:val="24"/>
          <w:lang w:val="en-GB"/>
        </w:rPr>
        <w:lastRenderedPageBreak/>
        <w:t>Introduction</w:t>
      </w:r>
      <w:bookmarkEnd w:id="0"/>
      <w:del w:id="1" w:author="Luciano Di Maio" w:date="2021-06-29T10:58:00Z">
        <w:r w:rsidRPr="00852CD3" w:rsidDel="00313CEB">
          <w:rPr>
            <w:rFonts w:ascii="Verdana" w:hAnsi="Verdana" w:cstheme="minorBidi"/>
            <w:sz w:val="24"/>
            <w:szCs w:val="24"/>
            <w:lang w:val="en-GB"/>
          </w:rPr>
          <w:delText xml:space="preserve"> </w:delText>
        </w:r>
      </w:del>
    </w:p>
    <w:p w14:paraId="68A2A504" w14:textId="06B62BD4" w:rsidR="0687571D" w:rsidDel="00852CD3" w:rsidRDefault="0687571D">
      <w:pPr>
        <w:rPr>
          <w:del w:id="2" w:author="Paolo Antonello" w:date="2021-06-30T08:39:00Z"/>
          <w:lang w:val="en-GB"/>
        </w:rPr>
      </w:pPr>
      <w:r w:rsidRPr="6D8328AD">
        <w:rPr>
          <w:lang w:val="en-GB"/>
        </w:rPr>
        <w:t xml:space="preserve">This document describes the technical requirements for the new product family of the motor drives </w:t>
      </w:r>
      <w:r w:rsidR="00313CEB">
        <w:rPr>
          <w:lang w:val="en-GB"/>
        </w:rPr>
        <w:t xml:space="preserve">and self-reclosing device for System Pro M MCB/RCDs product family. </w:t>
      </w:r>
    </w:p>
    <w:p w14:paraId="6FAB94D7" w14:textId="0BA457EC" w:rsidR="00313CEB" w:rsidRPr="00852CD3" w:rsidRDefault="00313CEB" w:rsidP="00852CD3">
      <w:pPr>
        <w:rPr>
          <w:lang w:val="en-GB"/>
        </w:rPr>
      </w:pPr>
      <w:r>
        <w:rPr>
          <w:lang w:val="en-GB"/>
        </w:rPr>
        <w:t xml:space="preserve">The requirements here described are answering to the Market requirements listed in the PTC integrity document ID 26940. Reference to the MRS requirement can be identified inside the squared brackets close to the requirement specification </w:t>
      </w:r>
      <w:proofErr w:type="gramStart"/>
      <w:r>
        <w:rPr>
          <w:lang w:val="en-GB"/>
        </w:rPr>
        <w:t>e.g.</w:t>
      </w:r>
      <w:proofErr w:type="gramEnd"/>
      <w:r>
        <w:rPr>
          <w:lang w:val="en-GB"/>
        </w:rPr>
        <w:t xml:space="preserve"> see [2.1.1.1.]</w:t>
      </w:r>
    </w:p>
    <w:p w14:paraId="4B74A9DA" w14:textId="6829E063" w:rsidR="00430765" w:rsidRPr="00852CD3" w:rsidRDefault="00465531" w:rsidP="00852CD3">
      <w:pPr>
        <w:pStyle w:val="Heading1"/>
        <w:rPr>
          <w:rFonts w:ascii="Verdana" w:hAnsi="Verdana"/>
          <w:sz w:val="24"/>
          <w:szCs w:val="24"/>
          <w:lang w:val="en-GB"/>
        </w:rPr>
      </w:pPr>
      <w:bookmarkStart w:id="3" w:name="_Toc115677106"/>
      <w:r w:rsidRPr="00852CD3">
        <w:rPr>
          <w:rFonts w:ascii="Verdana" w:hAnsi="Verdana"/>
          <w:sz w:val="24"/>
          <w:szCs w:val="24"/>
          <w:lang w:val="en-GB"/>
        </w:rPr>
        <w:t>Product type and offering</w:t>
      </w:r>
      <w:bookmarkEnd w:id="3"/>
    </w:p>
    <w:p w14:paraId="399615F5" w14:textId="69E21B41" w:rsidR="00016FF0" w:rsidRPr="00016FF0" w:rsidRDefault="002D0589" w:rsidP="002C4A24">
      <w:pPr>
        <w:jc w:val="both"/>
        <w:rPr>
          <w:lang w:val="en-US"/>
        </w:rPr>
      </w:pPr>
      <w:r w:rsidRPr="002D0589">
        <w:rPr>
          <w:lang w:val="en-US"/>
        </w:rPr>
        <w:t>Th</w:t>
      </w:r>
      <w:r w:rsidR="002C4A24">
        <w:rPr>
          <w:lang w:val="en-US"/>
        </w:rPr>
        <w:t>e following</w:t>
      </w:r>
      <w:r w:rsidRPr="002D0589">
        <w:rPr>
          <w:lang w:val="en-US"/>
        </w:rPr>
        <w:t xml:space="preserve"> </w:t>
      </w:r>
      <w:r w:rsidR="00AD46E8">
        <w:rPr>
          <w:lang w:val="en-US"/>
        </w:rPr>
        <w:t>range of products</w:t>
      </w:r>
      <w:r w:rsidR="00C32C02">
        <w:rPr>
          <w:lang w:val="en-US"/>
        </w:rPr>
        <w:t xml:space="preserve"> aims to substitute the current range</w:t>
      </w:r>
      <w:r w:rsidR="002C4A24">
        <w:rPr>
          <w:lang w:val="en-US"/>
        </w:rPr>
        <w:t>s</w:t>
      </w:r>
      <w:r w:rsidR="00C32C02">
        <w:rPr>
          <w:lang w:val="en-US"/>
        </w:rPr>
        <w:t xml:space="preserve"> of Motor Operating Devices (MOD) and Automatic Reclosing Devices</w:t>
      </w:r>
      <w:r w:rsidR="002C4A24">
        <w:rPr>
          <w:lang w:val="en-US"/>
        </w:rPr>
        <w:t xml:space="preserve"> (ARD)</w:t>
      </w:r>
      <w:r w:rsidR="007F5F18">
        <w:rPr>
          <w:lang w:val="en-US"/>
        </w:rPr>
        <w:t>.</w:t>
      </w:r>
      <w:r w:rsidR="00C32C02">
        <w:rPr>
          <w:lang w:val="en-US"/>
        </w:rPr>
        <w:t xml:space="preserve"> </w:t>
      </w:r>
    </w:p>
    <w:p w14:paraId="5F37968E" w14:textId="77777777" w:rsidR="00C32C02" w:rsidRDefault="00C32C02" w:rsidP="002D0589">
      <w:pPr>
        <w:rPr>
          <w:lang w:val="en-US"/>
        </w:rPr>
      </w:pPr>
    </w:p>
    <w:tbl>
      <w:tblPr>
        <w:tblStyle w:val="TableGrid"/>
        <w:tblW w:w="9351" w:type="dxa"/>
        <w:tblLayout w:type="fixed"/>
        <w:tblLook w:val="04A0" w:firstRow="1" w:lastRow="0" w:firstColumn="1" w:lastColumn="0" w:noHBand="0" w:noVBand="1"/>
      </w:tblPr>
      <w:tblGrid>
        <w:gridCol w:w="417"/>
        <w:gridCol w:w="1818"/>
        <w:gridCol w:w="1537"/>
        <w:gridCol w:w="5579"/>
      </w:tblGrid>
      <w:tr w:rsidR="00D84E1F" w:rsidRPr="00D84E1F" w14:paraId="1C6DE964" w14:textId="77777777" w:rsidTr="00D84E1F">
        <w:trPr>
          <w:trHeight w:val="307"/>
        </w:trPr>
        <w:tc>
          <w:tcPr>
            <w:tcW w:w="417" w:type="dxa"/>
            <w:shd w:val="clear" w:color="auto" w:fill="D9D9D9" w:themeFill="background1" w:themeFillShade="D9"/>
          </w:tcPr>
          <w:p w14:paraId="6C673E59" w14:textId="10BF2BA0" w:rsidR="00D84E1F" w:rsidRPr="00D84E1F" w:rsidRDefault="00D84E1F" w:rsidP="00AD46E8">
            <w:pPr>
              <w:rPr>
                <w:b/>
                <w:bCs/>
                <w:sz w:val="18"/>
                <w:szCs w:val="18"/>
                <w:lang w:val="en-US"/>
              </w:rPr>
            </w:pPr>
            <w:r w:rsidRPr="00D84E1F">
              <w:rPr>
                <w:b/>
                <w:bCs/>
                <w:sz w:val="18"/>
                <w:szCs w:val="18"/>
                <w:lang w:val="en-US"/>
              </w:rPr>
              <w:t>#</w:t>
            </w:r>
          </w:p>
        </w:tc>
        <w:tc>
          <w:tcPr>
            <w:tcW w:w="1818" w:type="dxa"/>
            <w:shd w:val="clear" w:color="auto" w:fill="D9D9D9" w:themeFill="background1" w:themeFillShade="D9"/>
          </w:tcPr>
          <w:p w14:paraId="008FAFF7" w14:textId="53061B8C" w:rsidR="00D84E1F" w:rsidRPr="00D84E1F" w:rsidRDefault="00D84E1F" w:rsidP="00AD46E8">
            <w:pPr>
              <w:rPr>
                <w:b/>
                <w:bCs/>
                <w:sz w:val="18"/>
                <w:szCs w:val="18"/>
                <w:lang w:val="en-US"/>
              </w:rPr>
            </w:pPr>
            <w:r w:rsidRPr="00D84E1F">
              <w:rPr>
                <w:b/>
                <w:bCs/>
                <w:sz w:val="18"/>
                <w:szCs w:val="18"/>
                <w:lang w:val="en-US"/>
              </w:rPr>
              <w:t>SKU</w:t>
            </w:r>
          </w:p>
        </w:tc>
        <w:tc>
          <w:tcPr>
            <w:tcW w:w="1537" w:type="dxa"/>
            <w:shd w:val="clear" w:color="auto" w:fill="D9D9D9" w:themeFill="background1" w:themeFillShade="D9"/>
            <w:vAlign w:val="center"/>
          </w:tcPr>
          <w:p w14:paraId="3336A5D1" w14:textId="1AEC9152" w:rsidR="00D84E1F" w:rsidRPr="00D84E1F" w:rsidRDefault="00D84E1F" w:rsidP="00AD46E8">
            <w:pPr>
              <w:rPr>
                <w:b/>
                <w:bCs/>
                <w:sz w:val="18"/>
                <w:szCs w:val="18"/>
                <w:lang w:val="en-US"/>
              </w:rPr>
            </w:pPr>
            <w:r w:rsidRPr="00D84E1F">
              <w:rPr>
                <w:b/>
                <w:bCs/>
                <w:sz w:val="18"/>
                <w:szCs w:val="18"/>
                <w:lang w:val="en-US"/>
              </w:rPr>
              <w:t>Product name</w:t>
            </w:r>
          </w:p>
        </w:tc>
        <w:tc>
          <w:tcPr>
            <w:tcW w:w="5579" w:type="dxa"/>
            <w:shd w:val="clear" w:color="auto" w:fill="D9D9D9" w:themeFill="background1" w:themeFillShade="D9"/>
            <w:noWrap/>
            <w:vAlign w:val="center"/>
          </w:tcPr>
          <w:p w14:paraId="310B5FFB" w14:textId="54808F45" w:rsidR="00D84E1F" w:rsidRPr="00D84E1F" w:rsidRDefault="00D84E1F" w:rsidP="00AD46E8">
            <w:pPr>
              <w:rPr>
                <w:b/>
                <w:bCs/>
                <w:sz w:val="18"/>
                <w:szCs w:val="18"/>
              </w:rPr>
            </w:pPr>
            <w:proofErr w:type="spellStart"/>
            <w:r w:rsidRPr="00D84E1F">
              <w:rPr>
                <w:b/>
                <w:bCs/>
                <w:sz w:val="18"/>
                <w:szCs w:val="18"/>
              </w:rPr>
              <w:t>Description</w:t>
            </w:r>
            <w:proofErr w:type="spellEnd"/>
          </w:p>
        </w:tc>
      </w:tr>
      <w:tr w:rsidR="00D84E1F" w:rsidRPr="00D84E1F" w14:paraId="4E6C40B4" w14:textId="77777777" w:rsidTr="00D84E1F">
        <w:trPr>
          <w:trHeight w:val="249"/>
        </w:trPr>
        <w:tc>
          <w:tcPr>
            <w:tcW w:w="417" w:type="dxa"/>
          </w:tcPr>
          <w:p w14:paraId="7228ED87" w14:textId="10F9590B" w:rsidR="00D84E1F" w:rsidRPr="00D84E1F" w:rsidRDefault="00D84E1F" w:rsidP="009B1F2C">
            <w:pPr>
              <w:rPr>
                <w:sz w:val="18"/>
                <w:szCs w:val="18"/>
                <w:lang w:val="en-US"/>
              </w:rPr>
            </w:pPr>
            <w:r w:rsidRPr="00D84E1F">
              <w:rPr>
                <w:sz w:val="18"/>
                <w:szCs w:val="18"/>
                <w:lang w:val="en-US"/>
              </w:rPr>
              <w:t>1</w:t>
            </w:r>
          </w:p>
        </w:tc>
        <w:tc>
          <w:tcPr>
            <w:tcW w:w="1818" w:type="dxa"/>
          </w:tcPr>
          <w:p w14:paraId="2718D872" w14:textId="42F767C0" w:rsidR="00D84E1F" w:rsidRPr="00D84E1F" w:rsidRDefault="00D84E1F" w:rsidP="009B1F2C">
            <w:pPr>
              <w:rPr>
                <w:sz w:val="18"/>
                <w:szCs w:val="18"/>
                <w:lang w:val="en-US"/>
              </w:rPr>
            </w:pPr>
            <w:r w:rsidRPr="00D84E1F">
              <w:rPr>
                <w:rStyle w:val="ui-provider"/>
                <w:sz w:val="18"/>
                <w:szCs w:val="18"/>
              </w:rPr>
              <w:t>2CSS202998R0033</w:t>
            </w:r>
          </w:p>
        </w:tc>
        <w:tc>
          <w:tcPr>
            <w:tcW w:w="1537" w:type="dxa"/>
            <w:vAlign w:val="center"/>
            <w:hideMark/>
          </w:tcPr>
          <w:p w14:paraId="3F9F6690" w14:textId="16B489D8" w:rsidR="00D84E1F" w:rsidRPr="00D84E1F" w:rsidRDefault="00D84E1F" w:rsidP="009B1F2C">
            <w:pPr>
              <w:rPr>
                <w:sz w:val="18"/>
                <w:szCs w:val="18"/>
                <w:lang w:val="en-US"/>
              </w:rPr>
            </w:pPr>
            <w:r w:rsidRPr="00D84E1F">
              <w:rPr>
                <w:sz w:val="18"/>
                <w:szCs w:val="18"/>
                <w:lang w:val="en-US"/>
              </w:rPr>
              <w:t>MOD</w:t>
            </w:r>
          </w:p>
        </w:tc>
        <w:tc>
          <w:tcPr>
            <w:tcW w:w="5579" w:type="dxa"/>
            <w:noWrap/>
            <w:vAlign w:val="center"/>
          </w:tcPr>
          <w:p w14:paraId="612E75DB" w14:textId="6EAC68FE" w:rsidR="00D84E1F" w:rsidRPr="00D84E1F" w:rsidRDefault="00D84E1F" w:rsidP="00D84E1F">
            <w:pPr>
              <w:ind w:right="910"/>
              <w:rPr>
                <w:sz w:val="18"/>
                <w:szCs w:val="18"/>
              </w:rPr>
            </w:pPr>
            <w:r w:rsidRPr="00D84E1F">
              <w:rPr>
                <w:sz w:val="18"/>
                <w:szCs w:val="18"/>
              </w:rPr>
              <w:t>Motor Operating Device</w:t>
            </w:r>
          </w:p>
        </w:tc>
      </w:tr>
      <w:tr w:rsidR="00D84E1F" w:rsidRPr="00332D87" w14:paraId="7D40342D" w14:textId="77777777" w:rsidTr="00D84E1F">
        <w:trPr>
          <w:trHeight w:val="249"/>
        </w:trPr>
        <w:tc>
          <w:tcPr>
            <w:tcW w:w="417" w:type="dxa"/>
          </w:tcPr>
          <w:p w14:paraId="2817C345" w14:textId="48D9AC26" w:rsidR="00D84E1F" w:rsidRPr="00D84E1F" w:rsidRDefault="00D84E1F" w:rsidP="009B1F2C">
            <w:pPr>
              <w:rPr>
                <w:sz w:val="18"/>
                <w:szCs w:val="18"/>
                <w:lang w:val="en-US"/>
              </w:rPr>
            </w:pPr>
            <w:r w:rsidRPr="00D84E1F">
              <w:rPr>
                <w:sz w:val="18"/>
                <w:szCs w:val="18"/>
                <w:lang w:val="en-US"/>
              </w:rPr>
              <w:t>2</w:t>
            </w:r>
          </w:p>
        </w:tc>
        <w:tc>
          <w:tcPr>
            <w:tcW w:w="1818" w:type="dxa"/>
          </w:tcPr>
          <w:p w14:paraId="15EADB86" w14:textId="050CB2E6" w:rsidR="00D84E1F" w:rsidRPr="00D84E1F" w:rsidRDefault="00D84E1F" w:rsidP="009B1F2C">
            <w:pPr>
              <w:rPr>
                <w:sz w:val="18"/>
                <w:szCs w:val="18"/>
                <w:lang w:val="en-US"/>
              </w:rPr>
            </w:pPr>
            <w:r w:rsidRPr="00D84E1F">
              <w:rPr>
                <w:rStyle w:val="ui-provider"/>
                <w:sz w:val="18"/>
                <w:szCs w:val="18"/>
              </w:rPr>
              <w:t>2CSS201998R0033</w:t>
            </w:r>
          </w:p>
        </w:tc>
        <w:tc>
          <w:tcPr>
            <w:tcW w:w="1537" w:type="dxa"/>
            <w:vAlign w:val="center"/>
          </w:tcPr>
          <w:p w14:paraId="245F6803" w14:textId="4502C275" w:rsidR="00D84E1F" w:rsidRPr="00D84E1F" w:rsidRDefault="00D84E1F" w:rsidP="009B1F2C">
            <w:pPr>
              <w:rPr>
                <w:sz w:val="18"/>
                <w:szCs w:val="18"/>
                <w:lang w:val="en-US"/>
              </w:rPr>
            </w:pPr>
            <w:r w:rsidRPr="00D84E1F">
              <w:rPr>
                <w:sz w:val="18"/>
                <w:szCs w:val="18"/>
                <w:lang w:val="en-US"/>
              </w:rPr>
              <w:t>MOD LV</w:t>
            </w:r>
          </w:p>
        </w:tc>
        <w:tc>
          <w:tcPr>
            <w:tcW w:w="5579" w:type="dxa"/>
            <w:noWrap/>
            <w:vAlign w:val="center"/>
          </w:tcPr>
          <w:p w14:paraId="7B260950" w14:textId="009A60F0" w:rsidR="00D84E1F" w:rsidRPr="00D84E1F" w:rsidRDefault="00D84E1F" w:rsidP="009B1F2C">
            <w:pPr>
              <w:rPr>
                <w:sz w:val="18"/>
                <w:szCs w:val="18"/>
                <w:lang w:val="en-US"/>
              </w:rPr>
            </w:pPr>
            <w:r w:rsidRPr="00D84E1F">
              <w:rPr>
                <w:sz w:val="18"/>
                <w:szCs w:val="18"/>
                <w:lang w:val="en-US"/>
              </w:rPr>
              <w:t>Motor Operating Device “Low Voltage”</w:t>
            </w:r>
          </w:p>
        </w:tc>
      </w:tr>
      <w:tr w:rsidR="00D84E1F" w:rsidRPr="00332D87" w14:paraId="3ED4B08B" w14:textId="77777777" w:rsidTr="00D84E1F">
        <w:trPr>
          <w:trHeight w:val="307"/>
        </w:trPr>
        <w:tc>
          <w:tcPr>
            <w:tcW w:w="417" w:type="dxa"/>
          </w:tcPr>
          <w:p w14:paraId="13A9987F" w14:textId="61AE0DA3" w:rsidR="00D84E1F" w:rsidRPr="00D84E1F" w:rsidRDefault="00D84E1F" w:rsidP="00FD35F2">
            <w:pPr>
              <w:rPr>
                <w:sz w:val="18"/>
                <w:szCs w:val="18"/>
                <w:lang w:val="en-US"/>
              </w:rPr>
            </w:pPr>
            <w:r w:rsidRPr="00D84E1F">
              <w:rPr>
                <w:sz w:val="18"/>
                <w:szCs w:val="18"/>
                <w:lang w:val="en-US"/>
              </w:rPr>
              <w:t>3</w:t>
            </w:r>
          </w:p>
        </w:tc>
        <w:tc>
          <w:tcPr>
            <w:tcW w:w="1818" w:type="dxa"/>
          </w:tcPr>
          <w:p w14:paraId="31D6193A" w14:textId="1BE584C6" w:rsidR="00D84E1F" w:rsidRPr="00D84E1F" w:rsidRDefault="00D84E1F" w:rsidP="00FD35F2">
            <w:pPr>
              <w:rPr>
                <w:sz w:val="18"/>
                <w:szCs w:val="18"/>
                <w:lang w:val="en-US"/>
              </w:rPr>
            </w:pPr>
            <w:r w:rsidRPr="00D84E1F">
              <w:rPr>
                <w:rStyle w:val="ui-provider"/>
                <w:sz w:val="18"/>
                <w:szCs w:val="18"/>
              </w:rPr>
              <w:t>2CSF202998R0034</w:t>
            </w:r>
          </w:p>
        </w:tc>
        <w:tc>
          <w:tcPr>
            <w:tcW w:w="1537" w:type="dxa"/>
            <w:vAlign w:val="center"/>
          </w:tcPr>
          <w:p w14:paraId="29FB13AE" w14:textId="5828D73D" w:rsidR="00D84E1F" w:rsidRPr="00D84E1F" w:rsidRDefault="00D84E1F" w:rsidP="00FD35F2">
            <w:pPr>
              <w:rPr>
                <w:sz w:val="18"/>
                <w:szCs w:val="18"/>
                <w:lang w:val="en-US"/>
              </w:rPr>
            </w:pPr>
            <w:r w:rsidRPr="00D84E1F">
              <w:rPr>
                <w:sz w:val="18"/>
                <w:szCs w:val="18"/>
                <w:lang w:val="en-US"/>
              </w:rPr>
              <w:t>ARI</w:t>
            </w:r>
          </w:p>
        </w:tc>
        <w:tc>
          <w:tcPr>
            <w:tcW w:w="5579" w:type="dxa"/>
            <w:noWrap/>
            <w:vAlign w:val="center"/>
          </w:tcPr>
          <w:p w14:paraId="202ECF55" w14:textId="4824ED69" w:rsidR="00D84E1F" w:rsidRPr="00D84E1F" w:rsidRDefault="00D84E1F" w:rsidP="00FD35F2">
            <w:pPr>
              <w:rPr>
                <w:sz w:val="18"/>
                <w:szCs w:val="18"/>
                <w:lang w:val="en-US"/>
              </w:rPr>
            </w:pPr>
            <w:r w:rsidRPr="00D84E1F">
              <w:rPr>
                <w:sz w:val="18"/>
                <w:szCs w:val="18"/>
                <w:lang w:val="en-US"/>
              </w:rPr>
              <w:t>Automatic Reclosing Device for RCCBs without Id assessment</w:t>
            </w:r>
          </w:p>
        </w:tc>
      </w:tr>
      <w:tr w:rsidR="00D84E1F" w:rsidRPr="00332D87" w14:paraId="1E2BA104" w14:textId="77777777" w:rsidTr="00D84E1F">
        <w:trPr>
          <w:trHeight w:val="307"/>
        </w:trPr>
        <w:tc>
          <w:tcPr>
            <w:tcW w:w="417" w:type="dxa"/>
          </w:tcPr>
          <w:p w14:paraId="550C5AAE" w14:textId="6D4E0C44" w:rsidR="00D84E1F" w:rsidRPr="00D84E1F" w:rsidRDefault="00D84E1F" w:rsidP="009B1F2C">
            <w:pPr>
              <w:rPr>
                <w:sz w:val="18"/>
                <w:szCs w:val="18"/>
                <w:lang w:val="en-US"/>
              </w:rPr>
            </w:pPr>
            <w:r w:rsidRPr="00D84E1F">
              <w:rPr>
                <w:sz w:val="18"/>
                <w:szCs w:val="18"/>
                <w:lang w:val="en-US"/>
              </w:rPr>
              <w:t>4</w:t>
            </w:r>
          </w:p>
        </w:tc>
        <w:tc>
          <w:tcPr>
            <w:tcW w:w="1818" w:type="dxa"/>
          </w:tcPr>
          <w:p w14:paraId="28103DE2" w14:textId="1FBCC7A2" w:rsidR="00D84E1F" w:rsidRPr="00D84E1F" w:rsidRDefault="00D84E1F" w:rsidP="009B1F2C">
            <w:pPr>
              <w:rPr>
                <w:sz w:val="18"/>
                <w:szCs w:val="18"/>
                <w:lang w:val="en-US"/>
              </w:rPr>
            </w:pPr>
            <w:r w:rsidRPr="00D84E1F">
              <w:rPr>
                <w:rStyle w:val="ui-provider"/>
                <w:sz w:val="18"/>
                <w:szCs w:val="18"/>
              </w:rPr>
              <w:t>2CSF201998R0034</w:t>
            </w:r>
          </w:p>
        </w:tc>
        <w:tc>
          <w:tcPr>
            <w:tcW w:w="1537" w:type="dxa"/>
            <w:vAlign w:val="center"/>
          </w:tcPr>
          <w:p w14:paraId="3BC57939" w14:textId="37C8A936" w:rsidR="00D84E1F" w:rsidRPr="00D84E1F" w:rsidRDefault="00D84E1F" w:rsidP="009B1F2C">
            <w:pPr>
              <w:rPr>
                <w:sz w:val="18"/>
                <w:szCs w:val="18"/>
                <w:lang w:val="en-US"/>
              </w:rPr>
            </w:pPr>
            <w:r w:rsidRPr="00D84E1F">
              <w:rPr>
                <w:sz w:val="18"/>
                <w:szCs w:val="18"/>
                <w:lang w:val="en-US"/>
              </w:rPr>
              <w:t>ARI LV</w:t>
            </w:r>
          </w:p>
        </w:tc>
        <w:tc>
          <w:tcPr>
            <w:tcW w:w="5579" w:type="dxa"/>
            <w:noWrap/>
            <w:vAlign w:val="center"/>
          </w:tcPr>
          <w:p w14:paraId="21C859D9" w14:textId="5AA54D70" w:rsidR="00D84E1F" w:rsidRPr="00D84E1F" w:rsidRDefault="00D84E1F" w:rsidP="009B1F2C">
            <w:pPr>
              <w:rPr>
                <w:sz w:val="18"/>
                <w:szCs w:val="18"/>
                <w:lang w:val="en-US"/>
              </w:rPr>
            </w:pPr>
            <w:r w:rsidRPr="00D84E1F">
              <w:rPr>
                <w:sz w:val="18"/>
                <w:szCs w:val="18"/>
                <w:lang w:val="en-US"/>
              </w:rPr>
              <w:t>Automatic Reclosing Device “Low Voltage” for RCCBs without Id assessment</w:t>
            </w:r>
          </w:p>
        </w:tc>
      </w:tr>
      <w:tr w:rsidR="00D84E1F" w:rsidRPr="00332D87" w14:paraId="74CA3AF3" w14:textId="77777777" w:rsidTr="00D84E1F">
        <w:trPr>
          <w:trHeight w:val="307"/>
        </w:trPr>
        <w:tc>
          <w:tcPr>
            <w:tcW w:w="417" w:type="dxa"/>
          </w:tcPr>
          <w:p w14:paraId="642035F8" w14:textId="663975AD" w:rsidR="00D84E1F" w:rsidRPr="00D84E1F" w:rsidRDefault="00D84E1F" w:rsidP="00FD35F2">
            <w:pPr>
              <w:rPr>
                <w:sz w:val="18"/>
                <w:szCs w:val="18"/>
                <w:lang w:val="en-US"/>
              </w:rPr>
            </w:pPr>
            <w:r w:rsidRPr="00D84E1F">
              <w:rPr>
                <w:sz w:val="18"/>
                <w:szCs w:val="18"/>
                <w:lang w:val="en-US"/>
              </w:rPr>
              <w:t>5</w:t>
            </w:r>
          </w:p>
        </w:tc>
        <w:tc>
          <w:tcPr>
            <w:tcW w:w="1818" w:type="dxa"/>
          </w:tcPr>
          <w:p w14:paraId="6B80062F" w14:textId="6CA89E44" w:rsidR="00D84E1F" w:rsidRPr="00D84E1F" w:rsidRDefault="00D84E1F" w:rsidP="00FD35F2">
            <w:pPr>
              <w:rPr>
                <w:sz w:val="18"/>
                <w:szCs w:val="18"/>
                <w:lang w:val="en-US"/>
              </w:rPr>
            </w:pPr>
            <w:r w:rsidRPr="00D84E1F">
              <w:rPr>
                <w:rStyle w:val="ui-provider"/>
                <w:sz w:val="18"/>
                <w:szCs w:val="18"/>
              </w:rPr>
              <w:t>2CSF203998R0034</w:t>
            </w:r>
          </w:p>
        </w:tc>
        <w:tc>
          <w:tcPr>
            <w:tcW w:w="1537" w:type="dxa"/>
            <w:vAlign w:val="center"/>
          </w:tcPr>
          <w:p w14:paraId="6FDB0A05" w14:textId="66B29160" w:rsidR="00D84E1F" w:rsidRPr="00D84E1F" w:rsidRDefault="00D84E1F" w:rsidP="00FD35F2">
            <w:pPr>
              <w:rPr>
                <w:sz w:val="18"/>
                <w:szCs w:val="18"/>
                <w:lang w:val="en-US"/>
              </w:rPr>
            </w:pPr>
            <w:r w:rsidRPr="00D84E1F">
              <w:rPr>
                <w:sz w:val="18"/>
                <w:szCs w:val="18"/>
                <w:lang w:val="en-US"/>
              </w:rPr>
              <w:t>ARI-30</w:t>
            </w:r>
          </w:p>
        </w:tc>
        <w:tc>
          <w:tcPr>
            <w:tcW w:w="5579" w:type="dxa"/>
            <w:noWrap/>
            <w:vAlign w:val="center"/>
          </w:tcPr>
          <w:p w14:paraId="411C4685" w14:textId="6FF150F7" w:rsidR="00D84E1F" w:rsidRPr="00D84E1F" w:rsidRDefault="00D84E1F" w:rsidP="00FD35F2">
            <w:pPr>
              <w:rPr>
                <w:sz w:val="18"/>
                <w:szCs w:val="18"/>
                <w:lang w:val="en-US"/>
              </w:rPr>
            </w:pPr>
            <w:r w:rsidRPr="00D84E1F">
              <w:rPr>
                <w:sz w:val="18"/>
                <w:szCs w:val="18"/>
                <w:lang w:val="en-US"/>
              </w:rPr>
              <w:t xml:space="preserve">Automatic Reclosing Device for RCCBs with 30s delay among attempts without Id assessment </w:t>
            </w:r>
          </w:p>
        </w:tc>
      </w:tr>
      <w:tr w:rsidR="00D84E1F" w:rsidRPr="00332D87" w14:paraId="5C6BA810" w14:textId="77777777" w:rsidTr="00D84E1F">
        <w:trPr>
          <w:trHeight w:val="307"/>
        </w:trPr>
        <w:tc>
          <w:tcPr>
            <w:tcW w:w="417" w:type="dxa"/>
          </w:tcPr>
          <w:p w14:paraId="52783DB5" w14:textId="45645A1E" w:rsidR="00D84E1F" w:rsidRPr="00D84E1F" w:rsidRDefault="00D84E1F" w:rsidP="00FD35F2">
            <w:pPr>
              <w:rPr>
                <w:sz w:val="18"/>
                <w:szCs w:val="18"/>
                <w:lang w:val="en-US"/>
              </w:rPr>
            </w:pPr>
            <w:r w:rsidRPr="00D84E1F">
              <w:rPr>
                <w:sz w:val="18"/>
                <w:szCs w:val="18"/>
                <w:lang w:val="en-US"/>
              </w:rPr>
              <w:t>6</w:t>
            </w:r>
          </w:p>
        </w:tc>
        <w:tc>
          <w:tcPr>
            <w:tcW w:w="1818" w:type="dxa"/>
          </w:tcPr>
          <w:p w14:paraId="524E9BCF" w14:textId="09210921" w:rsidR="00D84E1F" w:rsidRPr="00D84E1F" w:rsidRDefault="00D84E1F" w:rsidP="00D84E1F">
            <w:pPr>
              <w:jc w:val="center"/>
              <w:rPr>
                <w:sz w:val="18"/>
                <w:szCs w:val="18"/>
                <w:lang w:val="en-US"/>
              </w:rPr>
            </w:pPr>
            <w:r w:rsidRPr="00D84E1F">
              <w:rPr>
                <w:rStyle w:val="ui-provider"/>
                <w:sz w:val="18"/>
                <w:szCs w:val="18"/>
              </w:rPr>
              <w:t>2CSF201998R0035</w:t>
            </w:r>
          </w:p>
        </w:tc>
        <w:tc>
          <w:tcPr>
            <w:tcW w:w="1537" w:type="dxa"/>
            <w:vAlign w:val="center"/>
            <w:hideMark/>
          </w:tcPr>
          <w:p w14:paraId="008594F9" w14:textId="4871D6EA" w:rsidR="00D84E1F" w:rsidRPr="00D84E1F" w:rsidRDefault="00D84E1F" w:rsidP="00FD35F2">
            <w:pPr>
              <w:rPr>
                <w:sz w:val="18"/>
                <w:szCs w:val="18"/>
                <w:lang w:val="en-US"/>
              </w:rPr>
            </w:pPr>
            <w:r w:rsidRPr="00D84E1F">
              <w:rPr>
                <w:sz w:val="18"/>
                <w:szCs w:val="18"/>
                <w:lang w:val="en-US"/>
              </w:rPr>
              <w:t>ARH 2P 30mA</w:t>
            </w:r>
          </w:p>
        </w:tc>
        <w:tc>
          <w:tcPr>
            <w:tcW w:w="5579" w:type="dxa"/>
            <w:noWrap/>
            <w:vAlign w:val="center"/>
          </w:tcPr>
          <w:p w14:paraId="1FB0CB15" w14:textId="20A11FB0" w:rsidR="00D84E1F" w:rsidRPr="00D84E1F" w:rsidRDefault="00D84E1F" w:rsidP="00FD35F2">
            <w:pPr>
              <w:rPr>
                <w:sz w:val="18"/>
                <w:szCs w:val="18"/>
                <w:lang w:val="en-US"/>
              </w:rPr>
            </w:pPr>
            <w:r w:rsidRPr="00D84E1F">
              <w:rPr>
                <w:sz w:val="18"/>
                <w:szCs w:val="18"/>
                <w:lang w:val="en-US"/>
              </w:rPr>
              <w:t xml:space="preserve">Automatic Reclosing Device for 2P RCCBs with Id assessment for 30mA </w:t>
            </w:r>
            <w:proofErr w:type="spellStart"/>
            <w:r w:rsidRPr="00D84E1F">
              <w:rPr>
                <w:sz w:val="18"/>
                <w:szCs w:val="18"/>
                <w:lang w:val="en-US"/>
              </w:rPr>
              <w:t>Idn</w:t>
            </w:r>
            <w:proofErr w:type="spellEnd"/>
          </w:p>
        </w:tc>
      </w:tr>
      <w:tr w:rsidR="00D84E1F" w:rsidRPr="00332D87" w14:paraId="1A45E8B7" w14:textId="77777777" w:rsidTr="00D84E1F">
        <w:trPr>
          <w:trHeight w:val="307"/>
        </w:trPr>
        <w:tc>
          <w:tcPr>
            <w:tcW w:w="417" w:type="dxa"/>
          </w:tcPr>
          <w:p w14:paraId="0BFEAD7A" w14:textId="35E21CCC" w:rsidR="00D84E1F" w:rsidRPr="00D84E1F" w:rsidRDefault="00D84E1F" w:rsidP="00FD35F2">
            <w:pPr>
              <w:rPr>
                <w:sz w:val="18"/>
                <w:szCs w:val="18"/>
                <w:lang w:val="en-US"/>
              </w:rPr>
            </w:pPr>
            <w:r w:rsidRPr="00D84E1F">
              <w:rPr>
                <w:sz w:val="18"/>
                <w:szCs w:val="18"/>
                <w:lang w:val="en-US"/>
              </w:rPr>
              <w:t>7</w:t>
            </w:r>
          </w:p>
        </w:tc>
        <w:tc>
          <w:tcPr>
            <w:tcW w:w="1818" w:type="dxa"/>
          </w:tcPr>
          <w:p w14:paraId="56C914A7" w14:textId="50915358" w:rsidR="00D84E1F" w:rsidRPr="00D84E1F" w:rsidRDefault="00D84E1F" w:rsidP="00FD35F2">
            <w:pPr>
              <w:rPr>
                <w:sz w:val="18"/>
                <w:szCs w:val="18"/>
                <w:lang w:val="en-US"/>
              </w:rPr>
            </w:pPr>
            <w:r w:rsidRPr="00D84E1F">
              <w:rPr>
                <w:rStyle w:val="ui-provider"/>
                <w:sz w:val="18"/>
                <w:szCs w:val="18"/>
              </w:rPr>
              <w:t>2CSF202998R0035</w:t>
            </w:r>
          </w:p>
        </w:tc>
        <w:tc>
          <w:tcPr>
            <w:tcW w:w="1537" w:type="dxa"/>
            <w:vAlign w:val="center"/>
          </w:tcPr>
          <w:p w14:paraId="4D952C54" w14:textId="7E9C8C8E" w:rsidR="00D84E1F" w:rsidRPr="00D84E1F" w:rsidRDefault="00D84E1F" w:rsidP="00FD35F2">
            <w:pPr>
              <w:rPr>
                <w:sz w:val="18"/>
                <w:szCs w:val="18"/>
                <w:lang w:val="en-US"/>
              </w:rPr>
            </w:pPr>
            <w:r w:rsidRPr="00D84E1F">
              <w:rPr>
                <w:sz w:val="18"/>
                <w:szCs w:val="18"/>
                <w:lang w:val="en-US"/>
              </w:rPr>
              <w:t>ARH 2P 300mA</w:t>
            </w:r>
          </w:p>
        </w:tc>
        <w:tc>
          <w:tcPr>
            <w:tcW w:w="5579" w:type="dxa"/>
            <w:noWrap/>
            <w:vAlign w:val="center"/>
          </w:tcPr>
          <w:p w14:paraId="6ED270FF" w14:textId="7882124E" w:rsidR="00D84E1F" w:rsidRPr="00D84E1F" w:rsidRDefault="00D84E1F" w:rsidP="00FD35F2">
            <w:pPr>
              <w:rPr>
                <w:sz w:val="18"/>
                <w:szCs w:val="18"/>
                <w:lang w:val="en-US"/>
              </w:rPr>
            </w:pPr>
            <w:r w:rsidRPr="00D84E1F">
              <w:rPr>
                <w:sz w:val="18"/>
                <w:szCs w:val="18"/>
                <w:lang w:val="en-US"/>
              </w:rPr>
              <w:t xml:space="preserve">Automatic Reclosing Device for 2P RCCBs with Id assessment for 300mA </w:t>
            </w:r>
            <w:proofErr w:type="spellStart"/>
            <w:r w:rsidRPr="00D84E1F">
              <w:rPr>
                <w:sz w:val="18"/>
                <w:szCs w:val="18"/>
                <w:lang w:val="en-US"/>
              </w:rPr>
              <w:t>Idn</w:t>
            </w:r>
            <w:proofErr w:type="spellEnd"/>
          </w:p>
        </w:tc>
      </w:tr>
      <w:tr w:rsidR="00D84E1F" w:rsidRPr="00332D87" w14:paraId="3315F578" w14:textId="77777777" w:rsidTr="00D84E1F">
        <w:trPr>
          <w:trHeight w:val="307"/>
        </w:trPr>
        <w:tc>
          <w:tcPr>
            <w:tcW w:w="417" w:type="dxa"/>
          </w:tcPr>
          <w:p w14:paraId="540C8FC0" w14:textId="3E77872A" w:rsidR="00D84E1F" w:rsidRPr="00D84E1F" w:rsidRDefault="00D84E1F" w:rsidP="00FD35F2">
            <w:pPr>
              <w:rPr>
                <w:sz w:val="18"/>
                <w:szCs w:val="18"/>
                <w:lang w:val="en-US"/>
              </w:rPr>
            </w:pPr>
            <w:r w:rsidRPr="00D84E1F">
              <w:rPr>
                <w:sz w:val="18"/>
                <w:szCs w:val="18"/>
                <w:lang w:val="en-US"/>
              </w:rPr>
              <w:t>8</w:t>
            </w:r>
          </w:p>
        </w:tc>
        <w:tc>
          <w:tcPr>
            <w:tcW w:w="1818" w:type="dxa"/>
          </w:tcPr>
          <w:p w14:paraId="7E932C46" w14:textId="7CE7FA10" w:rsidR="00D84E1F" w:rsidRPr="00D84E1F" w:rsidRDefault="00D84E1F" w:rsidP="00FD35F2">
            <w:pPr>
              <w:rPr>
                <w:sz w:val="18"/>
                <w:szCs w:val="18"/>
                <w:lang w:val="en-US"/>
              </w:rPr>
            </w:pPr>
            <w:r w:rsidRPr="00D84E1F">
              <w:rPr>
                <w:rStyle w:val="ui-provider"/>
                <w:sz w:val="18"/>
                <w:szCs w:val="18"/>
              </w:rPr>
              <w:t>2CSF203998R0035</w:t>
            </w:r>
          </w:p>
        </w:tc>
        <w:tc>
          <w:tcPr>
            <w:tcW w:w="1537" w:type="dxa"/>
            <w:vAlign w:val="center"/>
          </w:tcPr>
          <w:p w14:paraId="291B6570" w14:textId="779DDF79" w:rsidR="00D84E1F" w:rsidRPr="00D84E1F" w:rsidRDefault="00D84E1F" w:rsidP="00FD35F2">
            <w:pPr>
              <w:rPr>
                <w:sz w:val="18"/>
                <w:szCs w:val="18"/>
                <w:lang w:val="en-US"/>
              </w:rPr>
            </w:pPr>
            <w:r w:rsidRPr="00D84E1F">
              <w:rPr>
                <w:sz w:val="18"/>
                <w:szCs w:val="18"/>
                <w:lang w:val="en-US"/>
              </w:rPr>
              <w:t>ARH 4P 30mA</w:t>
            </w:r>
          </w:p>
        </w:tc>
        <w:tc>
          <w:tcPr>
            <w:tcW w:w="5579" w:type="dxa"/>
            <w:noWrap/>
            <w:vAlign w:val="center"/>
          </w:tcPr>
          <w:p w14:paraId="1B0F3FF9" w14:textId="31306B78" w:rsidR="00D84E1F" w:rsidRPr="00D84E1F" w:rsidRDefault="00D84E1F" w:rsidP="00FD35F2">
            <w:pPr>
              <w:rPr>
                <w:sz w:val="18"/>
                <w:szCs w:val="18"/>
                <w:lang w:val="en-US"/>
              </w:rPr>
            </w:pPr>
            <w:r w:rsidRPr="00D84E1F">
              <w:rPr>
                <w:sz w:val="18"/>
                <w:szCs w:val="18"/>
                <w:lang w:val="en-US"/>
              </w:rPr>
              <w:t xml:space="preserve">Automatic Reclosing Device for 4P RCCBs with Id assessment for 30mA </w:t>
            </w:r>
            <w:proofErr w:type="spellStart"/>
            <w:r w:rsidRPr="00D84E1F">
              <w:rPr>
                <w:sz w:val="18"/>
                <w:szCs w:val="18"/>
                <w:lang w:val="en-US"/>
              </w:rPr>
              <w:t>Idn</w:t>
            </w:r>
            <w:proofErr w:type="spellEnd"/>
          </w:p>
        </w:tc>
      </w:tr>
      <w:tr w:rsidR="00D84E1F" w:rsidRPr="00332D87" w14:paraId="79ED654D" w14:textId="77777777" w:rsidTr="00D84E1F">
        <w:trPr>
          <w:trHeight w:val="307"/>
        </w:trPr>
        <w:tc>
          <w:tcPr>
            <w:tcW w:w="417" w:type="dxa"/>
          </w:tcPr>
          <w:p w14:paraId="5EFE2907" w14:textId="0A8933EC" w:rsidR="00D84E1F" w:rsidRPr="00D84E1F" w:rsidRDefault="00D84E1F" w:rsidP="00FD35F2">
            <w:pPr>
              <w:rPr>
                <w:sz w:val="18"/>
                <w:szCs w:val="18"/>
                <w:lang w:val="en-US"/>
              </w:rPr>
            </w:pPr>
            <w:r w:rsidRPr="00D84E1F">
              <w:rPr>
                <w:sz w:val="18"/>
                <w:szCs w:val="18"/>
                <w:lang w:val="en-US"/>
              </w:rPr>
              <w:t>9</w:t>
            </w:r>
          </w:p>
        </w:tc>
        <w:tc>
          <w:tcPr>
            <w:tcW w:w="1818" w:type="dxa"/>
          </w:tcPr>
          <w:p w14:paraId="269AFA65" w14:textId="43E09545" w:rsidR="00D84E1F" w:rsidRPr="00D84E1F" w:rsidRDefault="00D84E1F" w:rsidP="00FD35F2">
            <w:pPr>
              <w:rPr>
                <w:sz w:val="18"/>
                <w:szCs w:val="18"/>
                <w:lang w:val="en-US"/>
              </w:rPr>
            </w:pPr>
            <w:r w:rsidRPr="00D84E1F">
              <w:rPr>
                <w:rStyle w:val="ui-provider"/>
                <w:sz w:val="18"/>
                <w:szCs w:val="18"/>
              </w:rPr>
              <w:t>2CSF204998R0035</w:t>
            </w:r>
          </w:p>
        </w:tc>
        <w:tc>
          <w:tcPr>
            <w:tcW w:w="1537" w:type="dxa"/>
            <w:vAlign w:val="center"/>
          </w:tcPr>
          <w:p w14:paraId="55537F0B" w14:textId="66C17463" w:rsidR="00D84E1F" w:rsidRPr="00D84E1F" w:rsidRDefault="00D84E1F" w:rsidP="00FD35F2">
            <w:pPr>
              <w:rPr>
                <w:sz w:val="18"/>
                <w:szCs w:val="18"/>
                <w:lang w:val="en-US"/>
              </w:rPr>
            </w:pPr>
            <w:r w:rsidRPr="00D84E1F">
              <w:rPr>
                <w:sz w:val="18"/>
                <w:szCs w:val="18"/>
                <w:lang w:val="en-US"/>
              </w:rPr>
              <w:t>ARH 4P 300mA</w:t>
            </w:r>
          </w:p>
        </w:tc>
        <w:tc>
          <w:tcPr>
            <w:tcW w:w="5579" w:type="dxa"/>
            <w:noWrap/>
            <w:vAlign w:val="center"/>
          </w:tcPr>
          <w:p w14:paraId="7F3D9E43" w14:textId="3A5C8A3B" w:rsidR="00D84E1F" w:rsidRPr="00D84E1F" w:rsidRDefault="00D84E1F" w:rsidP="00FD35F2">
            <w:pPr>
              <w:rPr>
                <w:sz w:val="18"/>
                <w:szCs w:val="18"/>
                <w:lang w:val="en-US"/>
              </w:rPr>
            </w:pPr>
            <w:r w:rsidRPr="00D84E1F">
              <w:rPr>
                <w:sz w:val="18"/>
                <w:szCs w:val="18"/>
                <w:lang w:val="en-US"/>
              </w:rPr>
              <w:t xml:space="preserve">Automatic Reclosing Device for 4P RCCBs with Id assessment for 300mA </w:t>
            </w:r>
            <w:proofErr w:type="spellStart"/>
            <w:r w:rsidRPr="00D84E1F">
              <w:rPr>
                <w:sz w:val="18"/>
                <w:szCs w:val="18"/>
                <w:lang w:val="en-US"/>
              </w:rPr>
              <w:t>Idn</w:t>
            </w:r>
            <w:proofErr w:type="spellEnd"/>
          </w:p>
        </w:tc>
      </w:tr>
      <w:tr w:rsidR="00D84E1F" w:rsidRPr="00332D87" w14:paraId="7CD73DAD" w14:textId="77777777" w:rsidTr="00D84E1F">
        <w:trPr>
          <w:trHeight w:val="307"/>
        </w:trPr>
        <w:tc>
          <w:tcPr>
            <w:tcW w:w="417" w:type="dxa"/>
          </w:tcPr>
          <w:p w14:paraId="0E5E02EA" w14:textId="3BBBDDED" w:rsidR="00D84E1F" w:rsidRPr="00D84E1F" w:rsidRDefault="00D84E1F" w:rsidP="00FD35F2">
            <w:pPr>
              <w:rPr>
                <w:sz w:val="18"/>
                <w:szCs w:val="18"/>
                <w:lang w:val="en-US"/>
              </w:rPr>
            </w:pPr>
            <w:r w:rsidRPr="00D84E1F">
              <w:rPr>
                <w:sz w:val="18"/>
                <w:szCs w:val="18"/>
                <w:lang w:val="en-US"/>
              </w:rPr>
              <w:t>10</w:t>
            </w:r>
          </w:p>
        </w:tc>
        <w:tc>
          <w:tcPr>
            <w:tcW w:w="1818" w:type="dxa"/>
          </w:tcPr>
          <w:p w14:paraId="76445EE8" w14:textId="22921994" w:rsidR="00D84E1F" w:rsidRPr="00D84E1F" w:rsidRDefault="00D84E1F" w:rsidP="00FD35F2">
            <w:pPr>
              <w:rPr>
                <w:sz w:val="18"/>
                <w:szCs w:val="18"/>
                <w:lang w:val="en-US"/>
              </w:rPr>
            </w:pPr>
            <w:r w:rsidRPr="00D84E1F">
              <w:rPr>
                <w:rStyle w:val="ui-provider"/>
                <w:sz w:val="18"/>
                <w:szCs w:val="18"/>
              </w:rPr>
              <w:t>2CSS201998R0036</w:t>
            </w:r>
          </w:p>
        </w:tc>
        <w:tc>
          <w:tcPr>
            <w:tcW w:w="1537" w:type="dxa"/>
            <w:vAlign w:val="center"/>
          </w:tcPr>
          <w:p w14:paraId="6C76D768" w14:textId="69FBA70C" w:rsidR="00D84E1F" w:rsidRPr="00D84E1F" w:rsidRDefault="00D84E1F" w:rsidP="00FD35F2">
            <w:pPr>
              <w:rPr>
                <w:sz w:val="18"/>
                <w:szCs w:val="18"/>
                <w:lang w:val="en-US"/>
              </w:rPr>
            </w:pPr>
            <w:r w:rsidRPr="00D84E1F">
              <w:rPr>
                <w:sz w:val="18"/>
                <w:szCs w:val="18"/>
                <w:lang w:val="en-US"/>
              </w:rPr>
              <w:t>COMM1_RS485</w:t>
            </w:r>
          </w:p>
        </w:tc>
        <w:tc>
          <w:tcPr>
            <w:tcW w:w="5579" w:type="dxa"/>
            <w:noWrap/>
            <w:vAlign w:val="center"/>
          </w:tcPr>
          <w:p w14:paraId="26329051" w14:textId="524EC709" w:rsidR="00D84E1F" w:rsidRPr="00D84E1F" w:rsidRDefault="00D84E1F" w:rsidP="00FD35F2">
            <w:pPr>
              <w:rPr>
                <w:sz w:val="18"/>
                <w:szCs w:val="18"/>
                <w:lang w:val="en-US"/>
              </w:rPr>
            </w:pPr>
            <w:r w:rsidRPr="00D84E1F">
              <w:rPr>
                <w:sz w:val="18"/>
                <w:szCs w:val="18"/>
                <w:lang w:val="en-US"/>
              </w:rPr>
              <w:t>Communication Module (accessory) with Modbus RTU on RS485</w:t>
            </w:r>
          </w:p>
        </w:tc>
      </w:tr>
      <w:tr w:rsidR="00D84E1F" w:rsidRPr="00332D87" w14:paraId="2BCF737F" w14:textId="77777777" w:rsidTr="00D84E1F">
        <w:trPr>
          <w:trHeight w:val="61"/>
        </w:trPr>
        <w:tc>
          <w:tcPr>
            <w:tcW w:w="417" w:type="dxa"/>
          </w:tcPr>
          <w:p w14:paraId="05416031" w14:textId="265989EE" w:rsidR="00D84E1F" w:rsidRPr="00D84E1F" w:rsidRDefault="00D84E1F" w:rsidP="00FD35F2">
            <w:pPr>
              <w:rPr>
                <w:sz w:val="18"/>
                <w:szCs w:val="18"/>
                <w:lang w:val="en-US"/>
              </w:rPr>
            </w:pPr>
            <w:r w:rsidRPr="00D84E1F">
              <w:rPr>
                <w:sz w:val="18"/>
                <w:szCs w:val="18"/>
                <w:lang w:val="en-US"/>
              </w:rPr>
              <w:t>11</w:t>
            </w:r>
          </w:p>
        </w:tc>
        <w:tc>
          <w:tcPr>
            <w:tcW w:w="1818" w:type="dxa"/>
          </w:tcPr>
          <w:p w14:paraId="5DE67CC0" w14:textId="1DE5438E" w:rsidR="00D84E1F" w:rsidRPr="00D84E1F" w:rsidRDefault="00D84E1F" w:rsidP="00FD35F2">
            <w:pPr>
              <w:rPr>
                <w:sz w:val="18"/>
                <w:szCs w:val="18"/>
                <w:lang w:val="en-US"/>
              </w:rPr>
            </w:pPr>
            <w:commentRangeStart w:id="4"/>
            <w:r w:rsidRPr="00D84E1F">
              <w:rPr>
                <w:rStyle w:val="ui-provider"/>
                <w:sz w:val="18"/>
                <w:szCs w:val="18"/>
              </w:rPr>
              <w:t>2CSS202998R0036</w:t>
            </w:r>
            <w:commentRangeEnd w:id="4"/>
            <w:r>
              <w:rPr>
                <w:rStyle w:val="CommentReference"/>
              </w:rPr>
              <w:commentReference w:id="4"/>
            </w:r>
          </w:p>
        </w:tc>
        <w:tc>
          <w:tcPr>
            <w:tcW w:w="1537" w:type="dxa"/>
            <w:vAlign w:val="center"/>
          </w:tcPr>
          <w:p w14:paraId="68661646" w14:textId="318BDE93" w:rsidR="00D84E1F" w:rsidRPr="00D84E1F" w:rsidRDefault="00D84E1F" w:rsidP="00FD35F2">
            <w:pPr>
              <w:rPr>
                <w:sz w:val="18"/>
                <w:szCs w:val="18"/>
                <w:lang w:val="en-US"/>
              </w:rPr>
            </w:pPr>
            <w:r w:rsidRPr="00D84E1F">
              <w:rPr>
                <w:sz w:val="18"/>
                <w:szCs w:val="18"/>
                <w:lang w:val="en-US"/>
              </w:rPr>
              <w:t>COMM2_WiFi</w:t>
            </w:r>
          </w:p>
        </w:tc>
        <w:tc>
          <w:tcPr>
            <w:tcW w:w="5579" w:type="dxa"/>
            <w:noWrap/>
            <w:vAlign w:val="center"/>
          </w:tcPr>
          <w:p w14:paraId="2F716228" w14:textId="4540BFAD" w:rsidR="00D84E1F" w:rsidRPr="00D84E1F" w:rsidRDefault="00D84E1F" w:rsidP="00FD35F2">
            <w:pPr>
              <w:rPr>
                <w:sz w:val="18"/>
                <w:szCs w:val="18"/>
                <w:lang w:val="en-US"/>
              </w:rPr>
            </w:pPr>
            <w:r w:rsidRPr="00D84E1F">
              <w:rPr>
                <w:sz w:val="18"/>
                <w:szCs w:val="18"/>
                <w:lang w:val="en-US"/>
              </w:rPr>
              <w:t xml:space="preserve">Communication Module (accessory) with Wi-Fi </w:t>
            </w:r>
          </w:p>
        </w:tc>
      </w:tr>
      <w:tr w:rsidR="00D84E1F" w:rsidRPr="00332D87" w14:paraId="75977DE8" w14:textId="77777777" w:rsidTr="00D84E1F">
        <w:trPr>
          <w:trHeight w:val="61"/>
        </w:trPr>
        <w:tc>
          <w:tcPr>
            <w:tcW w:w="417" w:type="dxa"/>
          </w:tcPr>
          <w:p w14:paraId="7A7A2857" w14:textId="7F1F7322" w:rsidR="00D84E1F" w:rsidRPr="00D84E1F" w:rsidRDefault="00D84E1F" w:rsidP="00FD35F2">
            <w:pPr>
              <w:rPr>
                <w:sz w:val="18"/>
                <w:szCs w:val="18"/>
                <w:lang w:val="en-US"/>
              </w:rPr>
            </w:pPr>
            <w:r>
              <w:rPr>
                <w:sz w:val="18"/>
                <w:szCs w:val="18"/>
                <w:lang w:val="en-US"/>
              </w:rPr>
              <w:t>12</w:t>
            </w:r>
          </w:p>
        </w:tc>
        <w:tc>
          <w:tcPr>
            <w:tcW w:w="1818" w:type="dxa"/>
          </w:tcPr>
          <w:p w14:paraId="3B6A7CD4" w14:textId="26F70682" w:rsidR="00D84E1F" w:rsidRPr="00D84E1F" w:rsidRDefault="00D84E1F" w:rsidP="00FD35F2">
            <w:pPr>
              <w:rPr>
                <w:rStyle w:val="ui-provider"/>
                <w:sz w:val="18"/>
                <w:szCs w:val="18"/>
              </w:rPr>
            </w:pPr>
            <w:commentRangeStart w:id="5"/>
            <w:r w:rsidRPr="00D84E1F">
              <w:rPr>
                <w:rStyle w:val="ui-provider"/>
                <w:sz w:val="18"/>
                <w:szCs w:val="18"/>
              </w:rPr>
              <w:t>2CSS201998R0038</w:t>
            </w:r>
          </w:p>
        </w:tc>
        <w:tc>
          <w:tcPr>
            <w:tcW w:w="1537" w:type="dxa"/>
            <w:vAlign w:val="center"/>
          </w:tcPr>
          <w:p w14:paraId="7F43A827" w14:textId="4BF1B5B8" w:rsidR="00D84E1F" w:rsidRPr="00D84E1F" w:rsidRDefault="00D84E1F" w:rsidP="00FD35F2">
            <w:pPr>
              <w:rPr>
                <w:rStyle w:val="ui-provider"/>
                <w:sz w:val="18"/>
                <w:szCs w:val="18"/>
              </w:rPr>
            </w:pPr>
            <w:r w:rsidRPr="00D84E1F">
              <w:rPr>
                <w:rStyle w:val="ui-provider"/>
                <w:sz w:val="18"/>
                <w:szCs w:val="18"/>
              </w:rPr>
              <w:t>MOD (Hager)</w:t>
            </w:r>
          </w:p>
        </w:tc>
        <w:tc>
          <w:tcPr>
            <w:tcW w:w="5579" w:type="dxa"/>
            <w:noWrap/>
            <w:vAlign w:val="center"/>
          </w:tcPr>
          <w:p w14:paraId="6196E9E2" w14:textId="2816BEA2" w:rsidR="00D84E1F" w:rsidRPr="00D84E1F" w:rsidRDefault="00D84E1F" w:rsidP="00FD35F2">
            <w:pPr>
              <w:rPr>
                <w:rStyle w:val="ui-provider"/>
                <w:sz w:val="18"/>
                <w:szCs w:val="18"/>
                <w:lang w:val="en-US"/>
              </w:rPr>
            </w:pPr>
            <w:r w:rsidRPr="00D84E1F">
              <w:rPr>
                <w:rStyle w:val="ui-provider"/>
                <w:sz w:val="18"/>
                <w:szCs w:val="18"/>
                <w:lang w:val="en-US"/>
              </w:rPr>
              <w:t xml:space="preserve">Motor Operating device for Hager </w:t>
            </w:r>
            <w:proofErr w:type="spellStart"/>
            <w:r w:rsidRPr="00D84E1F">
              <w:rPr>
                <w:rStyle w:val="ui-provider"/>
                <w:sz w:val="18"/>
                <w:szCs w:val="18"/>
                <w:lang w:val="en-US"/>
              </w:rPr>
              <w:t>brandlabel</w:t>
            </w:r>
            <w:commentRangeEnd w:id="5"/>
            <w:proofErr w:type="spellEnd"/>
            <w:r>
              <w:rPr>
                <w:rStyle w:val="CommentReference"/>
              </w:rPr>
              <w:commentReference w:id="5"/>
            </w:r>
          </w:p>
        </w:tc>
      </w:tr>
    </w:tbl>
    <w:p w14:paraId="706A25BD" w14:textId="77777777" w:rsidR="009B1F2C" w:rsidRDefault="009B1F2C" w:rsidP="002D0589">
      <w:pPr>
        <w:rPr>
          <w:lang w:val="en-US"/>
        </w:rPr>
      </w:pPr>
    </w:p>
    <w:p w14:paraId="27529F13" w14:textId="11626AC3" w:rsidR="002C4A24" w:rsidRDefault="002C4A24" w:rsidP="00E56531">
      <w:pPr>
        <w:jc w:val="both"/>
        <w:rPr>
          <w:lang w:val="en-US"/>
        </w:rPr>
      </w:pPr>
      <w:r>
        <w:rPr>
          <w:lang w:val="en-US"/>
        </w:rPr>
        <w:t xml:space="preserve">The classification of the standard IEC63024 for ARD, recognize two groups of </w:t>
      </w:r>
      <w:proofErr w:type="gramStart"/>
      <w:r>
        <w:rPr>
          <w:lang w:val="en-US"/>
        </w:rPr>
        <w:t>ARD</w:t>
      </w:r>
      <w:proofErr w:type="gramEnd"/>
      <w:r>
        <w:rPr>
          <w:lang w:val="en-US"/>
        </w:rPr>
        <w:t>:</w:t>
      </w:r>
    </w:p>
    <w:p w14:paraId="27AD5BF8" w14:textId="77777777" w:rsidR="002C4A24" w:rsidRPr="00C32C02" w:rsidRDefault="002C4A24" w:rsidP="009661BC">
      <w:pPr>
        <w:pStyle w:val="ListParagraph"/>
        <w:numPr>
          <w:ilvl w:val="0"/>
          <w:numId w:val="9"/>
        </w:numPr>
        <w:jc w:val="both"/>
        <w:rPr>
          <w:lang w:val="en-US"/>
        </w:rPr>
      </w:pPr>
      <w:r w:rsidRPr="00C32C02">
        <w:rPr>
          <w:lang w:val="en-US"/>
        </w:rPr>
        <w:t>4.3.1 ARD without assessment means</w:t>
      </w:r>
      <w:r>
        <w:rPr>
          <w:lang w:val="en-US"/>
        </w:rPr>
        <w:t xml:space="preserve"> </w:t>
      </w:r>
      <w:r w:rsidRPr="00C32C02">
        <w:rPr>
          <w:rFonts w:ascii="Wingdings" w:eastAsia="Wingdings" w:hAnsi="Wingdings" w:cs="Wingdings"/>
          <w:lang w:val="en-US"/>
        </w:rPr>
        <w:t>à</w:t>
      </w:r>
      <w:r>
        <w:rPr>
          <w:lang w:val="en-US"/>
        </w:rPr>
        <w:t xml:space="preserve"> ARI</w:t>
      </w:r>
    </w:p>
    <w:p w14:paraId="40AE0692" w14:textId="6F7EB826" w:rsidR="002C4A24" w:rsidRDefault="002C4A24" w:rsidP="009661BC">
      <w:pPr>
        <w:pStyle w:val="ListParagraph"/>
        <w:numPr>
          <w:ilvl w:val="0"/>
          <w:numId w:val="9"/>
        </w:numPr>
        <w:jc w:val="both"/>
        <w:rPr>
          <w:lang w:val="en-US"/>
        </w:rPr>
      </w:pPr>
      <w:r w:rsidRPr="00C32C02">
        <w:rPr>
          <w:lang w:val="en-US"/>
        </w:rPr>
        <w:t>4.3.2.1 ARD with means of assessment of the prospective residual current</w:t>
      </w:r>
      <w:r>
        <w:rPr>
          <w:lang w:val="en-US"/>
        </w:rPr>
        <w:t xml:space="preserve"> </w:t>
      </w:r>
      <w:r w:rsidRPr="00C32C02">
        <w:rPr>
          <w:rFonts w:ascii="Wingdings" w:eastAsia="Wingdings" w:hAnsi="Wingdings" w:cs="Wingdings"/>
          <w:lang w:val="en-US"/>
        </w:rPr>
        <w:t>à</w:t>
      </w:r>
      <w:r>
        <w:rPr>
          <w:lang w:val="en-US"/>
        </w:rPr>
        <w:t xml:space="preserve"> ARH</w:t>
      </w:r>
    </w:p>
    <w:p w14:paraId="6B6B6E82" w14:textId="77777777" w:rsidR="00E4539C" w:rsidRPr="00E4539C" w:rsidRDefault="00E4539C" w:rsidP="00E4539C">
      <w:pPr>
        <w:jc w:val="both"/>
        <w:rPr>
          <w:lang w:val="en-US"/>
        </w:rPr>
      </w:pPr>
    </w:p>
    <w:p w14:paraId="01C9D626" w14:textId="6D8A5B2B" w:rsidR="00465531" w:rsidRDefault="0034637C" w:rsidP="00E56531">
      <w:pPr>
        <w:pStyle w:val="Heading1"/>
        <w:jc w:val="both"/>
        <w:rPr>
          <w:rFonts w:ascii="Verdana" w:hAnsi="Verdana" w:cstheme="minorBidi"/>
          <w:sz w:val="24"/>
          <w:szCs w:val="24"/>
          <w:lang w:val="en-GB"/>
        </w:rPr>
      </w:pPr>
      <w:bookmarkStart w:id="6" w:name="_Toc115677107"/>
      <w:r w:rsidRPr="6D8328AD">
        <w:rPr>
          <w:rFonts w:ascii="Verdana" w:hAnsi="Verdana" w:cstheme="minorBidi"/>
          <w:sz w:val="24"/>
          <w:szCs w:val="24"/>
          <w:lang w:val="en-GB"/>
        </w:rPr>
        <w:t>Installation</w:t>
      </w:r>
      <w:bookmarkEnd w:id="6"/>
    </w:p>
    <w:p w14:paraId="22ED5005" w14:textId="49241393" w:rsidR="006F4D71" w:rsidRDefault="005D6CD3" w:rsidP="00E56531">
      <w:pPr>
        <w:jc w:val="both"/>
        <w:rPr>
          <w:lang w:val="en-GB"/>
        </w:rPr>
      </w:pPr>
      <w:r>
        <w:rPr>
          <w:lang w:val="en-GB"/>
        </w:rPr>
        <w:t xml:space="preserve">The products shall be able to be mounted on </w:t>
      </w:r>
      <w:r w:rsidR="00E56531">
        <w:rPr>
          <w:lang w:val="en-GB"/>
        </w:rPr>
        <w:t>h</w:t>
      </w:r>
      <w:r w:rsidR="006F4D71" w:rsidRPr="006F4D71">
        <w:rPr>
          <w:lang w:val="en-GB"/>
        </w:rPr>
        <w:t xml:space="preserve">orizontal or vertical DIN rail </w:t>
      </w:r>
      <w:r>
        <w:rPr>
          <w:lang w:val="en-GB"/>
        </w:rPr>
        <w:t>(</w:t>
      </w:r>
      <w:r w:rsidR="006F4D71" w:rsidRPr="006F4D71">
        <w:rPr>
          <w:lang w:val="en-GB"/>
        </w:rPr>
        <w:t>acc. to EN 60715 35 mm</w:t>
      </w:r>
      <w:r>
        <w:rPr>
          <w:lang w:val="en-GB"/>
        </w:rPr>
        <w:t>)</w:t>
      </w:r>
      <w:r w:rsidR="006F4D71" w:rsidRPr="006F4D71">
        <w:rPr>
          <w:lang w:val="en-GB"/>
        </w:rPr>
        <w:t xml:space="preserve"> by fast clip</w:t>
      </w:r>
      <w:r w:rsidR="006F4D71">
        <w:rPr>
          <w:lang w:val="en-GB"/>
        </w:rPr>
        <w:t>.</w:t>
      </w:r>
      <w:r>
        <w:rPr>
          <w:lang w:val="en-GB"/>
        </w:rPr>
        <w:t xml:space="preserve"> E</w:t>
      </w:r>
      <w:r w:rsidR="006F4D71" w:rsidRPr="006F4D71">
        <w:rPr>
          <w:lang w:val="en-GB"/>
        </w:rPr>
        <w:t>ach product will have its own fast clip since the mounting cannot be granted only through the hooks</w:t>
      </w:r>
      <w:r>
        <w:rPr>
          <w:lang w:val="en-GB"/>
        </w:rPr>
        <w:t xml:space="preserve"> between the products and the </w:t>
      </w:r>
      <w:r w:rsidR="00E56531">
        <w:rPr>
          <w:lang w:val="en-GB"/>
        </w:rPr>
        <w:t>Main Protection Device (MPD)</w:t>
      </w:r>
      <w:r>
        <w:rPr>
          <w:lang w:val="en-GB"/>
        </w:rPr>
        <w:t xml:space="preserve"> [2.1.1]</w:t>
      </w:r>
    </w:p>
    <w:p w14:paraId="7D9C1DF7" w14:textId="1FA41875" w:rsidR="0045121F" w:rsidRDefault="0045121F" w:rsidP="0045121F">
      <w:pPr>
        <w:pStyle w:val="Heading2"/>
        <w:rPr>
          <w:lang w:val="en-GB"/>
        </w:rPr>
      </w:pPr>
      <w:bookmarkStart w:id="7" w:name="_Toc115677108"/>
      <w:r w:rsidRPr="6D8328AD">
        <w:rPr>
          <w:lang w:val="en-GB"/>
        </w:rPr>
        <w:t>Compatibility [2.1.1.2]</w:t>
      </w:r>
      <w:bookmarkEnd w:id="7"/>
    </w:p>
    <w:tbl>
      <w:tblPr>
        <w:tblStyle w:val="TableGrid"/>
        <w:tblW w:w="9493" w:type="dxa"/>
        <w:tblLayout w:type="fixed"/>
        <w:tblLook w:val="04A0" w:firstRow="1" w:lastRow="0" w:firstColumn="1" w:lastColumn="0" w:noHBand="0" w:noVBand="1"/>
      </w:tblPr>
      <w:tblGrid>
        <w:gridCol w:w="2689"/>
        <w:gridCol w:w="885"/>
        <w:gridCol w:w="886"/>
        <w:gridCol w:w="886"/>
        <w:gridCol w:w="886"/>
        <w:gridCol w:w="3261"/>
      </w:tblGrid>
      <w:tr w:rsidR="00442431" w:rsidRPr="00AD46E8" w14:paraId="08EB41F3" w14:textId="6644530F" w:rsidTr="00AD46E8">
        <w:trPr>
          <w:trHeight w:val="288"/>
        </w:trPr>
        <w:tc>
          <w:tcPr>
            <w:tcW w:w="2689" w:type="dxa"/>
            <w:shd w:val="clear" w:color="auto" w:fill="D9D9D9" w:themeFill="background1" w:themeFillShade="D9"/>
            <w:vAlign w:val="center"/>
          </w:tcPr>
          <w:p w14:paraId="241B1A3C" w14:textId="1FB97AFF" w:rsidR="00442431" w:rsidRPr="00AD46E8" w:rsidRDefault="00442431" w:rsidP="00AD46E8">
            <w:pPr>
              <w:jc w:val="center"/>
              <w:rPr>
                <w:b/>
                <w:bCs/>
                <w:lang w:val="en-US"/>
              </w:rPr>
            </w:pPr>
            <w:r w:rsidRPr="00AD46E8">
              <w:rPr>
                <w:b/>
                <w:bCs/>
                <w:lang w:val="en-US"/>
              </w:rPr>
              <w:t>compatibility with…</w:t>
            </w:r>
          </w:p>
        </w:tc>
        <w:tc>
          <w:tcPr>
            <w:tcW w:w="885" w:type="dxa"/>
            <w:shd w:val="clear" w:color="auto" w:fill="D9D9D9" w:themeFill="background1" w:themeFillShade="D9"/>
            <w:noWrap/>
            <w:vAlign w:val="center"/>
          </w:tcPr>
          <w:p w14:paraId="2C95C07C" w14:textId="4B93D300" w:rsidR="00442431" w:rsidRPr="00AD46E8" w:rsidRDefault="00442431" w:rsidP="00AD46E8">
            <w:pPr>
              <w:jc w:val="center"/>
              <w:rPr>
                <w:b/>
                <w:bCs/>
              </w:rPr>
            </w:pPr>
            <w:r w:rsidRPr="00AD46E8">
              <w:rPr>
                <w:b/>
                <w:bCs/>
              </w:rPr>
              <w:t>MOD</w:t>
            </w:r>
          </w:p>
        </w:tc>
        <w:tc>
          <w:tcPr>
            <w:tcW w:w="886" w:type="dxa"/>
            <w:shd w:val="clear" w:color="auto" w:fill="D9D9D9" w:themeFill="background1" w:themeFillShade="D9"/>
            <w:noWrap/>
            <w:vAlign w:val="center"/>
          </w:tcPr>
          <w:p w14:paraId="0806296B" w14:textId="36202F58" w:rsidR="00442431" w:rsidRPr="00AD46E8" w:rsidRDefault="00442431" w:rsidP="00AD46E8">
            <w:pPr>
              <w:jc w:val="center"/>
              <w:rPr>
                <w:b/>
                <w:bCs/>
              </w:rPr>
            </w:pPr>
            <w:r w:rsidRPr="00AD46E8">
              <w:rPr>
                <w:b/>
                <w:bCs/>
              </w:rPr>
              <w:t>ARI</w:t>
            </w:r>
            <w:r w:rsidR="002D2A82" w:rsidRPr="00AD46E8">
              <w:rPr>
                <w:b/>
                <w:bCs/>
              </w:rPr>
              <w:t xml:space="preserve"> ARI-30</w:t>
            </w:r>
          </w:p>
        </w:tc>
        <w:tc>
          <w:tcPr>
            <w:tcW w:w="886" w:type="dxa"/>
            <w:shd w:val="clear" w:color="auto" w:fill="D9D9D9" w:themeFill="background1" w:themeFillShade="D9"/>
            <w:noWrap/>
            <w:vAlign w:val="center"/>
          </w:tcPr>
          <w:p w14:paraId="6F6FB593" w14:textId="4D05A9CD" w:rsidR="00442431" w:rsidRPr="00AD46E8" w:rsidRDefault="00442431" w:rsidP="00AD46E8">
            <w:pPr>
              <w:jc w:val="center"/>
              <w:rPr>
                <w:b/>
                <w:bCs/>
              </w:rPr>
            </w:pPr>
            <w:r w:rsidRPr="00AD46E8">
              <w:rPr>
                <w:b/>
                <w:bCs/>
              </w:rPr>
              <w:t>ARH</w:t>
            </w:r>
            <w:r w:rsidR="00000340">
              <w:rPr>
                <w:b/>
                <w:bCs/>
              </w:rPr>
              <w:t xml:space="preserve"> </w:t>
            </w:r>
            <w:r w:rsidRPr="00AD46E8">
              <w:rPr>
                <w:b/>
                <w:bCs/>
              </w:rPr>
              <w:t>2P</w:t>
            </w:r>
          </w:p>
        </w:tc>
        <w:tc>
          <w:tcPr>
            <w:tcW w:w="886" w:type="dxa"/>
            <w:shd w:val="clear" w:color="auto" w:fill="D9D9D9" w:themeFill="background1" w:themeFillShade="D9"/>
            <w:noWrap/>
            <w:vAlign w:val="center"/>
          </w:tcPr>
          <w:p w14:paraId="2B95C216" w14:textId="6D4FF211" w:rsidR="00442431" w:rsidRPr="00AD46E8" w:rsidRDefault="00442431" w:rsidP="00AD46E8">
            <w:pPr>
              <w:jc w:val="center"/>
              <w:rPr>
                <w:b/>
                <w:bCs/>
              </w:rPr>
            </w:pPr>
            <w:r w:rsidRPr="00AD46E8">
              <w:rPr>
                <w:b/>
                <w:bCs/>
              </w:rPr>
              <w:t>ARH</w:t>
            </w:r>
            <w:r w:rsidR="00000340">
              <w:rPr>
                <w:b/>
                <w:bCs/>
              </w:rPr>
              <w:t xml:space="preserve"> </w:t>
            </w:r>
            <w:r w:rsidRPr="00AD46E8">
              <w:rPr>
                <w:b/>
                <w:bCs/>
              </w:rPr>
              <w:t>4P</w:t>
            </w:r>
          </w:p>
        </w:tc>
        <w:tc>
          <w:tcPr>
            <w:tcW w:w="3261" w:type="dxa"/>
            <w:shd w:val="clear" w:color="auto" w:fill="D9D9D9" w:themeFill="background1" w:themeFillShade="D9"/>
            <w:vAlign w:val="center"/>
          </w:tcPr>
          <w:p w14:paraId="663354E4" w14:textId="785A2D6E" w:rsidR="00442431" w:rsidRPr="00AD46E8" w:rsidRDefault="0078456F" w:rsidP="00AD46E8">
            <w:pPr>
              <w:jc w:val="center"/>
              <w:rPr>
                <w:b/>
                <w:bCs/>
              </w:rPr>
            </w:pPr>
            <w:r w:rsidRPr="00AD46E8">
              <w:rPr>
                <w:b/>
                <w:bCs/>
              </w:rPr>
              <w:t>Notes</w:t>
            </w:r>
          </w:p>
        </w:tc>
      </w:tr>
      <w:tr w:rsidR="00442431" w:rsidRPr="006F4D71" w14:paraId="35FE5ED1" w14:textId="77777777" w:rsidTr="00442431">
        <w:trPr>
          <w:trHeight w:val="193"/>
        </w:trPr>
        <w:tc>
          <w:tcPr>
            <w:tcW w:w="2689" w:type="dxa"/>
            <w:hideMark/>
          </w:tcPr>
          <w:p w14:paraId="25A8D080" w14:textId="0834786E" w:rsidR="00442431" w:rsidRPr="006F4D71" w:rsidRDefault="007948F8" w:rsidP="007948F8">
            <w:pPr>
              <w:rPr>
                <w:lang w:val="en-US"/>
              </w:rPr>
            </w:pPr>
            <w:r w:rsidRPr="006F4D71">
              <w:rPr>
                <w:lang w:val="en-US"/>
              </w:rPr>
              <w:t>S200 (1P to 4P)</w:t>
            </w:r>
          </w:p>
        </w:tc>
        <w:tc>
          <w:tcPr>
            <w:tcW w:w="885" w:type="dxa"/>
            <w:noWrap/>
            <w:vAlign w:val="center"/>
            <w:hideMark/>
          </w:tcPr>
          <w:p w14:paraId="58539351" w14:textId="77777777" w:rsidR="00442431" w:rsidRPr="006F4D71" w:rsidRDefault="00442431" w:rsidP="006562B4">
            <w:pPr>
              <w:jc w:val="center"/>
            </w:pPr>
            <w:r w:rsidRPr="006F4D71">
              <w:t>Yes</w:t>
            </w:r>
          </w:p>
        </w:tc>
        <w:tc>
          <w:tcPr>
            <w:tcW w:w="886" w:type="dxa"/>
            <w:noWrap/>
            <w:vAlign w:val="center"/>
            <w:hideMark/>
          </w:tcPr>
          <w:p w14:paraId="19477BF2" w14:textId="7381E174" w:rsidR="00442431" w:rsidRPr="006F4D71" w:rsidRDefault="007948F8" w:rsidP="006562B4">
            <w:pPr>
              <w:jc w:val="center"/>
            </w:pPr>
            <w:r>
              <w:t>-</w:t>
            </w:r>
          </w:p>
        </w:tc>
        <w:tc>
          <w:tcPr>
            <w:tcW w:w="886" w:type="dxa"/>
            <w:noWrap/>
            <w:vAlign w:val="center"/>
            <w:hideMark/>
          </w:tcPr>
          <w:p w14:paraId="666AAD82" w14:textId="6B83FC2D" w:rsidR="00442431" w:rsidRPr="006F4D71" w:rsidRDefault="007948F8" w:rsidP="006562B4">
            <w:pPr>
              <w:jc w:val="center"/>
            </w:pPr>
            <w:r>
              <w:t>-</w:t>
            </w:r>
          </w:p>
        </w:tc>
        <w:tc>
          <w:tcPr>
            <w:tcW w:w="886" w:type="dxa"/>
            <w:noWrap/>
            <w:vAlign w:val="center"/>
            <w:hideMark/>
          </w:tcPr>
          <w:p w14:paraId="258F2FB7" w14:textId="3FA4AF98" w:rsidR="00442431" w:rsidRPr="006F4D71" w:rsidRDefault="007948F8" w:rsidP="006562B4">
            <w:pPr>
              <w:jc w:val="center"/>
            </w:pPr>
            <w:r>
              <w:t>-</w:t>
            </w:r>
          </w:p>
        </w:tc>
        <w:tc>
          <w:tcPr>
            <w:tcW w:w="3261" w:type="dxa"/>
          </w:tcPr>
          <w:p w14:paraId="01265102" w14:textId="77777777" w:rsidR="00442431" w:rsidRPr="006F4D71" w:rsidRDefault="00442431" w:rsidP="006562B4"/>
        </w:tc>
      </w:tr>
      <w:tr w:rsidR="007948F8" w:rsidRPr="006F4D71" w14:paraId="259D7BF3" w14:textId="77777777" w:rsidTr="00442431">
        <w:trPr>
          <w:trHeight w:val="288"/>
        </w:trPr>
        <w:tc>
          <w:tcPr>
            <w:tcW w:w="2689" w:type="dxa"/>
          </w:tcPr>
          <w:p w14:paraId="4DD8AFF7" w14:textId="7E3713F8" w:rsidR="007948F8" w:rsidRPr="006F4D71" w:rsidRDefault="007948F8" w:rsidP="007948F8">
            <w:pPr>
              <w:rPr>
                <w:lang w:val="en-US"/>
              </w:rPr>
            </w:pPr>
            <w:r w:rsidRPr="006F4D71">
              <w:rPr>
                <w:lang w:val="en-US"/>
              </w:rPr>
              <w:t>S</w:t>
            </w:r>
            <w:r>
              <w:rPr>
                <w:lang w:val="en-US"/>
              </w:rPr>
              <w:t>D</w:t>
            </w:r>
            <w:r w:rsidRPr="006F4D71">
              <w:rPr>
                <w:lang w:val="en-US"/>
              </w:rPr>
              <w:t>200 (1P to 4P)</w:t>
            </w:r>
          </w:p>
        </w:tc>
        <w:tc>
          <w:tcPr>
            <w:tcW w:w="885" w:type="dxa"/>
            <w:noWrap/>
            <w:vAlign w:val="center"/>
          </w:tcPr>
          <w:p w14:paraId="0CE36782" w14:textId="2AB8C9F5" w:rsidR="007948F8" w:rsidRPr="006F4D71" w:rsidRDefault="007948F8" w:rsidP="007948F8">
            <w:pPr>
              <w:jc w:val="center"/>
            </w:pPr>
            <w:r w:rsidRPr="006F4D71">
              <w:t>Yes</w:t>
            </w:r>
          </w:p>
        </w:tc>
        <w:tc>
          <w:tcPr>
            <w:tcW w:w="886" w:type="dxa"/>
            <w:noWrap/>
            <w:vAlign w:val="center"/>
          </w:tcPr>
          <w:p w14:paraId="0B069DD4" w14:textId="0E288716" w:rsidR="007948F8" w:rsidRPr="006F4D71" w:rsidRDefault="007948F8" w:rsidP="007948F8">
            <w:pPr>
              <w:jc w:val="center"/>
            </w:pPr>
            <w:r>
              <w:t>-</w:t>
            </w:r>
          </w:p>
        </w:tc>
        <w:tc>
          <w:tcPr>
            <w:tcW w:w="886" w:type="dxa"/>
            <w:noWrap/>
            <w:vAlign w:val="center"/>
          </w:tcPr>
          <w:p w14:paraId="17E178F4" w14:textId="43D30A9E" w:rsidR="007948F8" w:rsidRPr="006F4D71" w:rsidRDefault="007948F8" w:rsidP="007948F8">
            <w:pPr>
              <w:jc w:val="center"/>
            </w:pPr>
            <w:r>
              <w:t>-</w:t>
            </w:r>
          </w:p>
        </w:tc>
        <w:tc>
          <w:tcPr>
            <w:tcW w:w="886" w:type="dxa"/>
            <w:noWrap/>
            <w:vAlign w:val="center"/>
          </w:tcPr>
          <w:p w14:paraId="3FE9DF30" w14:textId="124B2F03" w:rsidR="007948F8" w:rsidRDefault="007948F8" w:rsidP="007948F8">
            <w:pPr>
              <w:jc w:val="center"/>
            </w:pPr>
            <w:r>
              <w:t>-</w:t>
            </w:r>
          </w:p>
        </w:tc>
        <w:tc>
          <w:tcPr>
            <w:tcW w:w="3261" w:type="dxa"/>
          </w:tcPr>
          <w:p w14:paraId="0A241746" w14:textId="77777777" w:rsidR="007948F8" w:rsidRPr="006F4D71" w:rsidRDefault="007948F8" w:rsidP="007948F8"/>
        </w:tc>
      </w:tr>
      <w:tr w:rsidR="007948F8" w:rsidRPr="006F4D71" w14:paraId="7F150586" w14:textId="2DD4EB34" w:rsidTr="00442431">
        <w:trPr>
          <w:trHeight w:val="288"/>
        </w:trPr>
        <w:tc>
          <w:tcPr>
            <w:tcW w:w="2689" w:type="dxa"/>
            <w:hideMark/>
          </w:tcPr>
          <w:p w14:paraId="602267CF" w14:textId="1B72D1B4" w:rsidR="007948F8" w:rsidRPr="006F4D71" w:rsidRDefault="007948F8" w:rsidP="007948F8">
            <w:pPr>
              <w:rPr>
                <w:lang w:val="en-US"/>
              </w:rPr>
            </w:pPr>
            <w:r w:rsidRPr="006F4D71">
              <w:rPr>
                <w:lang w:val="en-US"/>
              </w:rPr>
              <w:lastRenderedPageBreak/>
              <w:t>F20</w:t>
            </w:r>
            <w:r>
              <w:rPr>
                <w:lang w:val="en-US"/>
              </w:rPr>
              <w:t>2 30mA</w:t>
            </w:r>
          </w:p>
        </w:tc>
        <w:tc>
          <w:tcPr>
            <w:tcW w:w="885" w:type="dxa"/>
            <w:noWrap/>
            <w:vAlign w:val="center"/>
            <w:hideMark/>
          </w:tcPr>
          <w:p w14:paraId="4511F697" w14:textId="1261E287" w:rsidR="007948F8" w:rsidRPr="006F4D71" w:rsidRDefault="007948F8" w:rsidP="007948F8">
            <w:pPr>
              <w:jc w:val="center"/>
            </w:pPr>
            <w:r w:rsidRPr="006F4D71">
              <w:t>Yes</w:t>
            </w:r>
          </w:p>
        </w:tc>
        <w:tc>
          <w:tcPr>
            <w:tcW w:w="886" w:type="dxa"/>
            <w:noWrap/>
            <w:vAlign w:val="center"/>
            <w:hideMark/>
          </w:tcPr>
          <w:p w14:paraId="5D2DCC68" w14:textId="503C1EEC" w:rsidR="007948F8" w:rsidRPr="006F4D71" w:rsidRDefault="007948F8" w:rsidP="007948F8">
            <w:pPr>
              <w:jc w:val="center"/>
            </w:pPr>
            <w:r w:rsidRPr="006F4D71">
              <w:t>Yes</w:t>
            </w:r>
          </w:p>
        </w:tc>
        <w:tc>
          <w:tcPr>
            <w:tcW w:w="886" w:type="dxa"/>
            <w:noWrap/>
            <w:vAlign w:val="center"/>
            <w:hideMark/>
          </w:tcPr>
          <w:p w14:paraId="41078B8C" w14:textId="77777777" w:rsidR="007948F8" w:rsidRPr="006F4D71" w:rsidRDefault="007948F8" w:rsidP="007948F8">
            <w:pPr>
              <w:jc w:val="center"/>
            </w:pPr>
            <w:r w:rsidRPr="006F4D71">
              <w:t>Yes</w:t>
            </w:r>
          </w:p>
        </w:tc>
        <w:tc>
          <w:tcPr>
            <w:tcW w:w="886" w:type="dxa"/>
            <w:noWrap/>
            <w:vAlign w:val="center"/>
            <w:hideMark/>
          </w:tcPr>
          <w:p w14:paraId="59814490" w14:textId="37ABF844" w:rsidR="007948F8" w:rsidRPr="006F4D71" w:rsidRDefault="007948F8" w:rsidP="007948F8">
            <w:pPr>
              <w:jc w:val="center"/>
            </w:pPr>
            <w:r>
              <w:t>-</w:t>
            </w:r>
          </w:p>
        </w:tc>
        <w:tc>
          <w:tcPr>
            <w:tcW w:w="3261" w:type="dxa"/>
          </w:tcPr>
          <w:p w14:paraId="5C4FE741" w14:textId="77777777" w:rsidR="007948F8" w:rsidRPr="006F4D71" w:rsidRDefault="007948F8" w:rsidP="007948F8"/>
        </w:tc>
      </w:tr>
      <w:tr w:rsidR="007948F8" w:rsidRPr="006F4D71" w14:paraId="668DE76D" w14:textId="77777777" w:rsidTr="00442431">
        <w:trPr>
          <w:trHeight w:val="288"/>
        </w:trPr>
        <w:tc>
          <w:tcPr>
            <w:tcW w:w="2689" w:type="dxa"/>
          </w:tcPr>
          <w:p w14:paraId="2D1C2827" w14:textId="1EE3A808" w:rsidR="007948F8" w:rsidRPr="006F4D71" w:rsidRDefault="007948F8" w:rsidP="007948F8">
            <w:pPr>
              <w:rPr>
                <w:lang w:val="en-US"/>
              </w:rPr>
            </w:pPr>
            <w:r w:rsidRPr="006F4D71">
              <w:rPr>
                <w:lang w:val="en-US"/>
              </w:rPr>
              <w:t>F20</w:t>
            </w:r>
            <w:r>
              <w:rPr>
                <w:lang w:val="en-US"/>
              </w:rPr>
              <w:t>2 300mA</w:t>
            </w:r>
          </w:p>
        </w:tc>
        <w:tc>
          <w:tcPr>
            <w:tcW w:w="885" w:type="dxa"/>
            <w:noWrap/>
            <w:vAlign w:val="center"/>
          </w:tcPr>
          <w:p w14:paraId="2C3D24BB" w14:textId="2D7B2152" w:rsidR="007948F8" w:rsidRPr="006F4D71" w:rsidRDefault="007948F8" w:rsidP="007948F8">
            <w:pPr>
              <w:jc w:val="center"/>
            </w:pPr>
            <w:r w:rsidRPr="006F4D71">
              <w:t>Yes</w:t>
            </w:r>
          </w:p>
        </w:tc>
        <w:tc>
          <w:tcPr>
            <w:tcW w:w="886" w:type="dxa"/>
            <w:noWrap/>
            <w:vAlign w:val="center"/>
          </w:tcPr>
          <w:p w14:paraId="40B6D521" w14:textId="67BA1B9B" w:rsidR="007948F8" w:rsidRPr="006F4D71" w:rsidRDefault="007948F8" w:rsidP="007948F8">
            <w:pPr>
              <w:jc w:val="center"/>
            </w:pPr>
            <w:r w:rsidRPr="006F4D71">
              <w:t>Yes</w:t>
            </w:r>
          </w:p>
        </w:tc>
        <w:tc>
          <w:tcPr>
            <w:tcW w:w="886" w:type="dxa"/>
            <w:noWrap/>
            <w:vAlign w:val="center"/>
          </w:tcPr>
          <w:p w14:paraId="411B197F" w14:textId="31492C3B" w:rsidR="007948F8" w:rsidRPr="006F4D71" w:rsidRDefault="007948F8" w:rsidP="007948F8">
            <w:pPr>
              <w:jc w:val="center"/>
            </w:pPr>
            <w:r w:rsidRPr="006F4D71">
              <w:t>Yes</w:t>
            </w:r>
          </w:p>
        </w:tc>
        <w:tc>
          <w:tcPr>
            <w:tcW w:w="886" w:type="dxa"/>
            <w:noWrap/>
            <w:vAlign w:val="center"/>
          </w:tcPr>
          <w:p w14:paraId="47ADF40E" w14:textId="5F329691" w:rsidR="007948F8" w:rsidRPr="006F4D71" w:rsidRDefault="007948F8" w:rsidP="007948F8">
            <w:pPr>
              <w:jc w:val="center"/>
            </w:pPr>
            <w:r>
              <w:t>-</w:t>
            </w:r>
          </w:p>
        </w:tc>
        <w:tc>
          <w:tcPr>
            <w:tcW w:w="3261" w:type="dxa"/>
          </w:tcPr>
          <w:p w14:paraId="77788B88" w14:textId="77777777" w:rsidR="007948F8" w:rsidRPr="006F4D71" w:rsidRDefault="007948F8" w:rsidP="007948F8"/>
        </w:tc>
      </w:tr>
      <w:tr w:rsidR="007948F8" w:rsidRPr="006F4D71" w14:paraId="10BD29D0" w14:textId="77777777" w:rsidTr="00442431">
        <w:trPr>
          <w:trHeight w:val="288"/>
        </w:trPr>
        <w:tc>
          <w:tcPr>
            <w:tcW w:w="2689" w:type="dxa"/>
          </w:tcPr>
          <w:p w14:paraId="69AE9676" w14:textId="2BBF6F84" w:rsidR="007948F8" w:rsidRPr="006F4D71" w:rsidRDefault="007948F8" w:rsidP="007948F8">
            <w:pPr>
              <w:rPr>
                <w:lang w:val="en-US"/>
              </w:rPr>
            </w:pPr>
            <w:r w:rsidRPr="006F4D71">
              <w:rPr>
                <w:lang w:val="en-US"/>
              </w:rPr>
              <w:t>F20</w:t>
            </w:r>
            <w:r>
              <w:rPr>
                <w:lang w:val="en-US"/>
              </w:rPr>
              <w:t>4 30mA</w:t>
            </w:r>
          </w:p>
        </w:tc>
        <w:tc>
          <w:tcPr>
            <w:tcW w:w="885" w:type="dxa"/>
            <w:noWrap/>
            <w:vAlign w:val="center"/>
          </w:tcPr>
          <w:p w14:paraId="69CF268C" w14:textId="69C1FAD3" w:rsidR="007948F8" w:rsidRPr="006F4D71" w:rsidRDefault="007948F8" w:rsidP="007948F8">
            <w:pPr>
              <w:jc w:val="center"/>
            </w:pPr>
            <w:r w:rsidRPr="006F4D71">
              <w:t>Yes</w:t>
            </w:r>
          </w:p>
        </w:tc>
        <w:tc>
          <w:tcPr>
            <w:tcW w:w="886" w:type="dxa"/>
            <w:noWrap/>
            <w:vAlign w:val="center"/>
          </w:tcPr>
          <w:p w14:paraId="4B06C876" w14:textId="51C0519C" w:rsidR="007948F8" w:rsidRPr="006F4D71" w:rsidRDefault="007948F8" w:rsidP="007948F8">
            <w:pPr>
              <w:jc w:val="center"/>
            </w:pPr>
            <w:r w:rsidRPr="006F4D71">
              <w:t>Yes</w:t>
            </w:r>
          </w:p>
        </w:tc>
        <w:tc>
          <w:tcPr>
            <w:tcW w:w="886" w:type="dxa"/>
            <w:noWrap/>
            <w:vAlign w:val="center"/>
          </w:tcPr>
          <w:p w14:paraId="5E453D84" w14:textId="4C76FB02" w:rsidR="007948F8" w:rsidRPr="006F4D71" w:rsidRDefault="007948F8" w:rsidP="007948F8">
            <w:pPr>
              <w:jc w:val="center"/>
            </w:pPr>
            <w:r>
              <w:t>-</w:t>
            </w:r>
          </w:p>
        </w:tc>
        <w:tc>
          <w:tcPr>
            <w:tcW w:w="886" w:type="dxa"/>
            <w:noWrap/>
            <w:vAlign w:val="center"/>
          </w:tcPr>
          <w:p w14:paraId="2155EB50" w14:textId="531D49D8" w:rsidR="007948F8" w:rsidRPr="006F4D71" w:rsidRDefault="007948F8" w:rsidP="007948F8">
            <w:pPr>
              <w:jc w:val="center"/>
            </w:pPr>
            <w:r w:rsidRPr="006F4D71">
              <w:t>Yes</w:t>
            </w:r>
          </w:p>
        </w:tc>
        <w:tc>
          <w:tcPr>
            <w:tcW w:w="3261" w:type="dxa"/>
          </w:tcPr>
          <w:p w14:paraId="7831274A" w14:textId="7452C477" w:rsidR="007948F8" w:rsidRPr="006F4D71" w:rsidRDefault="007948F8" w:rsidP="007948F8"/>
        </w:tc>
      </w:tr>
      <w:tr w:rsidR="007948F8" w:rsidRPr="006F4D71" w14:paraId="0B617603" w14:textId="77777777" w:rsidTr="00442431">
        <w:trPr>
          <w:trHeight w:val="288"/>
        </w:trPr>
        <w:tc>
          <w:tcPr>
            <w:tcW w:w="2689" w:type="dxa"/>
          </w:tcPr>
          <w:p w14:paraId="67ABD7FA" w14:textId="0173D4D9" w:rsidR="007948F8" w:rsidRPr="006F4D71" w:rsidRDefault="007948F8" w:rsidP="007948F8">
            <w:pPr>
              <w:rPr>
                <w:lang w:val="en-US"/>
              </w:rPr>
            </w:pPr>
            <w:r w:rsidRPr="006F4D71">
              <w:rPr>
                <w:lang w:val="en-US"/>
              </w:rPr>
              <w:t>F20</w:t>
            </w:r>
            <w:r>
              <w:rPr>
                <w:lang w:val="en-US"/>
              </w:rPr>
              <w:t>4 300mA</w:t>
            </w:r>
          </w:p>
        </w:tc>
        <w:tc>
          <w:tcPr>
            <w:tcW w:w="885" w:type="dxa"/>
            <w:noWrap/>
            <w:vAlign w:val="center"/>
          </w:tcPr>
          <w:p w14:paraId="46897DA4" w14:textId="5A07A928" w:rsidR="007948F8" w:rsidRPr="006F4D71" w:rsidRDefault="007948F8" w:rsidP="007948F8">
            <w:pPr>
              <w:jc w:val="center"/>
            </w:pPr>
            <w:r w:rsidRPr="006F4D71">
              <w:t>Yes</w:t>
            </w:r>
          </w:p>
        </w:tc>
        <w:tc>
          <w:tcPr>
            <w:tcW w:w="886" w:type="dxa"/>
            <w:noWrap/>
            <w:vAlign w:val="center"/>
          </w:tcPr>
          <w:p w14:paraId="23A5E508" w14:textId="72F15B6A" w:rsidR="007948F8" w:rsidRPr="006F4D71" w:rsidRDefault="007948F8" w:rsidP="007948F8">
            <w:pPr>
              <w:jc w:val="center"/>
            </w:pPr>
            <w:r w:rsidRPr="006F4D71">
              <w:t>Yes</w:t>
            </w:r>
          </w:p>
        </w:tc>
        <w:tc>
          <w:tcPr>
            <w:tcW w:w="886" w:type="dxa"/>
            <w:noWrap/>
            <w:vAlign w:val="center"/>
          </w:tcPr>
          <w:p w14:paraId="2E501F53" w14:textId="0B8850D9" w:rsidR="007948F8" w:rsidRPr="006F4D71" w:rsidRDefault="007948F8" w:rsidP="007948F8">
            <w:pPr>
              <w:jc w:val="center"/>
            </w:pPr>
            <w:r>
              <w:t>-</w:t>
            </w:r>
          </w:p>
        </w:tc>
        <w:tc>
          <w:tcPr>
            <w:tcW w:w="886" w:type="dxa"/>
            <w:noWrap/>
            <w:vAlign w:val="center"/>
          </w:tcPr>
          <w:p w14:paraId="52CE8E90" w14:textId="2B943BBE" w:rsidR="007948F8" w:rsidRPr="006F4D71" w:rsidRDefault="007948F8" w:rsidP="007948F8">
            <w:pPr>
              <w:jc w:val="center"/>
            </w:pPr>
            <w:r w:rsidRPr="006F4D71">
              <w:t>Yes</w:t>
            </w:r>
          </w:p>
        </w:tc>
        <w:tc>
          <w:tcPr>
            <w:tcW w:w="3261" w:type="dxa"/>
          </w:tcPr>
          <w:p w14:paraId="59401B3A" w14:textId="2647F4D4" w:rsidR="007948F8" w:rsidRPr="006F4D71" w:rsidRDefault="007948F8" w:rsidP="007948F8"/>
        </w:tc>
      </w:tr>
      <w:tr w:rsidR="007948F8" w:rsidRPr="006F4D71" w14:paraId="13B57C2E" w14:textId="77777777" w:rsidTr="00442431">
        <w:trPr>
          <w:trHeight w:val="288"/>
        </w:trPr>
        <w:tc>
          <w:tcPr>
            <w:tcW w:w="2689" w:type="dxa"/>
          </w:tcPr>
          <w:p w14:paraId="2265101C" w14:textId="77777777" w:rsidR="007948F8" w:rsidRDefault="007948F8" w:rsidP="007948F8">
            <w:pPr>
              <w:rPr>
                <w:lang w:val="en-US"/>
              </w:rPr>
            </w:pPr>
            <w:r w:rsidRPr="006F4D71">
              <w:rPr>
                <w:lang w:val="en-US"/>
              </w:rPr>
              <w:t>F20</w:t>
            </w:r>
            <w:r>
              <w:rPr>
                <w:lang w:val="en-US"/>
              </w:rPr>
              <w:t>0 2P and 4P</w:t>
            </w:r>
          </w:p>
          <w:p w14:paraId="0BDAE2BE" w14:textId="4047ED3D" w:rsidR="007948F8" w:rsidRPr="006F4D71" w:rsidRDefault="007948F8" w:rsidP="007948F8">
            <w:pPr>
              <w:rPr>
                <w:lang w:val="en-US"/>
              </w:rPr>
            </w:pPr>
            <w:r>
              <w:rPr>
                <w:lang w:val="en-US"/>
              </w:rPr>
              <w:t>(</w:t>
            </w:r>
            <w:proofErr w:type="gramStart"/>
            <w:r>
              <w:rPr>
                <w:lang w:val="en-US"/>
              </w:rPr>
              <w:t>other</w:t>
            </w:r>
            <w:proofErr w:type="gramEnd"/>
            <w:r>
              <w:rPr>
                <w:lang w:val="en-US"/>
              </w:rPr>
              <w:t xml:space="preserve"> sensitivities)</w:t>
            </w:r>
          </w:p>
        </w:tc>
        <w:tc>
          <w:tcPr>
            <w:tcW w:w="885" w:type="dxa"/>
            <w:noWrap/>
            <w:vAlign w:val="center"/>
          </w:tcPr>
          <w:p w14:paraId="67394D2A" w14:textId="7BA49F16" w:rsidR="007948F8" w:rsidRPr="006F4D71" w:rsidRDefault="007948F8" w:rsidP="007948F8">
            <w:pPr>
              <w:jc w:val="center"/>
            </w:pPr>
            <w:r w:rsidRPr="006F4D71">
              <w:t>Yes</w:t>
            </w:r>
          </w:p>
        </w:tc>
        <w:tc>
          <w:tcPr>
            <w:tcW w:w="886" w:type="dxa"/>
            <w:noWrap/>
            <w:vAlign w:val="center"/>
          </w:tcPr>
          <w:p w14:paraId="1C5242AA" w14:textId="75780560" w:rsidR="007948F8" w:rsidRPr="006F4D71" w:rsidRDefault="007948F8" w:rsidP="007948F8">
            <w:pPr>
              <w:jc w:val="center"/>
            </w:pPr>
            <w:r w:rsidRPr="006F4D71">
              <w:t>Yes</w:t>
            </w:r>
          </w:p>
        </w:tc>
        <w:tc>
          <w:tcPr>
            <w:tcW w:w="886" w:type="dxa"/>
            <w:noWrap/>
            <w:vAlign w:val="center"/>
          </w:tcPr>
          <w:p w14:paraId="1AD437A5" w14:textId="187333C8" w:rsidR="007948F8" w:rsidRDefault="007948F8" w:rsidP="007948F8">
            <w:pPr>
              <w:jc w:val="center"/>
            </w:pPr>
            <w:r>
              <w:t>-</w:t>
            </w:r>
          </w:p>
        </w:tc>
        <w:tc>
          <w:tcPr>
            <w:tcW w:w="886" w:type="dxa"/>
            <w:noWrap/>
            <w:vAlign w:val="center"/>
          </w:tcPr>
          <w:p w14:paraId="5A677E25" w14:textId="16963588" w:rsidR="007948F8" w:rsidRPr="006F4D71" w:rsidRDefault="007948F8" w:rsidP="007948F8">
            <w:pPr>
              <w:jc w:val="center"/>
            </w:pPr>
            <w:r>
              <w:t>-</w:t>
            </w:r>
          </w:p>
        </w:tc>
        <w:tc>
          <w:tcPr>
            <w:tcW w:w="3261" w:type="dxa"/>
          </w:tcPr>
          <w:p w14:paraId="4F5F3D0A" w14:textId="77777777" w:rsidR="007948F8" w:rsidRPr="006F4D71" w:rsidRDefault="007948F8" w:rsidP="007948F8"/>
        </w:tc>
      </w:tr>
      <w:tr w:rsidR="007948F8" w:rsidRPr="00E10A24" w14:paraId="42949628" w14:textId="18815935" w:rsidTr="007948F8">
        <w:trPr>
          <w:trHeight w:val="58"/>
        </w:trPr>
        <w:tc>
          <w:tcPr>
            <w:tcW w:w="2689" w:type="dxa"/>
            <w:hideMark/>
          </w:tcPr>
          <w:p w14:paraId="6481D59F" w14:textId="1A27B893" w:rsidR="007948F8" w:rsidRPr="006F4D71" w:rsidRDefault="007948F8" w:rsidP="007948F8">
            <w:r w:rsidRPr="006F4D71">
              <w:t>DS201</w:t>
            </w:r>
          </w:p>
        </w:tc>
        <w:tc>
          <w:tcPr>
            <w:tcW w:w="885" w:type="dxa"/>
            <w:noWrap/>
            <w:vAlign w:val="center"/>
            <w:hideMark/>
          </w:tcPr>
          <w:p w14:paraId="3760FB8A" w14:textId="2985F4E1" w:rsidR="007948F8" w:rsidRPr="006F4D71" w:rsidRDefault="007948F8" w:rsidP="007948F8">
            <w:pPr>
              <w:jc w:val="center"/>
            </w:pPr>
            <w:r w:rsidRPr="006F4D71">
              <w:t>Yes</w:t>
            </w:r>
          </w:p>
        </w:tc>
        <w:tc>
          <w:tcPr>
            <w:tcW w:w="886" w:type="dxa"/>
            <w:noWrap/>
            <w:vAlign w:val="center"/>
            <w:hideMark/>
          </w:tcPr>
          <w:p w14:paraId="1E9EB746" w14:textId="6B0D582D" w:rsidR="007948F8" w:rsidRPr="006F4D71" w:rsidRDefault="007948F8" w:rsidP="007948F8">
            <w:pPr>
              <w:jc w:val="center"/>
            </w:pPr>
            <w:r>
              <w:t>-</w:t>
            </w:r>
          </w:p>
        </w:tc>
        <w:tc>
          <w:tcPr>
            <w:tcW w:w="886" w:type="dxa"/>
            <w:noWrap/>
            <w:vAlign w:val="center"/>
            <w:hideMark/>
          </w:tcPr>
          <w:p w14:paraId="49E9BF9C" w14:textId="6ADAE03F" w:rsidR="007948F8" w:rsidRPr="006F4D71" w:rsidRDefault="007948F8" w:rsidP="007948F8">
            <w:pPr>
              <w:jc w:val="center"/>
            </w:pPr>
            <w:r>
              <w:t>-</w:t>
            </w:r>
          </w:p>
        </w:tc>
        <w:tc>
          <w:tcPr>
            <w:tcW w:w="886" w:type="dxa"/>
            <w:noWrap/>
            <w:vAlign w:val="center"/>
            <w:hideMark/>
          </w:tcPr>
          <w:p w14:paraId="2768B2F1" w14:textId="61B34E12" w:rsidR="007948F8" w:rsidRPr="006F4D71" w:rsidRDefault="007948F8" w:rsidP="007948F8">
            <w:pPr>
              <w:jc w:val="center"/>
            </w:pPr>
            <w:r>
              <w:t>-</w:t>
            </w:r>
          </w:p>
        </w:tc>
        <w:tc>
          <w:tcPr>
            <w:tcW w:w="3261" w:type="dxa"/>
          </w:tcPr>
          <w:p w14:paraId="3547F589" w14:textId="2F0669CB" w:rsidR="007948F8" w:rsidRPr="00442431" w:rsidRDefault="007948F8" w:rsidP="007948F8">
            <w:pPr>
              <w:rPr>
                <w:lang w:val="en-US"/>
              </w:rPr>
            </w:pPr>
          </w:p>
        </w:tc>
      </w:tr>
      <w:tr w:rsidR="002E28ED" w:rsidRPr="00385C5A" w14:paraId="7343B099" w14:textId="4240F518" w:rsidTr="00442431">
        <w:trPr>
          <w:trHeight w:val="288"/>
        </w:trPr>
        <w:tc>
          <w:tcPr>
            <w:tcW w:w="2689" w:type="dxa"/>
            <w:hideMark/>
          </w:tcPr>
          <w:p w14:paraId="33EAB6D2" w14:textId="51958EB9" w:rsidR="002E28ED" w:rsidRPr="006F4D71" w:rsidRDefault="002E28ED" w:rsidP="002E28ED">
            <w:r w:rsidRPr="006F4D71">
              <w:t>DS202C</w:t>
            </w:r>
          </w:p>
        </w:tc>
        <w:tc>
          <w:tcPr>
            <w:tcW w:w="885" w:type="dxa"/>
            <w:noWrap/>
            <w:vAlign w:val="center"/>
            <w:hideMark/>
          </w:tcPr>
          <w:p w14:paraId="7F8457DB" w14:textId="59480C10" w:rsidR="002E28ED" w:rsidRPr="006F4D71" w:rsidRDefault="002E28ED" w:rsidP="002E28ED">
            <w:pPr>
              <w:jc w:val="center"/>
            </w:pPr>
            <w:r w:rsidRPr="006F4D71">
              <w:t>Yes</w:t>
            </w:r>
            <w:ins w:id="8" w:author="Luciano Di Maio" w:date="2021-06-29T10:59:00Z">
              <w:r w:rsidR="008B5C62">
                <w:t xml:space="preserve"> (</w:t>
              </w:r>
              <w:proofErr w:type="spellStart"/>
              <w:r w:rsidR="008B5C62">
                <w:t>Aim</w:t>
              </w:r>
              <w:proofErr w:type="spellEnd"/>
              <w:r w:rsidR="008B5C62">
                <w:t>)</w:t>
              </w:r>
            </w:ins>
          </w:p>
        </w:tc>
        <w:tc>
          <w:tcPr>
            <w:tcW w:w="886" w:type="dxa"/>
            <w:noWrap/>
            <w:vAlign w:val="center"/>
            <w:hideMark/>
          </w:tcPr>
          <w:p w14:paraId="132B58FC" w14:textId="701CD552" w:rsidR="002E28ED" w:rsidRPr="006F4D71" w:rsidRDefault="002E28ED" w:rsidP="002E28ED">
            <w:pPr>
              <w:jc w:val="center"/>
            </w:pPr>
            <w:r>
              <w:t>-</w:t>
            </w:r>
          </w:p>
        </w:tc>
        <w:tc>
          <w:tcPr>
            <w:tcW w:w="886" w:type="dxa"/>
            <w:noWrap/>
            <w:vAlign w:val="center"/>
            <w:hideMark/>
          </w:tcPr>
          <w:p w14:paraId="010168BC" w14:textId="6E3F4E0D" w:rsidR="002E28ED" w:rsidRPr="006F4D71" w:rsidRDefault="002E28ED" w:rsidP="002E28ED">
            <w:pPr>
              <w:jc w:val="center"/>
            </w:pPr>
            <w:r>
              <w:t>-</w:t>
            </w:r>
          </w:p>
        </w:tc>
        <w:tc>
          <w:tcPr>
            <w:tcW w:w="886" w:type="dxa"/>
            <w:noWrap/>
            <w:vAlign w:val="center"/>
            <w:hideMark/>
          </w:tcPr>
          <w:p w14:paraId="2E1B95B7" w14:textId="23A9B6E2" w:rsidR="002E28ED" w:rsidRPr="006F4D71" w:rsidRDefault="002E28ED" w:rsidP="002E28ED">
            <w:pPr>
              <w:jc w:val="center"/>
            </w:pPr>
            <w:r>
              <w:t>-</w:t>
            </w:r>
          </w:p>
        </w:tc>
        <w:tc>
          <w:tcPr>
            <w:tcW w:w="3261" w:type="dxa"/>
          </w:tcPr>
          <w:p w14:paraId="5107664B" w14:textId="291FD7E6" w:rsidR="002E28ED" w:rsidRPr="00A16E61" w:rsidRDefault="00780096" w:rsidP="002E28ED">
            <w:pPr>
              <w:rPr>
                <w:lang w:val="en-US"/>
              </w:rPr>
            </w:pPr>
            <w:r w:rsidRPr="00780096">
              <w:rPr>
                <w:b/>
                <w:bCs/>
                <w:i/>
                <w:iCs/>
                <w:color w:val="0070C0"/>
                <w:lang w:val="en-US"/>
              </w:rPr>
              <w:t>DEVIATION</w:t>
            </w:r>
            <w:r w:rsidRPr="00780096">
              <w:rPr>
                <w:rFonts w:cs="Helvetica"/>
                <w:color w:val="0070C0"/>
                <w:szCs w:val="18"/>
                <w:lang w:val="en-US"/>
              </w:rPr>
              <w:t xml:space="preserve"> </w:t>
            </w:r>
            <w:r>
              <w:rPr>
                <w:lang w:val="en-US"/>
              </w:rPr>
              <w:t xml:space="preserve">- </w:t>
            </w:r>
            <w:r w:rsidR="002E28ED" w:rsidRPr="006F4D71">
              <w:rPr>
                <w:lang w:val="en-US"/>
              </w:rPr>
              <w:t>Interference between the test pushbutton and the MOD handle</w:t>
            </w:r>
            <w:r w:rsidR="0075216C">
              <w:rPr>
                <w:lang w:val="en-US"/>
              </w:rPr>
              <w:t>. It will be verified on the first prototype</w:t>
            </w:r>
          </w:p>
        </w:tc>
      </w:tr>
      <w:tr w:rsidR="00A16E61" w:rsidRPr="006F4D71" w14:paraId="58009D8B" w14:textId="14DF39C0" w:rsidTr="00D66063">
        <w:trPr>
          <w:trHeight w:val="50"/>
        </w:trPr>
        <w:tc>
          <w:tcPr>
            <w:tcW w:w="2689" w:type="dxa"/>
            <w:hideMark/>
          </w:tcPr>
          <w:p w14:paraId="01325B76" w14:textId="049C3B2E" w:rsidR="00A16E61" w:rsidRPr="006F4D71" w:rsidRDefault="00A16E61" w:rsidP="00A16E61">
            <w:r w:rsidRPr="006F4D71">
              <w:t>DS203NC</w:t>
            </w:r>
          </w:p>
        </w:tc>
        <w:tc>
          <w:tcPr>
            <w:tcW w:w="885" w:type="dxa"/>
            <w:noWrap/>
            <w:vAlign w:val="center"/>
            <w:hideMark/>
          </w:tcPr>
          <w:p w14:paraId="671F4141" w14:textId="048DAB84" w:rsidR="00A16E61" w:rsidRPr="006F4D71" w:rsidRDefault="00A16E61" w:rsidP="00A16E61">
            <w:pPr>
              <w:jc w:val="center"/>
            </w:pPr>
            <w:r>
              <w:t>-</w:t>
            </w:r>
          </w:p>
        </w:tc>
        <w:tc>
          <w:tcPr>
            <w:tcW w:w="886" w:type="dxa"/>
            <w:noWrap/>
            <w:vAlign w:val="center"/>
            <w:hideMark/>
          </w:tcPr>
          <w:p w14:paraId="35173820" w14:textId="052F4C06" w:rsidR="00A16E61" w:rsidRPr="006F4D71" w:rsidRDefault="00A16E61" w:rsidP="00A16E61">
            <w:pPr>
              <w:jc w:val="center"/>
            </w:pPr>
            <w:r>
              <w:t>-</w:t>
            </w:r>
          </w:p>
        </w:tc>
        <w:tc>
          <w:tcPr>
            <w:tcW w:w="886" w:type="dxa"/>
            <w:noWrap/>
            <w:vAlign w:val="center"/>
            <w:hideMark/>
          </w:tcPr>
          <w:p w14:paraId="56D0F179" w14:textId="256FDB2E" w:rsidR="00A16E61" w:rsidRPr="006F4D71" w:rsidRDefault="00A16E61" w:rsidP="00A16E61">
            <w:pPr>
              <w:jc w:val="center"/>
            </w:pPr>
            <w:r>
              <w:t>-</w:t>
            </w:r>
          </w:p>
        </w:tc>
        <w:tc>
          <w:tcPr>
            <w:tcW w:w="886" w:type="dxa"/>
            <w:noWrap/>
            <w:vAlign w:val="center"/>
            <w:hideMark/>
          </w:tcPr>
          <w:p w14:paraId="28CCA499" w14:textId="5DAFABC3" w:rsidR="00A16E61" w:rsidRPr="006F4D71" w:rsidRDefault="00A16E61" w:rsidP="00A16E61">
            <w:pPr>
              <w:jc w:val="center"/>
            </w:pPr>
            <w:r>
              <w:t>-</w:t>
            </w:r>
          </w:p>
        </w:tc>
        <w:tc>
          <w:tcPr>
            <w:tcW w:w="3261" w:type="dxa"/>
          </w:tcPr>
          <w:p w14:paraId="52B73724" w14:textId="332A719A" w:rsidR="00A16E61" w:rsidRPr="00780096" w:rsidRDefault="00780096" w:rsidP="00A16E61">
            <w:pPr>
              <w:rPr>
                <w:b/>
                <w:bCs/>
              </w:rPr>
            </w:pPr>
            <w:r w:rsidRPr="00780096">
              <w:rPr>
                <w:b/>
                <w:bCs/>
                <w:i/>
                <w:iCs/>
                <w:color w:val="0070C0"/>
              </w:rPr>
              <w:t>DEVIATION</w:t>
            </w:r>
          </w:p>
        </w:tc>
      </w:tr>
      <w:tr w:rsidR="002E28ED" w:rsidRPr="00332D87" w14:paraId="37BFF8FF" w14:textId="1189BBB0" w:rsidTr="00442431">
        <w:trPr>
          <w:trHeight w:val="864"/>
        </w:trPr>
        <w:tc>
          <w:tcPr>
            <w:tcW w:w="2689" w:type="dxa"/>
            <w:hideMark/>
          </w:tcPr>
          <w:p w14:paraId="5E7AAC50" w14:textId="77777777" w:rsidR="002E28ED" w:rsidRDefault="002E28ED" w:rsidP="002E28ED">
            <w:pPr>
              <w:rPr>
                <w:lang w:val="en-US"/>
              </w:rPr>
            </w:pPr>
            <w:r>
              <w:rPr>
                <w:lang w:val="en-US"/>
              </w:rPr>
              <w:t>S</w:t>
            </w:r>
            <w:r w:rsidRPr="006F4D71">
              <w:rPr>
                <w:lang w:val="en-US"/>
              </w:rPr>
              <w:t>lim range</w:t>
            </w:r>
            <w:r>
              <w:rPr>
                <w:lang w:val="en-US"/>
              </w:rPr>
              <w:t>:</w:t>
            </w:r>
          </w:p>
          <w:p w14:paraId="1E26EAF3" w14:textId="77777777" w:rsidR="002E28ED" w:rsidRDefault="002E28ED" w:rsidP="009661BC">
            <w:pPr>
              <w:pStyle w:val="ListParagraph"/>
              <w:numPr>
                <w:ilvl w:val="0"/>
                <w:numId w:val="3"/>
              </w:numPr>
              <w:ind w:left="176" w:hanging="142"/>
              <w:rPr>
                <w:lang w:val="en-US"/>
              </w:rPr>
            </w:pPr>
            <w:r w:rsidRPr="002E28ED">
              <w:rPr>
                <w:lang w:val="en-US"/>
              </w:rPr>
              <w:t>SN201 "new"</w:t>
            </w:r>
          </w:p>
          <w:p w14:paraId="68BE3531" w14:textId="77777777" w:rsidR="002E28ED" w:rsidRDefault="002E28ED" w:rsidP="009661BC">
            <w:pPr>
              <w:pStyle w:val="ListParagraph"/>
              <w:numPr>
                <w:ilvl w:val="0"/>
                <w:numId w:val="3"/>
              </w:numPr>
              <w:ind w:left="176" w:hanging="142"/>
              <w:rPr>
                <w:lang w:val="en-US"/>
              </w:rPr>
            </w:pPr>
            <w:r w:rsidRPr="002E28ED">
              <w:rPr>
                <w:lang w:val="en-US"/>
              </w:rPr>
              <w:t>UNIBIS "new"</w:t>
            </w:r>
          </w:p>
          <w:p w14:paraId="59F56F7B" w14:textId="38D5415C" w:rsidR="002E28ED" w:rsidRPr="002E28ED" w:rsidRDefault="002E28ED" w:rsidP="009661BC">
            <w:pPr>
              <w:pStyle w:val="ListParagraph"/>
              <w:numPr>
                <w:ilvl w:val="0"/>
                <w:numId w:val="3"/>
              </w:numPr>
              <w:ind w:left="176" w:hanging="142"/>
              <w:rPr>
                <w:lang w:val="en-US"/>
              </w:rPr>
            </w:pPr>
            <w:r w:rsidRPr="002E28ED">
              <w:rPr>
                <w:lang w:val="en-US"/>
              </w:rPr>
              <w:t>RCBO VI 1M</w:t>
            </w:r>
            <w:r>
              <w:rPr>
                <w:lang w:val="en-US"/>
              </w:rPr>
              <w:t xml:space="preserve"> “new”</w:t>
            </w:r>
          </w:p>
        </w:tc>
        <w:tc>
          <w:tcPr>
            <w:tcW w:w="885" w:type="dxa"/>
            <w:noWrap/>
            <w:vAlign w:val="center"/>
            <w:hideMark/>
          </w:tcPr>
          <w:p w14:paraId="61FC2438" w14:textId="143F6999" w:rsidR="002E28ED" w:rsidRPr="00836C73" w:rsidRDefault="00836C73" w:rsidP="002E28ED">
            <w:pPr>
              <w:jc w:val="center"/>
              <w:rPr>
                <w:lang w:val="en-US"/>
                <w:rPrChange w:id="9" w:author="Luciano Di Maio" w:date="2021-06-29T10:59:00Z">
                  <w:rPr/>
                </w:rPrChange>
              </w:rPr>
            </w:pPr>
            <w:r w:rsidRPr="00852CD3">
              <w:rPr>
                <w:lang w:val="en-US"/>
              </w:rPr>
              <w:t>Not in scope for t</w:t>
            </w:r>
            <w:ins w:id="10" w:author="Luciano Di Maio" w:date="2021-06-29T10:59:00Z">
              <w:r>
                <w:rPr>
                  <w:lang w:val="en-US"/>
                </w:rPr>
                <w:t>his project</w:t>
              </w:r>
            </w:ins>
            <w:del w:id="11" w:author="Luciano Di Maio" w:date="2021-06-29T10:59:00Z">
              <w:r w:rsidR="002E28ED" w:rsidRPr="00836C73" w:rsidDel="00836C73">
                <w:rPr>
                  <w:lang w:val="en-US"/>
                  <w:rPrChange w:id="12" w:author="Luciano Di Maio" w:date="2021-06-29T10:59:00Z">
                    <w:rPr/>
                  </w:rPrChange>
                </w:rPr>
                <w:delText>-</w:delText>
              </w:r>
            </w:del>
          </w:p>
        </w:tc>
        <w:tc>
          <w:tcPr>
            <w:tcW w:w="886" w:type="dxa"/>
            <w:noWrap/>
            <w:vAlign w:val="center"/>
            <w:hideMark/>
          </w:tcPr>
          <w:p w14:paraId="21067267" w14:textId="0DC523B3" w:rsidR="002E28ED" w:rsidRPr="006F4D71" w:rsidRDefault="002E28ED" w:rsidP="002E28ED">
            <w:pPr>
              <w:jc w:val="center"/>
            </w:pPr>
            <w:r>
              <w:t>-</w:t>
            </w:r>
          </w:p>
        </w:tc>
        <w:tc>
          <w:tcPr>
            <w:tcW w:w="886" w:type="dxa"/>
            <w:noWrap/>
            <w:vAlign w:val="center"/>
            <w:hideMark/>
          </w:tcPr>
          <w:p w14:paraId="0F5FAF24" w14:textId="4D5E56C7" w:rsidR="002E28ED" w:rsidRPr="006F4D71" w:rsidRDefault="002E28ED" w:rsidP="002E28ED">
            <w:pPr>
              <w:jc w:val="center"/>
            </w:pPr>
            <w:r>
              <w:t>-</w:t>
            </w:r>
          </w:p>
        </w:tc>
        <w:tc>
          <w:tcPr>
            <w:tcW w:w="886" w:type="dxa"/>
            <w:noWrap/>
            <w:vAlign w:val="center"/>
            <w:hideMark/>
          </w:tcPr>
          <w:p w14:paraId="64CEA3C2" w14:textId="11B9FEAC" w:rsidR="002E28ED" w:rsidRPr="006F4D71" w:rsidRDefault="002E28ED" w:rsidP="002E28ED">
            <w:pPr>
              <w:jc w:val="center"/>
            </w:pPr>
            <w:r>
              <w:t>-</w:t>
            </w:r>
          </w:p>
        </w:tc>
        <w:tc>
          <w:tcPr>
            <w:tcW w:w="3261" w:type="dxa"/>
          </w:tcPr>
          <w:p w14:paraId="6BF1F779" w14:textId="1AD2BD77" w:rsidR="002E28ED" w:rsidRPr="002E28ED" w:rsidRDefault="00780096" w:rsidP="002E28ED">
            <w:pPr>
              <w:rPr>
                <w:lang w:val="en-US"/>
              </w:rPr>
            </w:pPr>
            <w:r w:rsidRPr="00780096">
              <w:rPr>
                <w:b/>
                <w:bCs/>
                <w:i/>
                <w:iCs/>
                <w:color w:val="0070C0"/>
                <w:lang w:val="en-US"/>
              </w:rPr>
              <w:t>DEVIATION</w:t>
            </w:r>
            <w:r w:rsidRPr="00780096">
              <w:rPr>
                <w:rFonts w:cs="Helvetica"/>
                <w:color w:val="0070C0"/>
                <w:szCs w:val="18"/>
                <w:lang w:val="en-US"/>
              </w:rPr>
              <w:t xml:space="preserve"> </w:t>
            </w:r>
            <w:r>
              <w:rPr>
                <w:lang w:val="en-US"/>
              </w:rPr>
              <w:t xml:space="preserve">- </w:t>
            </w:r>
            <w:r w:rsidR="002E28ED">
              <w:rPr>
                <w:lang w:val="en-US"/>
              </w:rPr>
              <w:t>It will be considered</w:t>
            </w:r>
            <w:r w:rsidR="002E28ED" w:rsidRPr="002E28ED">
              <w:rPr>
                <w:lang w:val="en-US"/>
              </w:rPr>
              <w:t xml:space="preserve"> if future version of "UNIBIS MCB" and "SN201 MCB" will be aligned to the S200 main working points (toggle rotation of 75°, accessories interface position, accessories coupling points). Any deviation from these constraints implies the design of a dedicated MOD. </w:t>
            </w:r>
          </w:p>
        </w:tc>
      </w:tr>
    </w:tbl>
    <w:p w14:paraId="586DDDC5" w14:textId="7D0D6D62" w:rsidR="006F4D71" w:rsidRPr="007754E9" w:rsidRDefault="006F4D71" w:rsidP="006F4D71">
      <w:pPr>
        <w:rPr>
          <w:lang w:val="en-US"/>
        </w:rPr>
      </w:pPr>
    </w:p>
    <w:p w14:paraId="072A3750" w14:textId="7E1E92F7" w:rsidR="009200F0" w:rsidRDefault="009200F0" w:rsidP="00000340">
      <w:pPr>
        <w:jc w:val="both"/>
        <w:rPr>
          <w:lang w:val="en-GB"/>
        </w:rPr>
      </w:pPr>
      <w:r w:rsidRPr="009200F0">
        <w:rPr>
          <w:lang w:val="en-GB"/>
        </w:rPr>
        <w:t>The product shall be capable of being installed in ABB consumer units with max depth of modules less than 74 mm for MOD and ARI, 76 mm for ARH</w:t>
      </w:r>
      <w:r w:rsidR="00B866B4">
        <w:rPr>
          <w:lang w:val="en-GB"/>
        </w:rPr>
        <w:t xml:space="preserve"> [2.1.2]</w:t>
      </w:r>
      <w:r w:rsidR="005D6CD3">
        <w:rPr>
          <w:lang w:val="en-GB"/>
        </w:rPr>
        <w:t>.</w:t>
      </w:r>
    </w:p>
    <w:p w14:paraId="1013AB5A" w14:textId="77777777" w:rsidR="005128F2" w:rsidRDefault="005128F2" w:rsidP="00000340">
      <w:pPr>
        <w:jc w:val="both"/>
        <w:rPr>
          <w:lang w:val="en-GB"/>
        </w:rPr>
      </w:pPr>
      <w:commentRangeStart w:id="13"/>
      <w:r>
        <w:rPr>
          <w:lang w:val="en-GB"/>
        </w:rPr>
        <w:t>Complete compatibility table up to PL3 product level is attached here.</w:t>
      </w:r>
      <w:commentRangeEnd w:id="13"/>
      <w:r>
        <w:rPr>
          <w:rStyle w:val="CommentReference"/>
        </w:rPr>
        <w:commentReference w:id="13"/>
      </w:r>
    </w:p>
    <w:bookmarkStart w:id="14" w:name="_MON_1742817397"/>
    <w:bookmarkEnd w:id="14"/>
    <w:p w14:paraId="75F905D6" w14:textId="5EB87F5A" w:rsidR="005128F2" w:rsidRDefault="00850DD3" w:rsidP="00000340">
      <w:pPr>
        <w:jc w:val="both"/>
        <w:rPr>
          <w:lang w:val="en-GB"/>
        </w:rPr>
      </w:pPr>
      <w:r>
        <w:rPr>
          <w:lang w:val="en-GB"/>
        </w:rPr>
        <w:object w:dxaOrig="1538" w:dyaOrig="991" w14:anchorId="4FB5E8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5" o:title=""/>
          </v:shape>
          <o:OLEObject Type="Embed" ProgID="Excel.Sheet.12" ShapeID="_x0000_i1025" DrawAspect="Icon" ObjectID="_1744791957" r:id="rId16"/>
        </w:object>
      </w:r>
    </w:p>
    <w:p w14:paraId="35EA52DC" w14:textId="690C11DF" w:rsidR="0045121F" w:rsidRDefault="0045121F" w:rsidP="0045121F">
      <w:pPr>
        <w:pStyle w:val="Heading2"/>
        <w:rPr>
          <w:lang w:val="en-GB"/>
        </w:rPr>
      </w:pPr>
      <w:bookmarkStart w:id="15" w:name="_Toc115677109"/>
      <w:r w:rsidRPr="6D8328AD">
        <w:rPr>
          <w:lang w:val="en-GB"/>
        </w:rPr>
        <w:t>Terminals</w:t>
      </w:r>
      <w:bookmarkEnd w:id="15"/>
    </w:p>
    <w:p w14:paraId="05E79C66" w14:textId="5993E1BE" w:rsidR="00281919" w:rsidRDefault="005D6CD3" w:rsidP="00000340">
      <w:pPr>
        <w:jc w:val="both"/>
        <w:rPr>
          <w:lang w:val="en-US"/>
        </w:rPr>
      </w:pPr>
      <w:r>
        <w:rPr>
          <w:lang w:val="en-GB"/>
        </w:rPr>
        <w:t xml:space="preserve">The terminals for MOD and ARI will be plug-in type, with 5 mm pitch, and capable to get cables with </w:t>
      </w:r>
      <w:r w:rsidRPr="005D6CD3">
        <w:rPr>
          <w:lang w:val="en-GB"/>
        </w:rPr>
        <w:t>0,</w:t>
      </w:r>
      <w:r w:rsidR="008821C0">
        <w:rPr>
          <w:lang w:val="en-GB"/>
        </w:rPr>
        <w:t>2</w:t>
      </w:r>
      <w:r w:rsidRPr="005D6CD3">
        <w:rPr>
          <w:lang w:val="en-GB"/>
        </w:rPr>
        <w:t>…</w:t>
      </w:r>
      <w:r w:rsidRPr="00550D86">
        <w:rPr>
          <w:lang w:val="en-GB"/>
        </w:rPr>
        <w:t>2,5</w:t>
      </w:r>
      <w:r w:rsidRPr="008821C0">
        <w:rPr>
          <w:lang w:val="en-GB"/>
        </w:rPr>
        <w:t xml:space="preserve"> mm</w:t>
      </w:r>
      <w:r w:rsidRPr="008821C0">
        <w:rPr>
          <w:vertAlign w:val="superscript"/>
          <w:lang w:val="en-GB"/>
        </w:rPr>
        <w:t>2</w:t>
      </w:r>
      <w:r w:rsidRPr="005D6CD3">
        <w:rPr>
          <w:lang w:val="en-GB"/>
        </w:rPr>
        <w:t xml:space="preserve"> </w:t>
      </w:r>
      <w:r>
        <w:rPr>
          <w:lang w:val="en-GB"/>
        </w:rPr>
        <w:t>cross section</w:t>
      </w:r>
      <w:r w:rsidR="00820D41">
        <w:rPr>
          <w:lang w:val="en-GB"/>
        </w:rPr>
        <w:t xml:space="preserve"> [2.1.3]</w:t>
      </w:r>
      <w:r w:rsidR="00E000C1">
        <w:rPr>
          <w:lang w:val="en-US"/>
        </w:rPr>
        <w:t xml:space="preserve">. </w:t>
      </w:r>
    </w:p>
    <w:p w14:paraId="7B148E65" w14:textId="4487CFAA" w:rsidR="00E000C1" w:rsidRPr="004E4687" w:rsidRDefault="00E000C1" w:rsidP="00000340">
      <w:pPr>
        <w:jc w:val="both"/>
        <w:rPr>
          <w:lang w:val="en-US"/>
        </w:rPr>
      </w:pPr>
      <w:r>
        <w:rPr>
          <w:lang w:val="en-US"/>
        </w:rPr>
        <w:t>The t</w:t>
      </w:r>
      <w:r w:rsidRPr="004E4687">
        <w:rPr>
          <w:lang w:val="en-US"/>
        </w:rPr>
        <w:t xml:space="preserve">ightening torque </w:t>
      </w:r>
      <w:r>
        <w:rPr>
          <w:lang w:val="en-US"/>
        </w:rPr>
        <w:t>will be</w:t>
      </w:r>
      <w:r w:rsidRPr="004E4687">
        <w:rPr>
          <w:lang w:val="en-US"/>
        </w:rPr>
        <w:t xml:space="preserve"> </w:t>
      </w:r>
      <w:r w:rsidRPr="00550D86">
        <w:rPr>
          <w:lang w:val="en-US"/>
        </w:rPr>
        <w:t>0,</w:t>
      </w:r>
      <w:r w:rsidR="00550D86" w:rsidRPr="00550D86">
        <w:rPr>
          <w:lang w:val="en-US"/>
        </w:rPr>
        <w:t xml:space="preserve">4 </w:t>
      </w:r>
      <w:r w:rsidRPr="00550D86">
        <w:rPr>
          <w:lang w:val="en-US"/>
        </w:rPr>
        <w:t>Nm</w:t>
      </w:r>
      <w:r>
        <w:rPr>
          <w:lang w:val="en-US"/>
        </w:rPr>
        <w:t xml:space="preserve"> and the w</w:t>
      </w:r>
      <w:r w:rsidRPr="004E4687">
        <w:rPr>
          <w:lang w:val="en-US"/>
        </w:rPr>
        <w:t xml:space="preserve">ire stripping </w:t>
      </w:r>
      <w:r w:rsidR="00000340" w:rsidRPr="004E4687">
        <w:rPr>
          <w:lang w:val="en-US"/>
        </w:rPr>
        <w:t>length</w:t>
      </w:r>
      <w:r w:rsidRPr="004E4687">
        <w:rPr>
          <w:lang w:val="en-US"/>
        </w:rPr>
        <w:t xml:space="preserve"> </w:t>
      </w:r>
      <w:r>
        <w:rPr>
          <w:lang w:val="en-US"/>
        </w:rPr>
        <w:t xml:space="preserve">will be </w:t>
      </w:r>
      <w:r w:rsidR="00550D86" w:rsidRPr="00550D86">
        <w:rPr>
          <w:lang w:val="en-US"/>
        </w:rPr>
        <w:t>5</w:t>
      </w:r>
      <w:r w:rsidRPr="00550D86">
        <w:rPr>
          <w:lang w:val="en-US"/>
        </w:rPr>
        <w:t xml:space="preserve"> mm</w:t>
      </w:r>
      <w:r>
        <w:rPr>
          <w:lang w:val="en-US"/>
        </w:rPr>
        <w:t xml:space="preserve"> [2.2.4.1 and 2.2.4.2]</w:t>
      </w:r>
    </w:p>
    <w:p w14:paraId="706298E9" w14:textId="5B2BBE86" w:rsidR="00281919" w:rsidRDefault="00281919" w:rsidP="005D6CD3">
      <w:pPr>
        <w:rPr>
          <w:lang w:val="en-US"/>
        </w:rPr>
      </w:pPr>
    </w:p>
    <w:tbl>
      <w:tblPr>
        <w:tblW w:w="8214" w:type="dxa"/>
        <w:shd w:val="clear" w:color="auto" w:fill="FFFFFF"/>
        <w:tblCellMar>
          <w:left w:w="0" w:type="dxa"/>
          <w:right w:w="0" w:type="dxa"/>
        </w:tblCellMar>
        <w:tblLook w:val="04A0" w:firstRow="1" w:lastRow="0" w:firstColumn="1" w:lastColumn="0" w:noHBand="0" w:noVBand="1"/>
      </w:tblPr>
      <w:tblGrid>
        <w:gridCol w:w="4954"/>
        <w:gridCol w:w="3260"/>
      </w:tblGrid>
      <w:tr w:rsidR="00550D86" w:rsidRPr="006562B4" w14:paraId="33B40B24" w14:textId="6CA4FC9F" w:rsidTr="00550D86">
        <w:trPr>
          <w:trHeight w:val="194"/>
        </w:trPr>
        <w:tc>
          <w:tcPr>
            <w:tcW w:w="4954" w:type="dxa"/>
            <w:tcBorders>
              <w:top w:val="single" w:sz="6" w:space="0" w:color="CCD0D2"/>
              <w:left w:val="single" w:sz="6" w:space="0" w:color="CCD0D2"/>
              <w:bottom w:val="single" w:sz="6" w:space="0" w:color="CCD0D2"/>
              <w:right w:val="single" w:sz="6" w:space="0" w:color="CCD0D2"/>
            </w:tcBorders>
            <w:shd w:val="clear" w:color="auto" w:fill="EDF0F3"/>
            <w:tcMar>
              <w:top w:w="60" w:type="dxa"/>
              <w:left w:w="120" w:type="dxa"/>
              <w:bottom w:w="60" w:type="dxa"/>
              <w:right w:w="120" w:type="dxa"/>
            </w:tcMar>
            <w:hideMark/>
          </w:tcPr>
          <w:p w14:paraId="7A551A2F" w14:textId="33844F6A" w:rsidR="00550D86" w:rsidRPr="006562B4" w:rsidRDefault="00550D86" w:rsidP="006562B4">
            <w:pPr>
              <w:rPr>
                <w:rFonts w:ascii="Verdana" w:hAnsi="Verdana"/>
                <w:b/>
                <w:bCs/>
                <w:color w:val="000000"/>
                <w:sz w:val="17"/>
                <w:szCs w:val="17"/>
                <w:lang w:eastAsia="it-IT"/>
              </w:rPr>
            </w:pPr>
            <w:r>
              <w:rPr>
                <w:rFonts w:ascii="Verdana" w:hAnsi="Verdana"/>
                <w:b/>
                <w:bCs/>
                <w:color w:val="000000"/>
                <w:sz w:val="17"/>
                <w:szCs w:val="17"/>
                <w:lang w:eastAsia="it-IT"/>
              </w:rPr>
              <w:t>Pitch</w:t>
            </w:r>
          </w:p>
        </w:tc>
        <w:tc>
          <w:tcPr>
            <w:tcW w:w="3260" w:type="dxa"/>
            <w:tcBorders>
              <w:top w:val="single" w:sz="6" w:space="0" w:color="CCD0D2"/>
              <w:left w:val="single" w:sz="6" w:space="0" w:color="CCD0D2"/>
              <w:bottom w:val="single" w:sz="6" w:space="0" w:color="CCD0D2"/>
              <w:right w:val="single" w:sz="6" w:space="0" w:color="CCD0D2"/>
            </w:tcBorders>
          </w:tcPr>
          <w:p w14:paraId="107C45E4" w14:textId="4DA9AB64" w:rsidR="00550D86" w:rsidRPr="006562B4" w:rsidRDefault="00550D86" w:rsidP="006562B4">
            <w:pPr>
              <w:rPr>
                <w:rFonts w:ascii="Verdana" w:hAnsi="Verdana"/>
                <w:color w:val="000000"/>
                <w:sz w:val="17"/>
                <w:szCs w:val="17"/>
                <w:lang w:eastAsia="it-IT"/>
              </w:rPr>
            </w:pPr>
            <w:r w:rsidRPr="006562B4">
              <w:rPr>
                <w:rFonts w:ascii="Verdana" w:hAnsi="Verdana"/>
                <w:color w:val="000000"/>
                <w:sz w:val="17"/>
                <w:szCs w:val="17"/>
                <w:lang w:eastAsia="it-IT"/>
              </w:rPr>
              <w:t>5 mm</w:t>
            </w:r>
          </w:p>
        </w:tc>
      </w:tr>
      <w:tr w:rsidR="00550D86" w:rsidRPr="006562B4" w14:paraId="5206A837" w14:textId="72B276C0" w:rsidTr="00550D86">
        <w:trPr>
          <w:trHeight w:val="194"/>
        </w:trPr>
        <w:tc>
          <w:tcPr>
            <w:tcW w:w="4954" w:type="dxa"/>
            <w:tcBorders>
              <w:top w:val="single" w:sz="6" w:space="0" w:color="CCD0D2"/>
              <w:left w:val="single" w:sz="6" w:space="0" w:color="CCD0D2"/>
              <w:bottom w:val="single" w:sz="6" w:space="0" w:color="CCD0D2"/>
              <w:right w:val="single" w:sz="6" w:space="0" w:color="CCD0D2"/>
            </w:tcBorders>
            <w:shd w:val="clear" w:color="auto" w:fill="EDF0F3"/>
            <w:tcMar>
              <w:top w:w="60" w:type="dxa"/>
              <w:left w:w="120" w:type="dxa"/>
              <w:bottom w:w="60" w:type="dxa"/>
              <w:right w:w="120" w:type="dxa"/>
            </w:tcMar>
            <w:hideMark/>
          </w:tcPr>
          <w:p w14:paraId="1D1C4018" w14:textId="39955C72" w:rsidR="00550D86" w:rsidRPr="006562B4" w:rsidRDefault="00550D86" w:rsidP="006562B4">
            <w:pPr>
              <w:rPr>
                <w:rFonts w:ascii="Verdana" w:hAnsi="Verdana"/>
                <w:b/>
                <w:bCs/>
                <w:color w:val="000000"/>
                <w:sz w:val="17"/>
                <w:szCs w:val="17"/>
                <w:lang w:eastAsia="it-IT"/>
              </w:rPr>
            </w:pPr>
            <w:proofErr w:type="spellStart"/>
            <w:r>
              <w:rPr>
                <w:rFonts w:ascii="Verdana" w:hAnsi="Verdana"/>
                <w:b/>
                <w:bCs/>
                <w:color w:val="000000"/>
                <w:sz w:val="17"/>
                <w:szCs w:val="17"/>
                <w:lang w:eastAsia="it-IT"/>
              </w:rPr>
              <w:t>Poles</w:t>
            </w:r>
            <w:proofErr w:type="spellEnd"/>
          </w:p>
        </w:tc>
        <w:tc>
          <w:tcPr>
            <w:tcW w:w="3260" w:type="dxa"/>
            <w:tcBorders>
              <w:top w:val="single" w:sz="6" w:space="0" w:color="CCD0D2"/>
              <w:left w:val="single" w:sz="6" w:space="0" w:color="CCD0D2"/>
              <w:bottom w:val="single" w:sz="6" w:space="0" w:color="CCD0D2"/>
              <w:right w:val="single" w:sz="6" w:space="0" w:color="CCD0D2"/>
            </w:tcBorders>
          </w:tcPr>
          <w:p w14:paraId="43829424" w14:textId="5BA42F4A" w:rsidR="00550D86" w:rsidRPr="006562B4" w:rsidRDefault="00550D86" w:rsidP="006562B4">
            <w:pPr>
              <w:rPr>
                <w:rFonts w:ascii="Verdana" w:hAnsi="Verdana"/>
                <w:color w:val="000000"/>
                <w:sz w:val="17"/>
                <w:szCs w:val="17"/>
                <w:lang w:eastAsia="it-IT"/>
              </w:rPr>
            </w:pPr>
            <w:r w:rsidRPr="006562B4">
              <w:rPr>
                <w:rFonts w:ascii="Verdana" w:hAnsi="Verdana"/>
                <w:color w:val="000000"/>
                <w:sz w:val="17"/>
                <w:szCs w:val="17"/>
                <w:lang w:eastAsia="it-IT"/>
              </w:rPr>
              <w:t>6</w:t>
            </w:r>
          </w:p>
        </w:tc>
      </w:tr>
      <w:tr w:rsidR="00550D86" w:rsidRPr="005C2A1A" w14:paraId="02496FDB" w14:textId="1206F496" w:rsidTr="00550D86">
        <w:trPr>
          <w:trHeight w:val="194"/>
        </w:trPr>
        <w:tc>
          <w:tcPr>
            <w:tcW w:w="4954" w:type="dxa"/>
            <w:tcBorders>
              <w:top w:val="single" w:sz="6" w:space="0" w:color="CCD0D2"/>
              <w:left w:val="single" w:sz="6" w:space="0" w:color="CCD0D2"/>
              <w:bottom w:val="single" w:sz="6" w:space="0" w:color="CCD0D2"/>
              <w:right w:val="single" w:sz="6" w:space="0" w:color="CCD0D2"/>
            </w:tcBorders>
            <w:shd w:val="clear" w:color="auto" w:fill="EDF0F3"/>
            <w:tcMar>
              <w:top w:w="60" w:type="dxa"/>
              <w:left w:w="120" w:type="dxa"/>
              <w:bottom w:w="60" w:type="dxa"/>
              <w:right w:w="120" w:type="dxa"/>
            </w:tcMar>
            <w:hideMark/>
          </w:tcPr>
          <w:p w14:paraId="64701F11" w14:textId="77B3A183" w:rsidR="00550D86" w:rsidRPr="006562B4" w:rsidRDefault="00550D86" w:rsidP="006562B4">
            <w:pPr>
              <w:rPr>
                <w:rFonts w:ascii="Verdana" w:hAnsi="Verdana"/>
                <w:b/>
                <w:bCs/>
                <w:color w:val="000000"/>
                <w:sz w:val="17"/>
                <w:szCs w:val="17"/>
                <w:lang w:eastAsia="it-IT"/>
              </w:rPr>
            </w:pPr>
            <w:proofErr w:type="spellStart"/>
            <w:r>
              <w:rPr>
                <w:rFonts w:ascii="Verdana" w:hAnsi="Verdana"/>
                <w:b/>
                <w:bCs/>
                <w:color w:val="000000"/>
                <w:sz w:val="17"/>
                <w:szCs w:val="17"/>
                <w:lang w:eastAsia="it-IT"/>
              </w:rPr>
              <w:t>Screw</w:t>
            </w:r>
            <w:proofErr w:type="spellEnd"/>
            <w:r>
              <w:rPr>
                <w:rFonts w:ascii="Verdana" w:hAnsi="Verdana"/>
                <w:b/>
                <w:bCs/>
                <w:color w:val="000000"/>
                <w:sz w:val="17"/>
                <w:szCs w:val="17"/>
                <w:lang w:eastAsia="it-IT"/>
              </w:rPr>
              <w:t xml:space="preserve"> head</w:t>
            </w:r>
          </w:p>
        </w:tc>
        <w:tc>
          <w:tcPr>
            <w:tcW w:w="3260" w:type="dxa"/>
            <w:tcBorders>
              <w:top w:val="single" w:sz="6" w:space="0" w:color="CCD0D2"/>
              <w:left w:val="single" w:sz="6" w:space="0" w:color="CCD0D2"/>
              <w:bottom w:val="single" w:sz="6" w:space="0" w:color="CCD0D2"/>
              <w:right w:val="single" w:sz="6" w:space="0" w:color="CCD0D2"/>
            </w:tcBorders>
          </w:tcPr>
          <w:p w14:paraId="2FE1D21E" w14:textId="792E23DA" w:rsidR="00550D86" w:rsidRPr="00565116" w:rsidRDefault="00550D86" w:rsidP="006562B4">
            <w:pPr>
              <w:rPr>
                <w:rFonts w:ascii="Verdana" w:hAnsi="Verdana"/>
                <w:color w:val="000000"/>
                <w:sz w:val="17"/>
                <w:szCs w:val="17"/>
                <w:highlight w:val="yellow"/>
                <w:lang w:val="en-US" w:eastAsia="it-IT"/>
              </w:rPr>
            </w:pPr>
            <w:r w:rsidRPr="00BC58EE">
              <w:rPr>
                <w:rFonts w:ascii="Verdana" w:hAnsi="Verdana"/>
                <w:color w:val="000000"/>
                <w:sz w:val="17"/>
                <w:szCs w:val="17"/>
                <w:lang w:val="en-US" w:eastAsia="it-IT"/>
              </w:rPr>
              <w:t>Phillips-Slot recess (H1L)</w:t>
            </w:r>
          </w:p>
        </w:tc>
      </w:tr>
      <w:tr w:rsidR="00550D86" w:rsidRPr="006562B4" w14:paraId="4F451C5B" w14:textId="67A0B5D9" w:rsidTr="00550D86">
        <w:trPr>
          <w:trHeight w:val="203"/>
        </w:trPr>
        <w:tc>
          <w:tcPr>
            <w:tcW w:w="4954" w:type="dxa"/>
            <w:tcBorders>
              <w:top w:val="single" w:sz="6" w:space="0" w:color="CCD0D2"/>
              <w:left w:val="single" w:sz="6" w:space="0" w:color="CCD0D2"/>
              <w:bottom w:val="single" w:sz="6" w:space="0" w:color="CCD0D2"/>
              <w:right w:val="single" w:sz="6" w:space="0" w:color="CCD0D2"/>
            </w:tcBorders>
            <w:shd w:val="clear" w:color="auto" w:fill="EDF0F3"/>
            <w:tcMar>
              <w:top w:w="60" w:type="dxa"/>
              <w:left w:w="120" w:type="dxa"/>
              <w:bottom w:w="60" w:type="dxa"/>
              <w:right w:w="120" w:type="dxa"/>
            </w:tcMar>
            <w:hideMark/>
          </w:tcPr>
          <w:p w14:paraId="5654C8AC" w14:textId="3A28ACAE" w:rsidR="00550D86" w:rsidRPr="006562B4" w:rsidRDefault="00550D86" w:rsidP="006562B4">
            <w:pPr>
              <w:rPr>
                <w:rFonts w:ascii="Verdana" w:hAnsi="Verdana"/>
                <w:b/>
                <w:bCs/>
                <w:color w:val="000000"/>
                <w:sz w:val="17"/>
                <w:szCs w:val="17"/>
                <w:lang w:eastAsia="it-IT"/>
              </w:rPr>
            </w:pPr>
            <w:proofErr w:type="spellStart"/>
            <w:r>
              <w:rPr>
                <w:rFonts w:ascii="Verdana" w:hAnsi="Verdana"/>
                <w:b/>
                <w:bCs/>
                <w:color w:val="000000"/>
                <w:sz w:val="17"/>
                <w:szCs w:val="17"/>
                <w:lang w:eastAsia="it-IT"/>
              </w:rPr>
              <w:t>Thread</w:t>
            </w:r>
            <w:proofErr w:type="spellEnd"/>
          </w:p>
        </w:tc>
        <w:tc>
          <w:tcPr>
            <w:tcW w:w="3260" w:type="dxa"/>
            <w:tcBorders>
              <w:top w:val="single" w:sz="6" w:space="0" w:color="CCD0D2"/>
              <w:left w:val="single" w:sz="6" w:space="0" w:color="CCD0D2"/>
              <w:bottom w:val="single" w:sz="6" w:space="0" w:color="CCD0D2"/>
              <w:right w:val="single" w:sz="6" w:space="0" w:color="CCD0D2"/>
            </w:tcBorders>
          </w:tcPr>
          <w:p w14:paraId="1B6D30E9" w14:textId="5252F652" w:rsidR="00550D86" w:rsidRPr="00550D86" w:rsidRDefault="00550D86" w:rsidP="006562B4">
            <w:pPr>
              <w:rPr>
                <w:rFonts w:ascii="Verdana" w:hAnsi="Verdana"/>
                <w:color w:val="000000"/>
                <w:sz w:val="17"/>
                <w:szCs w:val="17"/>
                <w:lang w:eastAsia="it-IT"/>
              </w:rPr>
            </w:pPr>
            <w:r w:rsidRPr="00550D86">
              <w:rPr>
                <w:rFonts w:ascii="Verdana" w:hAnsi="Verdana"/>
                <w:color w:val="000000"/>
                <w:sz w:val="17"/>
                <w:szCs w:val="17"/>
                <w:lang w:eastAsia="it-IT"/>
              </w:rPr>
              <w:t>M2,6</w:t>
            </w:r>
          </w:p>
        </w:tc>
      </w:tr>
      <w:tr w:rsidR="00550D86" w:rsidRPr="006562B4" w14:paraId="27FB3960" w14:textId="7FD24507" w:rsidTr="00550D86">
        <w:trPr>
          <w:trHeight w:val="194"/>
        </w:trPr>
        <w:tc>
          <w:tcPr>
            <w:tcW w:w="4954" w:type="dxa"/>
            <w:tcBorders>
              <w:top w:val="single" w:sz="6" w:space="0" w:color="CCD0D2"/>
              <w:left w:val="single" w:sz="6" w:space="0" w:color="CCD0D2"/>
              <w:bottom w:val="single" w:sz="6" w:space="0" w:color="CCD0D2"/>
              <w:right w:val="single" w:sz="6" w:space="0" w:color="CCD0D2"/>
            </w:tcBorders>
            <w:shd w:val="clear" w:color="auto" w:fill="EDF0F3"/>
            <w:tcMar>
              <w:top w:w="60" w:type="dxa"/>
              <w:left w:w="120" w:type="dxa"/>
              <w:bottom w:w="60" w:type="dxa"/>
              <w:right w:w="120" w:type="dxa"/>
            </w:tcMar>
            <w:hideMark/>
          </w:tcPr>
          <w:p w14:paraId="765C2A85" w14:textId="08E6F191" w:rsidR="00550D86" w:rsidRPr="006562B4" w:rsidRDefault="00550D86" w:rsidP="006562B4">
            <w:pPr>
              <w:rPr>
                <w:rFonts w:ascii="Verdana" w:hAnsi="Verdana"/>
                <w:b/>
                <w:bCs/>
                <w:color w:val="000000"/>
                <w:sz w:val="17"/>
                <w:szCs w:val="17"/>
                <w:lang w:eastAsia="it-IT"/>
              </w:rPr>
            </w:pPr>
            <w:proofErr w:type="spellStart"/>
            <w:r>
              <w:rPr>
                <w:rFonts w:ascii="Verdana" w:hAnsi="Verdana"/>
                <w:b/>
                <w:bCs/>
                <w:color w:val="000000"/>
                <w:sz w:val="17"/>
                <w:szCs w:val="17"/>
                <w:lang w:eastAsia="it-IT"/>
              </w:rPr>
              <w:t>Rated</w:t>
            </w:r>
            <w:proofErr w:type="spellEnd"/>
            <w:r>
              <w:rPr>
                <w:rFonts w:ascii="Verdana" w:hAnsi="Verdana"/>
                <w:b/>
                <w:bCs/>
                <w:color w:val="000000"/>
                <w:sz w:val="17"/>
                <w:szCs w:val="17"/>
                <w:lang w:eastAsia="it-IT"/>
              </w:rPr>
              <w:t xml:space="preserve"> </w:t>
            </w:r>
            <w:proofErr w:type="spellStart"/>
            <w:r>
              <w:rPr>
                <w:rFonts w:ascii="Verdana" w:hAnsi="Verdana"/>
                <w:b/>
                <w:bCs/>
                <w:color w:val="000000"/>
                <w:sz w:val="17"/>
                <w:szCs w:val="17"/>
                <w:lang w:eastAsia="it-IT"/>
              </w:rPr>
              <w:t>current</w:t>
            </w:r>
            <w:proofErr w:type="spellEnd"/>
          </w:p>
        </w:tc>
        <w:tc>
          <w:tcPr>
            <w:tcW w:w="3260" w:type="dxa"/>
            <w:tcBorders>
              <w:top w:val="single" w:sz="6" w:space="0" w:color="CCD0D2"/>
              <w:left w:val="single" w:sz="6" w:space="0" w:color="CCD0D2"/>
              <w:bottom w:val="single" w:sz="6" w:space="0" w:color="CCD0D2"/>
              <w:right w:val="single" w:sz="6" w:space="0" w:color="CCD0D2"/>
            </w:tcBorders>
          </w:tcPr>
          <w:p w14:paraId="40AF0B3E" w14:textId="76FCE66C" w:rsidR="00550D86" w:rsidRPr="006562B4" w:rsidRDefault="00550D86" w:rsidP="006562B4">
            <w:pPr>
              <w:rPr>
                <w:rFonts w:ascii="Verdana" w:hAnsi="Verdana"/>
                <w:color w:val="000000"/>
                <w:sz w:val="17"/>
                <w:szCs w:val="17"/>
                <w:lang w:eastAsia="it-IT"/>
              </w:rPr>
            </w:pPr>
            <w:r>
              <w:rPr>
                <w:rFonts w:ascii="Verdana" w:hAnsi="Verdana"/>
                <w:color w:val="000000"/>
                <w:sz w:val="17"/>
                <w:szCs w:val="17"/>
                <w:lang w:eastAsia="it-IT"/>
              </w:rPr>
              <w:t>12 A</w:t>
            </w:r>
          </w:p>
        </w:tc>
      </w:tr>
      <w:tr w:rsidR="00550D86" w:rsidRPr="006562B4" w14:paraId="05892BFE" w14:textId="5F590C92" w:rsidTr="00550D86">
        <w:trPr>
          <w:trHeight w:val="194"/>
        </w:trPr>
        <w:tc>
          <w:tcPr>
            <w:tcW w:w="4954" w:type="dxa"/>
            <w:tcBorders>
              <w:top w:val="single" w:sz="6" w:space="0" w:color="CCD0D2"/>
              <w:left w:val="single" w:sz="6" w:space="0" w:color="CCD0D2"/>
              <w:bottom w:val="single" w:sz="6" w:space="0" w:color="CCD0D2"/>
              <w:right w:val="single" w:sz="6" w:space="0" w:color="CCD0D2"/>
            </w:tcBorders>
            <w:shd w:val="clear" w:color="auto" w:fill="EDF0F3"/>
            <w:tcMar>
              <w:top w:w="60" w:type="dxa"/>
              <w:left w:w="120" w:type="dxa"/>
              <w:bottom w:w="60" w:type="dxa"/>
              <w:right w:w="120" w:type="dxa"/>
            </w:tcMar>
            <w:hideMark/>
          </w:tcPr>
          <w:p w14:paraId="6BD4EE0A" w14:textId="1C0D5A2C" w:rsidR="00550D86" w:rsidRPr="006562B4" w:rsidRDefault="00550D86" w:rsidP="006562B4">
            <w:pPr>
              <w:rPr>
                <w:rFonts w:ascii="Verdana" w:hAnsi="Verdana"/>
                <w:b/>
                <w:bCs/>
                <w:color w:val="000000"/>
                <w:sz w:val="17"/>
                <w:szCs w:val="17"/>
                <w:lang w:eastAsia="it-IT"/>
              </w:rPr>
            </w:pPr>
            <w:proofErr w:type="spellStart"/>
            <w:r>
              <w:rPr>
                <w:rFonts w:ascii="Verdana" w:hAnsi="Verdana"/>
                <w:b/>
                <w:bCs/>
                <w:color w:val="000000"/>
                <w:sz w:val="17"/>
                <w:szCs w:val="17"/>
                <w:lang w:eastAsia="it-IT"/>
              </w:rPr>
              <w:t>Rated</w:t>
            </w:r>
            <w:proofErr w:type="spellEnd"/>
            <w:r>
              <w:rPr>
                <w:rFonts w:ascii="Verdana" w:hAnsi="Verdana"/>
                <w:b/>
                <w:bCs/>
                <w:color w:val="000000"/>
                <w:sz w:val="17"/>
                <w:szCs w:val="17"/>
                <w:lang w:eastAsia="it-IT"/>
              </w:rPr>
              <w:t xml:space="preserve"> </w:t>
            </w:r>
            <w:proofErr w:type="spellStart"/>
            <w:r>
              <w:rPr>
                <w:rFonts w:ascii="Verdana" w:hAnsi="Verdana"/>
                <w:b/>
                <w:bCs/>
                <w:color w:val="000000"/>
                <w:sz w:val="17"/>
                <w:szCs w:val="17"/>
                <w:lang w:eastAsia="it-IT"/>
              </w:rPr>
              <w:t>voltage</w:t>
            </w:r>
            <w:proofErr w:type="spellEnd"/>
          </w:p>
        </w:tc>
        <w:tc>
          <w:tcPr>
            <w:tcW w:w="3260" w:type="dxa"/>
            <w:tcBorders>
              <w:top w:val="single" w:sz="6" w:space="0" w:color="CCD0D2"/>
              <w:left w:val="single" w:sz="6" w:space="0" w:color="CCD0D2"/>
              <w:bottom w:val="single" w:sz="6" w:space="0" w:color="CCD0D2"/>
              <w:right w:val="single" w:sz="6" w:space="0" w:color="CCD0D2"/>
            </w:tcBorders>
          </w:tcPr>
          <w:p w14:paraId="76442303" w14:textId="3239FFDD" w:rsidR="00550D86" w:rsidRPr="006562B4" w:rsidRDefault="00550D86" w:rsidP="006562B4">
            <w:pPr>
              <w:rPr>
                <w:rFonts w:ascii="Verdana" w:hAnsi="Verdana"/>
                <w:color w:val="000000"/>
                <w:sz w:val="17"/>
                <w:szCs w:val="17"/>
                <w:lang w:eastAsia="it-IT"/>
              </w:rPr>
            </w:pPr>
            <w:r>
              <w:rPr>
                <w:rFonts w:ascii="Verdana" w:hAnsi="Verdana"/>
                <w:color w:val="000000"/>
                <w:sz w:val="17"/>
                <w:szCs w:val="17"/>
                <w:lang w:eastAsia="it-IT"/>
              </w:rPr>
              <w:t>400 V</w:t>
            </w:r>
          </w:p>
        </w:tc>
      </w:tr>
      <w:tr w:rsidR="00550D86" w:rsidRPr="006562B4" w14:paraId="7C1DA148" w14:textId="551F36D8" w:rsidTr="00550D86">
        <w:trPr>
          <w:trHeight w:val="194"/>
        </w:trPr>
        <w:tc>
          <w:tcPr>
            <w:tcW w:w="4954" w:type="dxa"/>
            <w:tcBorders>
              <w:top w:val="single" w:sz="6" w:space="0" w:color="CCD0D2"/>
              <w:left w:val="single" w:sz="6" w:space="0" w:color="CCD0D2"/>
              <w:bottom w:val="single" w:sz="6" w:space="0" w:color="CCD0D2"/>
              <w:right w:val="single" w:sz="6" w:space="0" w:color="CCD0D2"/>
            </w:tcBorders>
            <w:shd w:val="clear" w:color="auto" w:fill="EDF0F3"/>
            <w:tcMar>
              <w:top w:w="60" w:type="dxa"/>
              <w:left w:w="120" w:type="dxa"/>
              <w:bottom w:w="60" w:type="dxa"/>
              <w:right w:w="120" w:type="dxa"/>
            </w:tcMar>
            <w:hideMark/>
          </w:tcPr>
          <w:p w14:paraId="7A69721B" w14:textId="77777777" w:rsidR="00550D86" w:rsidRPr="006562B4" w:rsidRDefault="00550D86" w:rsidP="006562B4">
            <w:pPr>
              <w:rPr>
                <w:rFonts w:ascii="Verdana" w:hAnsi="Verdana"/>
                <w:b/>
                <w:bCs/>
                <w:color w:val="000000"/>
                <w:sz w:val="17"/>
                <w:szCs w:val="17"/>
                <w:lang w:eastAsia="it-IT"/>
              </w:rPr>
            </w:pPr>
            <w:r w:rsidRPr="006562B4">
              <w:rPr>
                <w:rFonts w:ascii="Verdana" w:hAnsi="Verdana"/>
                <w:b/>
                <w:bCs/>
                <w:color w:val="000000"/>
                <w:sz w:val="17"/>
                <w:szCs w:val="17"/>
                <w:lang w:eastAsia="it-IT"/>
              </w:rPr>
              <w:t>Tensione di dimensionamento (III/3)</w:t>
            </w:r>
          </w:p>
        </w:tc>
        <w:tc>
          <w:tcPr>
            <w:tcW w:w="3260" w:type="dxa"/>
            <w:tcBorders>
              <w:top w:val="single" w:sz="6" w:space="0" w:color="CCD0D2"/>
              <w:left w:val="single" w:sz="6" w:space="0" w:color="CCD0D2"/>
              <w:bottom w:val="single" w:sz="6" w:space="0" w:color="CCD0D2"/>
              <w:right w:val="single" w:sz="6" w:space="0" w:color="CCD0D2"/>
            </w:tcBorders>
          </w:tcPr>
          <w:p w14:paraId="2987CD2B" w14:textId="71872864" w:rsidR="00550D86" w:rsidRPr="006562B4" w:rsidRDefault="00550D86" w:rsidP="006562B4">
            <w:pPr>
              <w:rPr>
                <w:rFonts w:ascii="Verdana" w:hAnsi="Verdana"/>
                <w:color w:val="000000"/>
                <w:sz w:val="17"/>
                <w:szCs w:val="17"/>
                <w:lang w:eastAsia="it-IT"/>
              </w:rPr>
            </w:pPr>
            <w:r>
              <w:rPr>
                <w:rFonts w:ascii="Verdana" w:hAnsi="Verdana"/>
                <w:color w:val="000000"/>
                <w:sz w:val="17"/>
                <w:szCs w:val="17"/>
                <w:lang w:eastAsia="it-IT"/>
              </w:rPr>
              <w:t>250 V</w:t>
            </w:r>
          </w:p>
        </w:tc>
      </w:tr>
      <w:tr w:rsidR="00550D86" w:rsidRPr="006562B4" w14:paraId="1B8FEDCF" w14:textId="0A00EA69" w:rsidTr="00550D86">
        <w:trPr>
          <w:trHeight w:val="194"/>
        </w:trPr>
        <w:tc>
          <w:tcPr>
            <w:tcW w:w="4954" w:type="dxa"/>
            <w:tcBorders>
              <w:top w:val="single" w:sz="6" w:space="0" w:color="CCD0D2"/>
              <w:left w:val="single" w:sz="6" w:space="0" w:color="CCD0D2"/>
              <w:bottom w:val="single" w:sz="6" w:space="0" w:color="CCD0D2"/>
              <w:right w:val="single" w:sz="6" w:space="0" w:color="CCD0D2"/>
            </w:tcBorders>
            <w:shd w:val="clear" w:color="auto" w:fill="EDF0F3"/>
            <w:tcMar>
              <w:top w:w="60" w:type="dxa"/>
              <w:left w:w="120" w:type="dxa"/>
              <w:bottom w:w="60" w:type="dxa"/>
              <w:right w:w="120" w:type="dxa"/>
            </w:tcMar>
            <w:hideMark/>
          </w:tcPr>
          <w:p w14:paraId="1C339275" w14:textId="77777777" w:rsidR="00550D86" w:rsidRPr="006562B4" w:rsidRDefault="00550D86" w:rsidP="006562B4">
            <w:pPr>
              <w:rPr>
                <w:rFonts w:ascii="Verdana" w:hAnsi="Verdana"/>
                <w:b/>
                <w:bCs/>
                <w:color w:val="000000"/>
                <w:sz w:val="17"/>
                <w:szCs w:val="17"/>
                <w:lang w:eastAsia="it-IT"/>
              </w:rPr>
            </w:pPr>
            <w:r w:rsidRPr="006562B4">
              <w:rPr>
                <w:rFonts w:ascii="Verdana" w:hAnsi="Verdana"/>
                <w:b/>
                <w:bCs/>
                <w:color w:val="000000"/>
                <w:sz w:val="17"/>
                <w:szCs w:val="17"/>
                <w:lang w:eastAsia="it-IT"/>
              </w:rPr>
              <w:lastRenderedPageBreak/>
              <w:t>Tensione impulsiva di dimensionamento (III/3)</w:t>
            </w:r>
          </w:p>
        </w:tc>
        <w:tc>
          <w:tcPr>
            <w:tcW w:w="3260" w:type="dxa"/>
            <w:tcBorders>
              <w:top w:val="single" w:sz="6" w:space="0" w:color="CCD0D2"/>
              <w:left w:val="single" w:sz="6" w:space="0" w:color="CCD0D2"/>
              <w:bottom w:val="single" w:sz="6" w:space="0" w:color="CCD0D2"/>
              <w:right w:val="single" w:sz="6" w:space="0" w:color="CCD0D2"/>
            </w:tcBorders>
          </w:tcPr>
          <w:p w14:paraId="602D6B2D" w14:textId="30F6ACAA" w:rsidR="00550D86" w:rsidRPr="006562B4" w:rsidRDefault="00550D86" w:rsidP="006562B4">
            <w:pPr>
              <w:rPr>
                <w:rFonts w:ascii="Verdana" w:hAnsi="Verdana"/>
                <w:color w:val="000000"/>
                <w:sz w:val="17"/>
                <w:szCs w:val="17"/>
                <w:lang w:eastAsia="it-IT"/>
              </w:rPr>
            </w:pPr>
            <w:r>
              <w:rPr>
                <w:rFonts w:ascii="Verdana" w:hAnsi="Verdana"/>
                <w:color w:val="000000"/>
                <w:sz w:val="17"/>
                <w:szCs w:val="17"/>
                <w:lang w:eastAsia="it-IT"/>
              </w:rPr>
              <w:t>4 kV</w:t>
            </w:r>
          </w:p>
        </w:tc>
      </w:tr>
      <w:tr w:rsidR="00550D86" w:rsidRPr="006562B4" w14:paraId="2E95D799" w14:textId="363EBA45" w:rsidTr="00550D86">
        <w:trPr>
          <w:trHeight w:val="194"/>
        </w:trPr>
        <w:tc>
          <w:tcPr>
            <w:tcW w:w="4954" w:type="dxa"/>
            <w:tcBorders>
              <w:top w:val="single" w:sz="6" w:space="0" w:color="CCD0D2"/>
              <w:left w:val="single" w:sz="6" w:space="0" w:color="CCD0D2"/>
              <w:bottom w:val="single" w:sz="6" w:space="0" w:color="CCD0D2"/>
              <w:right w:val="single" w:sz="6" w:space="0" w:color="CCD0D2"/>
            </w:tcBorders>
            <w:shd w:val="clear" w:color="auto" w:fill="EDF0F3"/>
            <w:tcMar>
              <w:top w:w="60" w:type="dxa"/>
              <w:left w:w="120" w:type="dxa"/>
              <w:bottom w:w="60" w:type="dxa"/>
              <w:right w:w="120" w:type="dxa"/>
            </w:tcMar>
            <w:hideMark/>
          </w:tcPr>
          <w:p w14:paraId="6B41DDE3" w14:textId="77777777" w:rsidR="00550D86" w:rsidRPr="006562B4" w:rsidRDefault="00550D86" w:rsidP="00565116">
            <w:pPr>
              <w:rPr>
                <w:rFonts w:ascii="Verdana" w:hAnsi="Verdana"/>
                <w:b/>
                <w:bCs/>
                <w:color w:val="000000"/>
                <w:sz w:val="17"/>
                <w:szCs w:val="17"/>
                <w:lang w:eastAsia="it-IT"/>
              </w:rPr>
            </w:pPr>
            <w:r w:rsidRPr="006562B4">
              <w:rPr>
                <w:rFonts w:ascii="Verdana" w:hAnsi="Verdana"/>
                <w:b/>
                <w:bCs/>
                <w:color w:val="000000"/>
                <w:sz w:val="17"/>
                <w:szCs w:val="17"/>
                <w:lang w:eastAsia="it-IT"/>
              </w:rPr>
              <w:t>Collegamento</w:t>
            </w:r>
          </w:p>
        </w:tc>
        <w:tc>
          <w:tcPr>
            <w:tcW w:w="3260" w:type="dxa"/>
            <w:tcBorders>
              <w:top w:val="single" w:sz="6" w:space="0" w:color="CCD0D2"/>
              <w:left w:val="single" w:sz="6" w:space="0" w:color="CCD0D2"/>
              <w:bottom w:val="single" w:sz="6" w:space="0" w:color="CCD0D2"/>
              <w:right w:val="single" w:sz="6" w:space="0" w:color="CCD0D2"/>
            </w:tcBorders>
          </w:tcPr>
          <w:p w14:paraId="1F7CB0C6" w14:textId="294FF780" w:rsidR="00550D86" w:rsidRPr="008821C0" w:rsidRDefault="00550D86" w:rsidP="00565116">
            <w:pPr>
              <w:rPr>
                <w:rFonts w:ascii="Verdana" w:hAnsi="Verdana"/>
                <w:color w:val="000000"/>
                <w:sz w:val="17"/>
                <w:szCs w:val="17"/>
                <w:lang w:eastAsia="it-IT"/>
              </w:rPr>
            </w:pPr>
            <w:proofErr w:type="spellStart"/>
            <w:r w:rsidRPr="008821C0">
              <w:rPr>
                <w:rFonts w:ascii="Verdana" w:hAnsi="Verdana"/>
                <w:color w:val="000000"/>
                <w:sz w:val="17"/>
                <w:szCs w:val="17"/>
                <w:lang w:eastAsia="it-IT"/>
              </w:rPr>
              <w:t>Screw</w:t>
            </w:r>
            <w:proofErr w:type="spellEnd"/>
            <w:r w:rsidRPr="008821C0">
              <w:rPr>
                <w:rFonts w:ascii="Verdana" w:hAnsi="Verdana"/>
                <w:color w:val="000000"/>
                <w:sz w:val="17"/>
                <w:szCs w:val="17"/>
                <w:lang w:eastAsia="it-IT"/>
              </w:rPr>
              <w:t xml:space="preserve"> connection with </w:t>
            </w:r>
            <w:proofErr w:type="spellStart"/>
            <w:r w:rsidRPr="008821C0">
              <w:rPr>
                <w:rFonts w:ascii="Verdana" w:hAnsi="Verdana"/>
                <w:color w:val="000000"/>
                <w:sz w:val="17"/>
                <w:szCs w:val="17"/>
                <w:lang w:eastAsia="it-IT"/>
              </w:rPr>
              <w:t>cage</w:t>
            </w:r>
            <w:proofErr w:type="spellEnd"/>
          </w:p>
        </w:tc>
      </w:tr>
      <w:tr w:rsidR="00550D86" w:rsidRPr="006562B4" w14:paraId="249351FE" w14:textId="52F67910" w:rsidTr="00550D86">
        <w:trPr>
          <w:trHeight w:val="203"/>
        </w:trPr>
        <w:tc>
          <w:tcPr>
            <w:tcW w:w="4954" w:type="dxa"/>
            <w:tcBorders>
              <w:top w:val="single" w:sz="6" w:space="0" w:color="CCD0D2"/>
              <w:left w:val="single" w:sz="6" w:space="0" w:color="CCD0D2"/>
              <w:bottom w:val="single" w:sz="6" w:space="0" w:color="CCD0D2"/>
              <w:right w:val="single" w:sz="6" w:space="0" w:color="CCD0D2"/>
            </w:tcBorders>
            <w:shd w:val="clear" w:color="auto" w:fill="EDF0F3"/>
            <w:tcMar>
              <w:top w:w="60" w:type="dxa"/>
              <w:left w:w="120" w:type="dxa"/>
              <w:bottom w:w="60" w:type="dxa"/>
              <w:right w:w="120" w:type="dxa"/>
            </w:tcMar>
            <w:hideMark/>
          </w:tcPr>
          <w:p w14:paraId="74FD9093" w14:textId="7818C933" w:rsidR="00550D86" w:rsidRPr="00E1780D" w:rsidRDefault="00550D86" w:rsidP="00565116">
            <w:pPr>
              <w:rPr>
                <w:rFonts w:ascii="Verdana" w:hAnsi="Verdana"/>
                <w:b/>
                <w:bCs/>
                <w:color w:val="000000"/>
                <w:sz w:val="17"/>
                <w:szCs w:val="17"/>
                <w:lang w:val="en-US" w:eastAsia="it-IT"/>
              </w:rPr>
            </w:pPr>
            <w:r w:rsidRPr="00E1780D">
              <w:rPr>
                <w:rFonts w:ascii="Verdana" w:hAnsi="Verdana"/>
                <w:b/>
                <w:bCs/>
                <w:color w:val="000000"/>
                <w:sz w:val="17"/>
                <w:szCs w:val="17"/>
                <w:lang w:val="en-US" w:eastAsia="it-IT"/>
              </w:rPr>
              <w:t>Rigid cable cross section</w:t>
            </w:r>
          </w:p>
        </w:tc>
        <w:tc>
          <w:tcPr>
            <w:tcW w:w="3260" w:type="dxa"/>
            <w:tcBorders>
              <w:top w:val="single" w:sz="6" w:space="0" w:color="CCD0D2"/>
              <w:left w:val="single" w:sz="6" w:space="0" w:color="CCD0D2"/>
              <w:bottom w:val="single" w:sz="6" w:space="0" w:color="CCD0D2"/>
              <w:right w:val="single" w:sz="6" w:space="0" w:color="CCD0D2"/>
            </w:tcBorders>
          </w:tcPr>
          <w:p w14:paraId="548F2ECE" w14:textId="1A9036CB" w:rsidR="00550D86" w:rsidRPr="006562B4" w:rsidRDefault="00550D86" w:rsidP="00565116">
            <w:pPr>
              <w:rPr>
                <w:rFonts w:ascii="Verdana" w:hAnsi="Verdana"/>
                <w:color w:val="000000"/>
                <w:sz w:val="17"/>
                <w:szCs w:val="17"/>
                <w:lang w:eastAsia="it-IT"/>
              </w:rPr>
            </w:pPr>
            <w:r w:rsidRPr="006562B4">
              <w:rPr>
                <w:rFonts w:ascii="Verdana" w:hAnsi="Verdana"/>
                <w:color w:val="000000"/>
                <w:sz w:val="17"/>
                <w:szCs w:val="17"/>
                <w:lang w:eastAsia="it-IT"/>
              </w:rPr>
              <w:t>0,2 mm² ... 2,5 mm²</w:t>
            </w:r>
          </w:p>
        </w:tc>
      </w:tr>
      <w:tr w:rsidR="00550D86" w:rsidRPr="006562B4" w14:paraId="781032EF" w14:textId="16804B0D" w:rsidTr="00550D86">
        <w:trPr>
          <w:trHeight w:val="194"/>
        </w:trPr>
        <w:tc>
          <w:tcPr>
            <w:tcW w:w="4954" w:type="dxa"/>
            <w:tcBorders>
              <w:top w:val="single" w:sz="6" w:space="0" w:color="CCD0D2"/>
              <w:left w:val="single" w:sz="6" w:space="0" w:color="CCD0D2"/>
              <w:bottom w:val="single" w:sz="6" w:space="0" w:color="CCD0D2"/>
              <w:right w:val="single" w:sz="6" w:space="0" w:color="CCD0D2"/>
            </w:tcBorders>
            <w:shd w:val="clear" w:color="auto" w:fill="EDF0F3"/>
            <w:tcMar>
              <w:top w:w="60" w:type="dxa"/>
              <w:left w:w="120" w:type="dxa"/>
              <w:bottom w:w="60" w:type="dxa"/>
              <w:right w:w="120" w:type="dxa"/>
            </w:tcMar>
            <w:hideMark/>
          </w:tcPr>
          <w:p w14:paraId="42BD50BE" w14:textId="69EBB305" w:rsidR="00550D86" w:rsidRPr="006562B4" w:rsidRDefault="00550D86" w:rsidP="00565116">
            <w:pPr>
              <w:rPr>
                <w:rFonts w:ascii="Verdana" w:hAnsi="Verdana"/>
                <w:b/>
                <w:bCs/>
                <w:color w:val="000000"/>
                <w:sz w:val="17"/>
                <w:szCs w:val="17"/>
                <w:lang w:eastAsia="it-IT"/>
              </w:rPr>
            </w:pPr>
            <w:proofErr w:type="spellStart"/>
            <w:r>
              <w:rPr>
                <w:rFonts w:ascii="Verdana" w:hAnsi="Verdana"/>
                <w:b/>
                <w:bCs/>
                <w:color w:val="000000"/>
                <w:sz w:val="17"/>
                <w:szCs w:val="17"/>
                <w:lang w:eastAsia="it-IT"/>
              </w:rPr>
              <w:t>Flexible</w:t>
            </w:r>
            <w:proofErr w:type="spellEnd"/>
            <w:r>
              <w:rPr>
                <w:rFonts w:ascii="Verdana" w:hAnsi="Verdana"/>
                <w:b/>
                <w:bCs/>
                <w:color w:val="000000"/>
                <w:sz w:val="17"/>
                <w:szCs w:val="17"/>
                <w:lang w:eastAsia="it-IT"/>
              </w:rPr>
              <w:t xml:space="preserve"> cable cross </w:t>
            </w:r>
            <w:proofErr w:type="spellStart"/>
            <w:r>
              <w:rPr>
                <w:rFonts w:ascii="Verdana" w:hAnsi="Verdana"/>
                <w:b/>
                <w:bCs/>
                <w:color w:val="000000"/>
                <w:sz w:val="17"/>
                <w:szCs w:val="17"/>
                <w:lang w:eastAsia="it-IT"/>
              </w:rPr>
              <w:t>section</w:t>
            </w:r>
            <w:proofErr w:type="spellEnd"/>
          </w:p>
        </w:tc>
        <w:tc>
          <w:tcPr>
            <w:tcW w:w="3260" w:type="dxa"/>
            <w:tcBorders>
              <w:top w:val="single" w:sz="6" w:space="0" w:color="CCD0D2"/>
              <w:left w:val="single" w:sz="6" w:space="0" w:color="CCD0D2"/>
              <w:bottom w:val="single" w:sz="6" w:space="0" w:color="CCD0D2"/>
              <w:right w:val="single" w:sz="6" w:space="0" w:color="CCD0D2"/>
            </w:tcBorders>
          </w:tcPr>
          <w:p w14:paraId="52CBDD41" w14:textId="2992C9BD" w:rsidR="00550D86" w:rsidRPr="006562B4" w:rsidRDefault="00550D86" w:rsidP="00565116">
            <w:pPr>
              <w:rPr>
                <w:rFonts w:ascii="Verdana" w:hAnsi="Verdana"/>
                <w:color w:val="000000"/>
                <w:sz w:val="17"/>
                <w:szCs w:val="17"/>
                <w:lang w:eastAsia="it-IT"/>
              </w:rPr>
            </w:pPr>
            <w:r w:rsidRPr="006562B4">
              <w:rPr>
                <w:rFonts w:ascii="Verdana" w:hAnsi="Verdana"/>
                <w:color w:val="000000"/>
                <w:sz w:val="17"/>
                <w:szCs w:val="17"/>
                <w:lang w:eastAsia="it-IT"/>
              </w:rPr>
              <w:t>0,2 mm² ... 2,5 mm²</w:t>
            </w:r>
          </w:p>
        </w:tc>
      </w:tr>
      <w:tr w:rsidR="00550D86" w:rsidRPr="006562B4" w14:paraId="5B63215A" w14:textId="4707F51C" w:rsidTr="00550D86">
        <w:trPr>
          <w:trHeight w:val="194"/>
        </w:trPr>
        <w:tc>
          <w:tcPr>
            <w:tcW w:w="4954" w:type="dxa"/>
            <w:tcBorders>
              <w:top w:val="single" w:sz="6" w:space="0" w:color="CCD0D2"/>
              <w:left w:val="single" w:sz="6" w:space="0" w:color="CCD0D2"/>
              <w:bottom w:val="single" w:sz="6" w:space="0" w:color="CCD0D2"/>
              <w:right w:val="single" w:sz="6" w:space="0" w:color="CCD0D2"/>
            </w:tcBorders>
            <w:shd w:val="clear" w:color="auto" w:fill="EDF0F3"/>
            <w:tcMar>
              <w:top w:w="60" w:type="dxa"/>
              <w:left w:w="120" w:type="dxa"/>
              <w:bottom w:w="60" w:type="dxa"/>
              <w:right w:w="120" w:type="dxa"/>
            </w:tcMar>
            <w:hideMark/>
          </w:tcPr>
          <w:p w14:paraId="030BB7F3" w14:textId="6575F566" w:rsidR="00550D86" w:rsidRPr="006562B4" w:rsidRDefault="00550D86" w:rsidP="003260D3">
            <w:pPr>
              <w:rPr>
                <w:rFonts w:ascii="Verdana" w:hAnsi="Verdana"/>
                <w:b/>
                <w:bCs/>
                <w:color w:val="000000"/>
                <w:sz w:val="17"/>
                <w:szCs w:val="17"/>
                <w:lang w:eastAsia="it-IT"/>
              </w:rPr>
            </w:pPr>
            <w:proofErr w:type="spellStart"/>
            <w:r>
              <w:rPr>
                <w:rFonts w:ascii="Verdana" w:hAnsi="Verdana"/>
                <w:b/>
                <w:bCs/>
                <w:color w:val="000000"/>
                <w:sz w:val="17"/>
                <w:szCs w:val="17"/>
                <w:lang w:eastAsia="it-IT"/>
              </w:rPr>
              <w:t>Strippng</w:t>
            </w:r>
            <w:proofErr w:type="spellEnd"/>
            <w:r>
              <w:rPr>
                <w:rFonts w:ascii="Verdana" w:hAnsi="Verdana"/>
                <w:b/>
                <w:bCs/>
                <w:color w:val="000000"/>
                <w:sz w:val="17"/>
                <w:szCs w:val="17"/>
                <w:lang w:eastAsia="it-IT"/>
              </w:rPr>
              <w:t xml:space="preserve"> </w:t>
            </w:r>
            <w:proofErr w:type="spellStart"/>
            <w:r>
              <w:rPr>
                <w:rFonts w:ascii="Verdana" w:hAnsi="Verdana"/>
                <w:b/>
                <w:bCs/>
                <w:color w:val="000000"/>
                <w:sz w:val="17"/>
                <w:szCs w:val="17"/>
                <w:lang w:eastAsia="it-IT"/>
              </w:rPr>
              <w:t>lenght</w:t>
            </w:r>
            <w:proofErr w:type="spellEnd"/>
          </w:p>
        </w:tc>
        <w:tc>
          <w:tcPr>
            <w:tcW w:w="3260" w:type="dxa"/>
            <w:tcBorders>
              <w:top w:val="single" w:sz="6" w:space="0" w:color="CCD0D2"/>
              <w:left w:val="single" w:sz="6" w:space="0" w:color="CCD0D2"/>
              <w:bottom w:val="single" w:sz="6" w:space="0" w:color="CCD0D2"/>
              <w:right w:val="single" w:sz="6" w:space="0" w:color="CCD0D2"/>
            </w:tcBorders>
          </w:tcPr>
          <w:p w14:paraId="17530DD7" w14:textId="2DF178E4" w:rsidR="00550D86" w:rsidRPr="00550D86" w:rsidRDefault="00550D86" w:rsidP="003260D3">
            <w:pPr>
              <w:rPr>
                <w:rFonts w:ascii="Verdana" w:hAnsi="Verdana"/>
                <w:color w:val="000000"/>
                <w:sz w:val="17"/>
                <w:szCs w:val="17"/>
                <w:lang w:eastAsia="it-IT"/>
              </w:rPr>
            </w:pPr>
            <w:r w:rsidRPr="00550D86">
              <w:rPr>
                <w:rFonts w:ascii="Verdana" w:hAnsi="Verdana"/>
                <w:color w:val="000000"/>
                <w:sz w:val="17"/>
                <w:szCs w:val="17"/>
                <w:lang w:eastAsia="it-IT"/>
              </w:rPr>
              <w:t>5 mm</w:t>
            </w:r>
          </w:p>
        </w:tc>
      </w:tr>
      <w:tr w:rsidR="00550D86" w:rsidRPr="006562B4" w14:paraId="593EFDE3" w14:textId="2EB746E4" w:rsidTr="00550D86">
        <w:trPr>
          <w:trHeight w:val="194"/>
        </w:trPr>
        <w:tc>
          <w:tcPr>
            <w:tcW w:w="4954" w:type="dxa"/>
            <w:tcBorders>
              <w:top w:val="single" w:sz="6" w:space="0" w:color="CCD0D2"/>
              <w:left w:val="single" w:sz="6" w:space="0" w:color="CCD0D2"/>
              <w:bottom w:val="single" w:sz="6" w:space="0" w:color="CCD0D2"/>
              <w:right w:val="single" w:sz="6" w:space="0" w:color="CCD0D2"/>
            </w:tcBorders>
            <w:shd w:val="clear" w:color="auto" w:fill="EDF0F3"/>
            <w:tcMar>
              <w:top w:w="60" w:type="dxa"/>
              <w:left w:w="120" w:type="dxa"/>
              <w:bottom w:w="60" w:type="dxa"/>
              <w:right w:w="120" w:type="dxa"/>
            </w:tcMar>
            <w:hideMark/>
          </w:tcPr>
          <w:p w14:paraId="05036B37" w14:textId="1C9106FB" w:rsidR="00550D86" w:rsidRPr="006562B4" w:rsidRDefault="00550D86" w:rsidP="003260D3">
            <w:pPr>
              <w:rPr>
                <w:rFonts w:ascii="Verdana" w:hAnsi="Verdana"/>
                <w:b/>
                <w:bCs/>
                <w:color w:val="000000"/>
                <w:sz w:val="17"/>
                <w:szCs w:val="17"/>
                <w:lang w:eastAsia="it-IT"/>
              </w:rPr>
            </w:pPr>
            <w:proofErr w:type="spellStart"/>
            <w:r>
              <w:rPr>
                <w:rFonts w:ascii="Verdana" w:hAnsi="Verdana"/>
                <w:b/>
                <w:bCs/>
                <w:color w:val="000000"/>
                <w:sz w:val="17"/>
                <w:szCs w:val="17"/>
                <w:lang w:eastAsia="it-IT"/>
              </w:rPr>
              <w:t>Tightening</w:t>
            </w:r>
            <w:proofErr w:type="spellEnd"/>
            <w:r>
              <w:rPr>
                <w:rFonts w:ascii="Verdana" w:hAnsi="Verdana"/>
                <w:b/>
                <w:bCs/>
                <w:color w:val="000000"/>
                <w:sz w:val="17"/>
                <w:szCs w:val="17"/>
                <w:lang w:eastAsia="it-IT"/>
              </w:rPr>
              <w:t xml:space="preserve"> torque</w:t>
            </w:r>
          </w:p>
        </w:tc>
        <w:tc>
          <w:tcPr>
            <w:tcW w:w="3260" w:type="dxa"/>
            <w:tcBorders>
              <w:top w:val="single" w:sz="6" w:space="0" w:color="CCD0D2"/>
              <w:left w:val="single" w:sz="6" w:space="0" w:color="CCD0D2"/>
              <w:bottom w:val="single" w:sz="6" w:space="0" w:color="CCD0D2"/>
              <w:right w:val="single" w:sz="6" w:space="0" w:color="CCD0D2"/>
            </w:tcBorders>
          </w:tcPr>
          <w:p w14:paraId="48276448" w14:textId="58507E26" w:rsidR="00550D86" w:rsidRPr="00550D86" w:rsidRDefault="00550D86" w:rsidP="003260D3">
            <w:pPr>
              <w:rPr>
                <w:rFonts w:ascii="Verdana" w:hAnsi="Verdana"/>
                <w:color w:val="000000"/>
                <w:sz w:val="17"/>
                <w:szCs w:val="17"/>
                <w:lang w:eastAsia="it-IT"/>
              </w:rPr>
            </w:pPr>
            <w:r w:rsidRPr="00550D86">
              <w:rPr>
                <w:rFonts w:ascii="Verdana" w:hAnsi="Verdana"/>
                <w:color w:val="000000"/>
                <w:sz w:val="17"/>
                <w:szCs w:val="17"/>
                <w:lang w:eastAsia="it-IT"/>
              </w:rPr>
              <w:t>0,35 Nm ... 0,4 Nm</w:t>
            </w:r>
          </w:p>
        </w:tc>
      </w:tr>
      <w:tr w:rsidR="00550D86" w:rsidRPr="006562B4" w14:paraId="6B9E1F4C" w14:textId="1E3CEA03" w:rsidTr="00550D86">
        <w:trPr>
          <w:trHeight w:val="194"/>
        </w:trPr>
        <w:tc>
          <w:tcPr>
            <w:tcW w:w="4954" w:type="dxa"/>
            <w:tcBorders>
              <w:top w:val="single" w:sz="6" w:space="0" w:color="CCD0D2"/>
              <w:left w:val="single" w:sz="6" w:space="0" w:color="CCD0D2"/>
              <w:bottom w:val="single" w:sz="6" w:space="0" w:color="CCD0D2"/>
              <w:right w:val="single" w:sz="6" w:space="0" w:color="CCD0D2"/>
            </w:tcBorders>
            <w:shd w:val="clear" w:color="auto" w:fill="EDF0F3"/>
            <w:tcMar>
              <w:top w:w="60" w:type="dxa"/>
              <w:left w:w="120" w:type="dxa"/>
              <w:bottom w:w="60" w:type="dxa"/>
              <w:right w:w="120" w:type="dxa"/>
            </w:tcMar>
            <w:hideMark/>
          </w:tcPr>
          <w:p w14:paraId="7538A5A0" w14:textId="46296D0E" w:rsidR="00550D86" w:rsidRPr="006562B4" w:rsidRDefault="00550D86" w:rsidP="003260D3">
            <w:pPr>
              <w:rPr>
                <w:rFonts w:ascii="Verdana" w:hAnsi="Verdana"/>
                <w:b/>
                <w:bCs/>
                <w:color w:val="000000"/>
                <w:sz w:val="17"/>
                <w:szCs w:val="17"/>
                <w:lang w:eastAsia="it-IT"/>
              </w:rPr>
            </w:pPr>
            <w:r>
              <w:rPr>
                <w:rFonts w:ascii="Verdana" w:hAnsi="Verdana"/>
                <w:b/>
                <w:bCs/>
                <w:color w:val="000000"/>
                <w:sz w:val="17"/>
                <w:szCs w:val="17"/>
                <w:lang w:eastAsia="it-IT"/>
              </w:rPr>
              <w:t xml:space="preserve">Housing </w:t>
            </w:r>
            <w:proofErr w:type="spellStart"/>
            <w:r>
              <w:rPr>
                <w:rFonts w:ascii="Verdana" w:hAnsi="Verdana"/>
                <w:b/>
                <w:bCs/>
                <w:color w:val="000000"/>
                <w:sz w:val="17"/>
                <w:szCs w:val="17"/>
                <w:lang w:eastAsia="it-IT"/>
              </w:rPr>
              <w:t>insulation</w:t>
            </w:r>
            <w:proofErr w:type="spellEnd"/>
            <w:r>
              <w:rPr>
                <w:rFonts w:ascii="Verdana" w:hAnsi="Verdana"/>
                <w:b/>
                <w:bCs/>
                <w:color w:val="000000"/>
                <w:sz w:val="17"/>
                <w:szCs w:val="17"/>
                <w:lang w:eastAsia="it-IT"/>
              </w:rPr>
              <w:t xml:space="preserve"> </w:t>
            </w:r>
            <w:proofErr w:type="spellStart"/>
            <w:r>
              <w:rPr>
                <w:rFonts w:ascii="Verdana" w:hAnsi="Verdana"/>
                <w:b/>
                <w:bCs/>
                <w:color w:val="000000"/>
                <w:sz w:val="17"/>
                <w:szCs w:val="17"/>
                <w:lang w:eastAsia="it-IT"/>
              </w:rPr>
              <w:t>material</w:t>
            </w:r>
            <w:proofErr w:type="spellEnd"/>
          </w:p>
        </w:tc>
        <w:tc>
          <w:tcPr>
            <w:tcW w:w="3260" w:type="dxa"/>
            <w:tcBorders>
              <w:top w:val="single" w:sz="6" w:space="0" w:color="CCD0D2"/>
              <w:left w:val="single" w:sz="6" w:space="0" w:color="CCD0D2"/>
              <w:bottom w:val="single" w:sz="6" w:space="0" w:color="CCD0D2"/>
              <w:right w:val="single" w:sz="6" w:space="0" w:color="CCD0D2"/>
            </w:tcBorders>
          </w:tcPr>
          <w:p w14:paraId="21EA3275" w14:textId="794F6681" w:rsidR="00550D86" w:rsidRPr="006562B4" w:rsidRDefault="00550D86" w:rsidP="003260D3">
            <w:pPr>
              <w:rPr>
                <w:rFonts w:ascii="Verdana" w:hAnsi="Verdana"/>
                <w:color w:val="000000"/>
                <w:sz w:val="17"/>
                <w:szCs w:val="17"/>
                <w:lang w:eastAsia="it-IT"/>
              </w:rPr>
            </w:pPr>
            <w:r>
              <w:rPr>
                <w:rFonts w:ascii="Verdana" w:hAnsi="Verdana"/>
                <w:color w:val="000000"/>
                <w:sz w:val="17"/>
                <w:szCs w:val="17"/>
                <w:lang w:eastAsia="it-IT"/>
              </w:rPr>
              <w:t>PA</w:t>
            </w:r>
          </w:p>
        </w:tc>
      </w:tr>
      <w:tr w:rsidR="00550D86" w:rsidRPr="006562B4" w14:paraId="202B41BC" w14:textId="5E4DA932" w:rsidTr="00550D86">
        <w:trPr>
          <w:trHeight w:val="194"/>
        </w:trPr>
        <w:tc>
          <w:tcPr>
            <w:tcW w:w="4954" w:type="dxa"/>
            <w:tcBorders>
              <w:top w:val="single" w:sz="6" w:space="0" w:color="CCD0D2"/>
              <w:left w:val="single" w:sz="6" w:space="0" w:color="CCD0D2"/>
              <w:bottom w:val="single" w:sz="6" w:space="0" w:color="CCD0D2"/>
              <w:right w:val="single" w:sz="6" w:space="0" w:color="CCD0D2"/>
            </w:tcBorders>
            <w:shd w:val="clear" w:color="auto" w:fill="EDF0F3"/>
            <w:tcMar>
              <w:top w:w="60" w:type="dxa"/>
              <w:left w:w="120" w:type="dxa"/>
              <w:bottom w:w="60" w:type="dxa"/>
              <w:right w:w="120" w:type="dxa"/>
            </w:tcMar>
            <w:hideMark/>
          </w:tcPr>
          <w:p w14:paraId="01E54BE2" w14:textId="753634CE" w:rsidR="00550D86" w:rsidRPr="006562B4" w:rsidRDefault="00550D86" w:rsidP="003260D3">
            <w:pPr>
              <w:rPr>
                <w:rFonts w:ascii="Verdana" w:hAnsi="Verdana"/>
                <w:b/>
                <w:bCs/>
                <w:color w:val="000000"/>
                <w:sz w:val="17"/>
                <w:szCs w:val="17"/>
                <w:lang w:eastAsia="it-IT"/>
              </w:rPr>
            </w:pPr>
            <w:r w:rsidRPr="006562B4">
              <w:rPr>
                <w:rFonts w:ascii="Verdana" w:hAnsi="Verdana"/>
                <w:b/>
                <w:bCs/>
                <w:color w:val="000000"/>
                <w:sz w:val="17"/>
                <w:szCs w:val="17"/>
                <w:lang w:eastAsia="it-IT"/>
              </w:rPr>
              <w:t>UL 94</w:t>
            </w:r>
            <w:r>
              <w:rPr>
                <w:rFonts w:ascii="Verdana" w:hAnsi="Verdana"/>
                <w:b/>
                <w:bCs/>
                <w:color w:val="000000"/>
                <w:sz w:val="17"/>
                <w:szCs w:val="17"/>
                <w:lang w:eastAsia="it-IT"/>
              </w:rPr>
              <w:t xml:space="preserve"> </w:t>
            </w:r>
            <w:proofErr w:type="spellStart"/>
            <w:r>
              <w:rPr>
                <w:rFonts w:ascii="Verdana" w:hAnsi="Verdana"/>
                <w:b/>
                <w:bCs/>
                <w:color w:val="000000"/>
                <w:sz w:val="17"/>
                <w:szCs w:val="17"/>
                <w:lang w:eastAsia="it-IT"/>
              </w:rPr>
              <w:t>flammability</w:t>
            </w:r>
            <w:proofErr w:type="spellEnd"/>
            <w:r>
              <w:rPr>
                <w:rFonts w:ascii="Verdana" w:hAnsi="Verdana"/>
                <w:b/>
                <w:bCs/>
                <w:color w:val="000000"/>
                <w:sz w:val="17"/>
                <w:szCs w:val="17"/>
                <w:lang w:eastAsia="it-IT"/>
              </w:rPr>
              <w:t xml:space="preserve"> class</w:t>
            </w:r>
          </w:p>
        </w:tc>
        <w:tc>
          <w:tcPr>
            <w:tcW w:w="3260" w:type="dxa"/>
            <w:tcBorders>
              <w:top w:val="single" w:sz="6" w:space="0" w:color="CCD0D2"/>
              <w:left w:val="single" w:sz="6" w:space="0" w:color="CCD0D2"/>
              <w:bottom w:val="single" w:sz="6" w:space="0" w:color="CCD0D2"/>
              <w:right w:val="single" w:sz="6" w:space="0" w:color="CCD0D2"/>
            </w:tcBorders>
          </w:tcPr>
          <w:p w14:paraId="6460D0C8" w14:textId="12CD0103" w:rsidR="00550D86" w:rsidRPr="006562B4" w:rsidRDefault="00550D86" w:rsidP="003260D3">
            <w:pPr>
              <w:rPr>
                <w:rFonts w:ascii="Verdana" w:hAnsi="Verdana"/>
                <w:color w:val="000000"/>
                <w:sz w:val="17"/>
                <w:szCs w:val="17"/>
                <w:lang w:eastAsia="it-IT"/>
              </w:rPr>
            </w:pPr>
            <w:r>
              <w:rPr>
                <w:rFonts w:ascii="Verdana" w:hAnsi="Verdana"/>
                <w:color w:val="000000"/>
                <w:sz w:val="17"/>
                <w:szCs w:val="17"/>
                <w:lang w:eastAsia="it-IT"/>
              </w:rPr>
              <w:t>V0</w:t>
            </w:r>
          </w:p>
        </w:tc>
      </w:tr>
    </w:tbl>
    <w:p w14:paraId="460A5693" w14:textId="77777777" w:rsidR="00D756F1" w:rsidRDefault="00D756F1" w:rsidP="008821C0">
      <w:pPr>
        <w:rPr>
          <w:lang w:val="en-US"/>
        </w:rPr>
      </w:pPr>
    </w:p>
    <w:p w14:paraId="53BFF71C" w14:textId="129A64D7" w:rsidR="0045121F" w:rsidRDefault="00EC6323" w:rsidP="0045121F">
      <w:pPr>
        <w:pStyle w:val="Heading2"/>
        <w:rPr>
          <w:lang w:val="en-GB"/>
        </w:rPr>
      </w:pPr>
      <w:bookmarkStart w:id="16" w:name="_Toc115677110"/>
      <w:r w:rsidRPr="6D8328AD">
        <w:rPr>
          <w:lang w:val="en-GB"/>
        </w:rPr>
        <w:t xml:space="preserve">MOD and ARI </w:t>
      </w:r>
      <w:r w:rsidR="0045121F" w:rsidRPr="6D8328AD">
        <w:rPr>
          <w:lang w:val="en-GB"/>
        </w:rPr>
        <w:t>Connection</w:t>
      </w:r>
      <w:bookmarkEnd w:id="16"/>
    </w:p>
    <w:p w14:paraId="0191DC60" w14:textId="690882AA" w:rsidR="0045121F" w:rsidRDefault="004822A4" w:rsidP="005D6CD3">
      <w:pPr>
        <w:rPr>
          <w:lang w:val="en-US"/>
        </w:rPr>
      </w:pPr>
      <w:r>
        <w:rPr>
          <w:lang w:val="en-US"/>
        </w:rPr>
        <w:t xml:space="preserve">The connection </w:t>
      </w:r>
      <w:r w:rsidR="0059766F">
        <w:rPr>
          <w:lang w:val="en-US"/>
        </w:rPr>
        <w:t>for MOD and ARI</w:t>
      </w:r>
      <w:r w:rsidR="0045121F" w:rsidRPr="26E44A7C">
        <w:rPr>
          <w:lang w:val="en-US"/>
        </w:rPr>
        <w:t xml:space="preserve"> shall be the following:</w:t>
      </w:r>
    </w:p>
    <w:p w14:paraId="4977A7EF" w14:textId="2278E7BD" w:rsidR="007D2FBC" w:rsidRDefault="00E75119" w:rsidP="0059766F">
      <w:pPr>
        <w:ind w:left="720"/>
      </w:pPr>
      <w:r>
        <w:rPr>
          <w:noProof/>
        </w:rPr>
        <w:drawing>
          <wp:inline distT="0" distB="0" distL="0" distR="0" wp14:anchorId="2642FF2F" wp14:editId="3080786B">
            <wp:extent cx="2983174" cy="247650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0140" cy="2482283"/>
                    </a:xfrm>
                    <a:prstGeom prst="rect">
                      <a:avLst/>
                    </a:prstGeom>
                    <a:noFill/>
                    <a:ln>
                      <a:noFill/>
                    </a:ln>
                  </pic:spPr>
                </pic:pic>
              </a:graphicData>
            </a:graphic>
          </wp:inline>
        </w:drawing>
      </w:r>
    </w:p>
    <w:p w14:paraId="2D286FE9" w14:textId="639C46AA" w:rsidR="00B45D64" w:rsidRDefault="00B45D64" w:rsidP="0059766F">
      <w:pPr>
        <w:rPr>
          <w:rStyle w:val="ui-provider"/>
          <w:sz w:val="18"/>
          <w:szCs w:val="18"/>
          <w:lang w:val="en-US"/>
        </w:rPr>
      </w:pPr>
      <w:r>
        <w:rPr>
          <w:lang w:val="en-US"/>
        </w:rPr>
        <w:t xml:space="preserve">The AUX and SIG/ALARM output operates </w:t>
      </w:r>
      <w:proofErr w:type="gramStart"/>
      <w:r>
        <w:rPr>
          <w:lang w:val="en-US"/>
        </w:rPr>
        <w:t>according</w:t>
      </w:r>
      <w:proofErr w:type="gramEnd"/>
      <w:r>
        <w:rPr>
          <w:lang w:val="en-US"/>
        </w:rPr>
        <w:t xml:space="preserve"> the table</w:t>
      </w:r>
      <w:r w:rsidR="00EF6C8B">
        <w:rPr>
          <w:lang w:val="en-US"/>
        </w:rPr>
        <w:t xml:space="preserve"> for all SKUs (expect MOD HAGER </w:t>
      </w:r>
      <w:r w:rsidR="00EF6C8B" w:rsidRPr="00EF6C8B">
        <w:rPr>
          <w:rStyle w:val="ui-provider"/>
          <w:sz w:val="18"/>
          <w:szCs w:val="18"/>
          <w:lang w:val="en-US"/>
        </w:rPr>
        <w:t>2CSS201998R0038</w:t>
      </w:r>
      <w:r w:rsidR="00EF6C8B">
        <w:rPr>
          <w:rStyle w:val="ui-provider"/>
          <w:sz w:val="18"/>
          <w:szCs w:val="18"/>
          <w:lang w:val="en-US"/>
        </w:rPr>
        <w:t>)</w:t>
      </w:r>
    </w:p>
    <w:p w14:paraId="7D4FD05B" w14:textId="79F922C6" w:rsidR="00EF6C8B" w:rsidRDefault="00EF6C8B" w:rsidP="0059766F">
      <w:pPr>
        <w:rPr>
          <w:rStyle w:val="ui-provider"/>
          <w:sz w:val="18"/>
          <w:szCs w:val="18"/>
          <w:lang w:val="en-US"/>
        </w:rPr>
      </w:pPr>
    </w:p>
    <w:tbl>
      <w:tblPr>
        <w:tblStyle w:val="TableGrid"/>
        <w:tblW w:w="0" w:type="auto"/>
        <w:tblLook w:val="04A0" w:firstRow="1" w:lastRow="0" w:firstColumn="1" w:lastColumn="0" w:noHBand="0" w:noVBand="1"/>
      </w:tblPr>
      <w:tblGrid>
        <w:gridCol w:w="1870"/>
        <w:gridCol w:w="1870"/>
      </w:tblGrid>
      <w:tr w:rsidR="00EF6C8B" w:rsidRPr="00B45D64" w14:paraId="17F61E49" w14:textId="77777777" w:rsidTr="00DA6C35">
        <w:tc>
          <w:tcPr>
            <w:tcW w:w="1870" w:type="dxa"/>
          </w:tcPr>
          <w:p w14:paraId="5887173C" w14:textId="77777777" w:rsidR="00EF6C8B" w:rsidRPr="00B45D64" w:rsidRDefault="00EF6C8B" w:rsidP="00DA6C35">
            <w:pPr>
              <w:rPr>
                <w:b/>
                <w:bCs/>
                <w:lang w:val="en-US"/>
              </w:rPr>
            </w:pPr>
            <w:r w:rsidRPr="00B45D64">
              <w:rPr>
                <w:b/>
                <w:bCs/>
                <w:lang w:val="en-US"/>
              </w:rPr>
              <w:t>MPD status</w:t>
            </w:r>
          </w:p>
        </w:tc>
        <w:tc>
          <w:tcPr>
            <w:tcW w:w="1870" w:type="dxa"/>
          </w:tcPr>
          <w:p w14:paraId="519338C7" w14:textId="77777777" w:rsidR="00EF6C8B" w:rsidRPr="00B45D64" w:rsidRDefault="00EF6C8B" w:rsidP="00DA6C35">
            <w:pPr>
              <w:rPr>
                <w:b/>
                <w:bCs/>
                <w:lang w:val="en-US"/>
              </w:rPr>
            </w:pPr>
            <w:r w:rsidRPr="00B45D64">
              <w:rPr>
                <w:b/>
                <w:bCs/>
                <w:lang w:val="en-US"/>
              </w:rPr>
              <w:t>AUX status</w:t>
            </w:r>
          </w:p>
        </w:tc>
      </w:tr>
      <w:tr w:rsidR="00EF6C8B" w14:paraId="00453709" w14:textId="77777777" w:rsidTr="00DA6C35">
        <w:tc>
          <w:tcPr>
            <w:tcW w:w="1870" w:type="dxa"/>
          </w:tcPr>
          <w:p w14:paraId="57F490E3" w14:textId="77777777" w:rsidR="00EF6C8B" w:rsidRDefault="00EF6C8B" w:rsidP="00DA6C35">
            <w:pPr>
              <w:rPr>
                <w:lang w:val="en-US"/>
              </w:rPr>
            </w:pPr>
            <w:r>
              <w:rPr>
                <w:lang w:val="en-US"/>
              </w:rPr>
              <w:t>Closed contact</w:t>
            </w:r>
          </w:p>
        </w:tc>
        <w:tc>
          <w:tcPr>
            <w:tcW w:w="1870" w:type="dxa"/>
          </w:tcPr>
          <w:p w14:paraId="5C674169" w14:textId="77777777" w:rsidR="00EF6C8B" w:rsidRDefault="00B45D64" w:rsidP="00DA6C35">
            <w:pPr>
              <w:rPr>
                <w:lang w:val="en-US"/>
              </w:rPr>
            </w:pPr>
            <w:r w:rsidRPr="00B45D64">
              <w:rPr>
                <w:lang w:val="en-US"/>
              </w:rPr>
              <w:t>voltage of neutral line (AC) or 0 V (DC)</w:t>
            </w:r>
          </w:p>
        </w:tc>
      </w:tr>
      <w:tr w:rsidR="00EF6C8B" w14:paraId="6F2913EE" w14:textId="77777777" w:rsidTr="00DA6C35">
        <w:tc>
          <w:tcPr>
            <w:tcW w:w="1870" w:type="dxa"/>
          </w:tcPr>
          <w:p w14:paraId="7A5CF83B" w14:textId="77777777" w:rsidR="00EF6C8B" w:rsidRDefault="00EF6C8B" w:rsidP="00DA6C35">
            <w:pPr>
              <w:rPr>
                <w:lang w:val="en-US"/>
              </w:rPr>
            </w:pPr>
            <w:r>
              <w:rPr>
                <w:lang w:val="en-US"/>
              </w:rPr>
              <w:t>Open contact</w:t>
            </w:r>
          </w:p>
        </w:tc>
        <w:tc>
          <w:tcPr>
            <w:tcW w:w="1870" w:type="dxa"/>
          </w:tcPr>
          <w:p w14:paraId="5BABF6D4" w14:textId="77777777" w:rsidR="00EF6C8B" w:rsidRDefault="00EF6C8B" w:rsidP="00DA6C35">
            <w:pPr>
              <w:rPr>
                <w:lang w:val="en-US"/>
              </w:rPr>
            </w:pPr>
            <w:r>
              <w:rPr>
                <w:lang w:val="en-US"/>
              </w:rPr>
              <w:t>Floating</w:t>
            </w:r>
          </w:p>
        </w:tc>
      </w:tr>
    </w:tbl>
    <w:p w14:paraId="48544369" w14:textId="77777777" w:rsidR="00EF6C8B" w:rsidRPr="00EF6C8B" w:rsidRDefault="00EF6C8B" w:rsidP="0059766F">
      <w:pPr>
        <w:rPr>
          <w:lang w:val="en-US"/>
        </w:rPr>
      </w:pPr>
    </w:p>
    <w:tbl>
      <w:tblPr>
        <w:tblStyle w:val="TableGrid"/>
        <w:tblW w:w="0" w:type="auto"/>
        <w:tblLook w:val="04A0" w:firstRow="1" w:lastRow="0" w:firstColumn="1" w:lastColumn="0" w:noHBand="0" w:noVBand="1"/>
      </w:tblPr>
      <w:tblGrid>
        <w:gridCol w:w="1870"/>
        <w:gridCol w:w="1870"/>
      </w:tblGrid>
      <w:tr w:rsidR="00EF6C8B" w14:paraId="04D990AA" w14:textId="77777777" w:rsidTr="00B45D64">
        <w:tc>
          <w:tcPr>
            <w:tcW w:w="1870" w:type="dxa"/>
          </w:tcPr>
          <w:p w14:paraId="143EBF40" w14:textId="33A36246" w:rsidR="00EF6C8B" w:rsidRPr="00B45D64" w:rsidRDefault="00EF6C8B" w:rsidP="00EF6C8B">
            <w:pPr>
              <w:rPr>
                <w:b/>
                <w:bCs/>
                <w:lang w:val="en-US"/>
              </w:rPr>
            </w:pPr>
            <w:r w:rsidRPr="00B45D64">
              <w:rPr>
                <w:b/>
                <w:bCs/>
                <w:lang w:val="en-US"/>
              </w:rPr>
              <w:t>MPD status</w:t>
            </w:r>
          </w:p>
        </w:tc>
        <w:tc>
          <w:tcPr>
            <w:tcW w:w="1870" w:type="dxa"/>
          </w:tcPr>
          <w:p w14:paraId="463BADCD" w14:textId="2F5D756D" w:rsidR="00EF6C8B" w:rsidRPr="00B45D64" w:rsidRDefault="00EF6C8B" w:rsidP="00EF6C8B">
            <w:pPr>
              <w:rPr>
                <w:b/>
                <w:bCs/>
                <w:lang w:val="en-US"/>
              </w:rPr>
            </w:pPr>
            <w:r w:rsidRPr="00B45D64">
              <w:rPr>
                <w:b/>
                <w:bCs/>
                <w:lang w:val="en-US"/>
              </w:rPr>
              <w:t>SIG Status</w:t>
            </w:r>
          </w:p>
        </w:tc>
      </w:tr>
      <w:tr w:rsidR="00EF6C8B" w14:paraId="2CEF582A" w14:textId="77777777" w:rsidTr="00B45D64">
        <w:tc>
          <w:tcPr>
            <w:tcW w:w="1870" w:type="dxa"/>
          </w:tcPr>
          <w:p w14:paraId="298F78E4" w14:textId="40771845" w:rsidR="00EF6C8B" w:rsidRDefault="00EF6C8B" w:rsidP="00EF6C8B">
            <w:pPr>
              <w:rPr>
                <w:lang w:val="en-US"/>
              </w:rPr>
            </w:pPr>
            <w:r>
              <w:rPr>
                <w:lang w:val="en-US"/>
              </w:rPr>
              <w:t>MPD trip</w:t>
            </w:r>
          </w:p>
        </w:tc>
        <w:tc>
          <w:tcPr>
            <w:tcW w:w="1870" w:type="dxa"/>
          </w:tcPr>
          <w:p w14:paraId="001D7FF9" w14:textId="56AAF5CE" w:rsidR="00EF6C8B" w:rsidRDefault="00B45D64" w:rsidP="00EF6C8B">
            <w:pPr>
              <w:rPr>
                <w:lang w:val="en-US"/>
              </w:rPr>
            </w:pPr>
            <w:r w:rsidRPr="00B45D64">
              <w:rPr>
                <w:lang w:val="en-US"/>
              </w:rPr>
              <w:t>voltage of neutral line (AC) or 0 V (DC)</w:t>
            </w:r>
          </w:p>
        </w:tc>
      </w:tr>
      <w:tr w:rsidR="00EF6C8B" w14:paraId="0E33F2B4" w14:textId="77777777" w:rsidTr="00B45D64">
        <w:tc>
          <w:tcPr>
            <w:tcW w:w="1870" w:type="dxa"/>
          </w:tcPr>
          <w:p w14:paraId="751617ED" w14:textId="06B8C4E9" w:rsidR="00EF6C8B" w:rsidRDefault="00EF6C8B" w:rsidP="00EF6C8B">
            <w:pPr>
              <w:rPr>
                <w:lang w:val="en-US"/>
              </w:rPr>
            </w:pPr>
            <w:r>
              <w:rPr>
                <w:lang w:val="en-US"/>
              </w:rPr>
              <w:t>MPD no trip</w:t>
            </w:r>
          </w:p>
        </w:tc>
        <w:tc>
          <w:tcPr>
            <w:tcW w:w="1870" w:type="dxa"/>
          </w:tcPr>
          <w:p w14:paraId="6BA0C2AD" w14:textId="77BD4AC2" w:rsidR="00EF6C8B" w:rsidRDefault="00EF6C8B" w:rsidP="00EF6C8B">
            <w:pPr>
              <w:rPr>
                <w:lang w:val="en-US"/>
              </w:rPr>
            </w:pPr>
            <w:r>
              <w:rPr>
                <w:lang w:val="en-US"/>
              </w:rPr>
              <w:t>Floating</w:t>
            </w:r>
          </w:p>
        </w:tc>
      </w:tr>
    </w:tbl>
    <w:p w14:paraId="659B40DC" w14:textId="77777777" w:rsidR="00EF6C8B" w:rsidRDefault="00EF6C8B" w:rsidP="00EF6C8B">
      <w:pPr>
        <w:rPr>
          <w:lang w:val="en-US"/>
        </w:rPr>
      </w:pPr>
    </w:p>
    <w:p w14:paraId="231C3128" w14:textId="1E52ACE2" w:rsidR="00EF6C8B" w:rsidRDefault="00EF6C8B" w:rsidP="0059766F">
      <w:pPr>
        <w:rPr>
          <w:lang w:val="en-US"/>
        </w:rPr>
      </w:pPr>
      <w:r>
        <w:rPr>
          <w:lang w:val="en-US"/>
        </w:rPr>
        <w:lastRenderedPageBreak/>
        <w:t xml:space="preserve">The AUX and SIG/ALARM output </w:t>
      </w:r>
      <w:r>
        <w:rPr>
          <w:lang w:val="en-US"/>
        </w:rPr>
        <w:t>of MOD Hager operate</w:t>
      </w:r>
      <w:r>
        <w:rPr>
          <w:lang w:val="en-US"/>
        </w:rPr>
        <w:t xml:space="preserve"> </w:t>
      </w:r>
      <w:proofErr w:type="gramStart"/>
      <w:r>
        <w:rPr>
          <w:lang w:val="en-US"/>
        </w:rPr>
        <w:t>according</w:t>
      </w:r>
      <w:proofErr w:type="gramEnd"/>
      <w:r>
        <w:rPr>
          <w:lang w:val="en-US"/>
        </w:rPr>
        <w:t xml:space="preserve"> the table </w:t>
      </w:r>
    </w:p>
    <w:p w14:paraId="64BF155E" w14:textId="77777777" w:rsidR="00EF6C8B" w:rsidRPr="00EF6C8B" w:rsidRDefault="00EF6C8B" w:rsidP="0059766F">
      <w:pPr>
        <w:rPr>
          <w:sz w:val="18"/>
          <w:szCs w:val="18"/>
          <w:lang w:val="en-US"/>
        </w:rPr>
      </w:pPr>
    </w:p>
    <w:tbl>
      <w:tblPr>
        <w:tblStyle w:val="TableGrid"/>
        <w:tblW w:w="0" w:type="auto"/>
        <w:tblLook w:val="04A0" w:firstRow="1" w:lastRow="0" w:firstColumn="1" w:lastColumn="0" w:noHBand="0" w:noVBand="1"/>
      </w:tblPr>
      <w:tblGrid>
        <w:gridCol w:w="1870"/>
        <w:gridCol w:w="1870"/>
      </w:tblGrid>
      <w:tr w:rsidR="00EF6C8B" w14:paraId="1DCC8D9B" w14:textId="77777777" w:rsidTr="00DA6C35">
        <w:tc>
          <w:tcPr>
            <w:tcW w:w="1870" w:type="dxa"/>
          </w:tcPr>
          <w:p w14:paraId="45D47202" w14:textId="77777777" w:rsidR="00EF6C8B" w:rsidRPr="00B45D64" w:rsidRDefault="00EF6C8B" w:rsidP="00DA6C35">
            <w:pPr>
              <w:rPr>
                <w:b/>
                <w:bCs/>
                <w:lang w:val="en-US"/>
              </w:rPr>
            </w:pPr>
            <w:r w:rsidRPr="00B45D64">
              <w:rPr>
                <w:b/>
                <w:bCs/>
                <w:lang w:val="en-US"/>
              </w:rPr>
              <w:t>MPD status</w:t>
            </w:r>
          </w:p>
        </w:tc>
        <w:tc>
          <w:tcPr>
            <w:tcW w:w="1870" w:type="dxa"/>
          </w:tcPr>
          <w:p w14:paraId="0226991D" w14:textId="77777777" w:rsidR="00EF6C8B" w:rsidRPr="00B45D64" w:rsidRDefault="00EF6C8B" w:rsidP="00DA6C35">
            <w:pPr>
              <w:rPr>
                <w:b/>
                <w:bCs/>
                <w:lang w:val="en-US"/>
              </w:rPr>
            </w:pPr>
            <w:r w:rsidRPr="00B45D64">
              <w:rPr>
                <w:b/>
                <w:bCs/>
                <w:lang w:val="en-US"/>
              </w:rPr>
              <w:t>AUX status</w:t>
            </w:r>
          </w:p>
        </w:tc>
      </w:tr>
      <w:tr w:rsidR="00EF6C8B" w14:paraId="4FAD0C70" w14:textId="77777777" w:rsidTr="00DA6C35">
        <w:tc>
          <w:tcPr>
            <w:tcW w:w="1870" w:type="dxa"/>
          </w:tcPr>
          <w:p w14:paraId="4B614342" w14:textId="77777777" w:rsidR="00EF6C8B" w:rsidRDefault="00EF6C8B" w:rsidP="00DA6C35">
            <w:pPr>
              <w:rPr>
                <w:lang w:val="en-US"/>
              </w:rPr>
            </w:pPr>
            <w:r>
              <w:rPr>
                <w:lang w:val="en-US"/>
              </w:rPr>
              <w:t>Closed contact</w:t>
            </w:r>
          </w:p>
        </w:tc>
        <w:tc>
          <w:tcPr>
            <w:tcW w:w="1870" w:type="dxa"/>
          </w:tcPr>
          <w:p w14:paraId="6D5E248C" w14:textId="6EB1E890" w:rsidR="00EF6C8B" w:rsidRDefault="00EF6C8B" w:rsidP="00DA6C35">
            <w:pPr>
              <w:rPr>
                <w:lang w:val="en-US"/>
              </w:rPr>
            </w:pPr>
            <w:r>
              <w:rPr>
                <w:lang w:val="en-US"/>
              </w:rPr>
              <w:t>F</w:t>
            </w:r>
            <w:proofErr w:type="spellStart"/>
            <w:r>
              <w:t>loating</w:t>
            </w:r>
            <w:proofErr w:type="spellEnd"/>
          </w:p>
        </w:tc>
      </w:tr>
      <w:tr w:rsidR="00EF6C8B" w14:paraId="4F140FD1" w14:textId="77777777" w:rsidTr="00DA6C35">
        <w:tc>
          <w:tcPr>
            <w:tcW w:w="1870" w:type="dxa"/>
          </w:tcPr>
          <w:p w14:paraId="3CC30F03" w14:textId="77777777" w:rsidR="00EF6C8B" w:rsidRDefault="00EF6C8B" w:rsidP="00DA6C35">
            <w:pPr>
              <w:rPr>
                <w:lang w:val="en-US"/>
              </w:rPr>
            </w:pPr>
            <w:r>
              <w:rPr>
                <w:lang w:val="en-US"/>
              </w:rPr>
              <w:t>Open contact</w:t>
            </w:r>
          </w:p>
        </w:tc>
        <w:tc>
          <w:tcPr>
            <w:tcW w:w="1870" w:type="dxa"/>
          </w:tcPr>
          <w:p w14:paraId="2223B644" w14:textId="3F37F1B7" w:rsidR="00EF6C8B" w:rsidRDefault="00B45D64" w:rsidP="00DA6C35">
            <w:pPr>
              <w:rPr>
                <w:lang w:val="en-US"/>
              </w:rPr>
            </w:pPr>
            <w:r w:rsidRPr="00B45D64">
              <w:rPr>
                <w:lang w:val="en-US"/>
              </w:rPr>
              <w:t>voltage of neutral line (AC) or 0 V (DC)</w:t>
            </w:r>
          </w:p>
        </w:tc>
      </w:tr>
    </w:tbl>
    <w:p w14:paraId="7BAF3A6A" w14:textId="562849B3" w:rsidR="00EF6C8B" w:rsidRDefault="00EF6C8B" w:rsidP="0059766F">
      <w:pPr>
        <w:rPr>
          <w:lang w:val="en-US"/>
        </w:rPr>
      </w:pPr>
    </w:p>
    <w:tbl>
      <w:tblPr>
        <w:tblStyle w:val="TableGrid"/>
        <w:tblW w:w="0" w:type="auto"/>
        <w:tblLook w:val="04A0" w:firstRow="1" w:lastRow="0" w:firstColumn="1" w:lastColumn="0" w:noHBand="0" w:noVBand="1"/>
      </w:tblPr>
      <w:tblGrid>
        <w:gridCol w:w="1870"/>
        <w:gridCol w:w="1870"/>
      </w:tblGrid>
      <w:tr w:rsidR="00EF6C8B" w14:paraId="0262903B" w14:textId="77777777" w:rsidTr="00DA6C35">
        <w:tc>
          <w:tcPr>
            <w:tcW w:w="1870" w:type="dxa"/>
          </w:tcPr>
          <w:p w14:paraId="2B926E93" w14:textId="104BDC7B" w:rsidR="00EF6C8B" w:rsidRPr="00B45D64" w:rsidRDefault="00EF6C8B" w:rsidP="00EF6C8B">
            <w:pPr>
              <w:rPr>
                <w:b/>
                <w:bCs/>
                <w:lang w:val="en-US"/>
              </w:rPr>
            </w:pPr>
            <w:r w:rsidRPr="00B45D64">
              <w:rPr>
                <w:b/>
                <w:bCs/>
                <w:lang w:val="en-US"/>
              </w:rPr>
              <w:t>MPD status</w:t>
            </w:r>
          </w:p>
        </w:tc>
        <w:tc>
          <w:tcPr>
            <w:tcW w:w="1870" w:type="dxa"/>
          </w:tcPr>
          <w:p w14:paraId="2BA8B633" w14:textId="079A935A" w:rsidR="00EF6C8B" w:rsidRPr="00B45D64" w:rsidRDefault="00EF6C8B" w:rsidP="00EF6C8B">
            <w:pPr>
              <w:rPr>
                <w:b/>
                <w:bCs/>
                <w:lang w:val="en-US"/>
              </w:rPr>
            </w:pPr>
            <w:r w:rsidRPr="00B45D64">
              <w:rPr>
                <w:b/>
                <w:bCs/>
                <w:lang w:val="en-US"/>
              </w:rPr>
              <w:t>SIG Status</w:t>
            </w:r>
          </w:p>
        </w:tc>
      </w:tr>
      <w:tr w:rsidR="00EF6C8B" w14:paraId="1F730F98" w14:textId="77777777" w:rsidTr="00DA6C35">
        <w:tc>
          <w:tcPr>
            <w:tcW w:w="1870" w:type="dxa"/>
          </w:tcPr>
          <w:p w14:paraId="1A43E8C6" w14:textId="1AD7A1F1" w:rsidR="00EF6C8B" w:rsidRDefault="00EF6C8B" w:rsidP="00EF6C8B">
            <w:pPr>
              <w:rPr>
                <w:lang w:val="en-US"/>
              </w:rPr>
            </w:pPr>
            <w:r>
              <w:rPr>
                <w:lang w:val="en-US"/>
              </w:rPr>
              <w:t>MPD trip</w:t>
            </w:r>
          </w:p>
        </w:tc>
        <w:tc>
          <w:tcPr>
            <w:tcW w:w="1870" w:type="dxa"/>
          </w:tcPr>
          <w:p w14:paraId="3A45B665" w14:textId="64B21168" w:rsidR="00EF6C8B" w:rsidRDefault="00EF6C8B" w:rsidP="00EF6C8B">
            <w:pPr>
              <w:rPr>
                <w:lang w:val="en-US"/>
              </w:rPr>
            </w:pPr>
            <w:r>
              <w:rPr>
                <w:lang w:val="en-US"/>
              </w:rPr>
              <w:t>F</w:t>
            </w:r>
            <w:proofErr w:type="spellStart"/>
            <w:r>
              <w:t>loating</w:t>
            </w:r>
            <w:proofErr w:type="spellEnd"/>
          </w:p>
        </w:tc>
      </w:tr>
      <w:tr w:rsidR="00EF6C8B" w14:paraId="3CB942A7" w14:textId="77777777" w:rsidTr="00DA6C35">
        <w:tc>
          <w:tcPr>
            <w:tcW w:w="1870" w:type="dxa"/>
          </w:tcPr>
          <w:p w14:paraId="1C29F7F6" w14:textId="3ECEB5C6" w:rsidR="00EF6C8B" w:rsidRDefault="00EF6C8B" w:rsidP="00EF6C8B">
            <w:pPr>
              <w:rPr>
                <w:lang w:val="en-US"/>
              </w:rPr>
            </w:pPr>
            <w:r>
              <w:rPr>
                <w:lang w:val="en-US"/>
              </w:rPr>
              <w:t>MPD no trip</w:t>
            </w:r>
          </w:p>
        </w:tc>
        <w:tc>
          <w:tcPr>
            <w:tcW w:w="1870" w:type="dxa"/>
          </w:tcPr>
          <w:p w14:paraId="111A659F" w14:textId="6F388CCF" w:rsidR="00EF6C8B" w:rsidRDefault="00B45D64" w:rsidP="00EF6C8B">
            <w:pPr>
              <w:rPr>
                <w:lang w:val="en-US"/>
              </w:rPr>
            </w:pPr>
            <w:r w:rsidRPr="00B45D64">
              <w:rPr>
                <w:lang w:val="en-US"/>
              </w:rPr>
              <w:t>voltage of neutral line (AC) or 0 V (DC)</w:t>
            </w:r>
          </w:p>
        </w:tc>
      </w:tr>
    </w:tbl>
    <w:p w14:paraId="2DCE9510" w14:textId="77777777" w:rsidR="00B45D64" w:rsidRDefault="00B45D64" w:rsidP="0059766F">
      <w:pPr>
        <w:rPr>
          <w:lang w:val="en-US"/>
        </w:rPr>
      </w:pPr>
    </w:p>
    <w:p w14:paraId="512B8E74" w14:textId="0359F9BE" w:rsidR="00D756F1" w:rsidRDefault="002E43C3" w:rsidP="0059766F">
      <w:pPr>
        <w:rPr>
          <w:lang w:val="en-US"/>
        </w:rPr>
      </w:pPr>
      <w:r w:rsidRPr="0059766F">
        <w:rPr>
          <w:lang w:val="en-US"/>
        </w:rPr>
        <w:t xml:space="preserve">The ratings </w:t>
      </w:r>
      <w:r>
        <w:rPr>
          <w:lang w:val="en-US"/>
        </w:rPr>
        <w:t>of those connections are the following:</w:t>
      </w:r>
    </w:p>
    <w:tbl>
      <w:tblPr>
        <w:tblStyle w:val="TableGrid"/>
        <w:tblW w:w="5807" w:type="dxa"/>
        <w:tblInd w:w="607" w:type="dxa"/>
        <w:tblLayout w:type="fixed"/>
        <w:tblLook w:val="04A0" w:firstRow="1" w:lastRow="0" w:firstColumn="1" w:lastColumn="0" w:noHBand="0" w:noVBand="1"/>
      </w:tblPr>
      <w:tblGrid>
        <w:gridCol w:w="2263"/>
        <w:gridCol w:w="1772"/>
        <w:gridCol w:w="1772"/>
      </w:tblGrid>
      <w:tr w:rsidR="0059766F" w14:paraId="21DFB561" w14:textId="77777777" w:rsidTr="00D756F1">
        <w:tc>
          <w:tcPr>
            <w:tcW w:w="2263" w:type="dxa"/>
          </w:tcPr>
          <w:p w14:paraId="11EDFBFE" w14:textId="77777777" w:rsidR="0059766F" w:rsidRPr="002E43C3" w:rsidRDefault="0059766F" w:rsidP="008E7281">
            <w:pPr>
              <w:spacing w:before="60" w:after="60"/>
              <w:rPr>
                <w:lang w:val="en-US"/>
              </w:rPr>
            </w:pPr>
          </w:p>
        </w:tc>
        <w:tc>
          <w:tcPr>
            <w:tcW w:w="1772" w:type="dxa"/>
          </w:tcPr>
          <w:p w14:paraId="71E8EAA7" w14:textId="77777777" w:rsidR="0059766F" w:rsidRPr="00000340" w:rsidRDefault="0059766F" w:rsidP="008E7281">
            <w:pPr>
              <w:spacing w:before="60" w:after="60"/>
              <w:jc w:val="center"/>
              <w:rPr>
                <w:b/>
                <w:bCs/>
              </w:rPr>
            </w:pPr>
            <w:r w:rsidRPr="00000340">
              <w:rPr>
                <w:b/>
                <w:bCs/>
              </w:rPr>
              <w:t>MOD/ARI/ARI-30</w:t>
            </w:r>
          </w:p>
        </w:tc>
        <w:tc>
          <w:tcPr>
            <w:tcW w:w="1772" w:type="dxa"/>
          </w:tcPr>
          <w:p w14:paraId="0F7F0F64" w14:textId="77777777" w:rsidR="0059766F" w:rsidRPr="00000340" w:rsidRDefault="0059766F" w:rsidP="008E7281">
            <w:pPr>
              <w:spacing w:before="60" w:after="60"/>
              <w:jc w:val="center"/>
              <w:rPr>
                <w:b/>
                <w:bCs/>
              </w:rPr>
            </w:pPr>
            <w:r w:rsidRPr="00000340">
              <w:rPr>
                <w:b/>
                <w:bCs/>
              </w:rPr>
              <w:t>MOD/ARI LV</w:t>
            </w:r>
          </w:p>
        </w:tc>
      </w:tr>
      <w:tr w:rsidR="0059766F" w14:paraId="5758BA15" w14:textId="77777777" w:rsidTr="00D756F1">
        <w:tc>
          <w:tcPr>
            <w:tcW w:w="2263" w:type="dxa"/>
          </w:tcPr>
          <w:p w14:paraId="44AF5DBA" w14:textId="22DFCCD7" w:rsidR="0059766F" w:rsidRPr="0059766F" w:rsidRDefault="0059766F" w:rsidP="008E7281">
            <w:pPr>
              <w:spacing w:before="60" w:after="60"/>
              <w:rPr>
                <w:lang w:val="en-US"/>
              </w:rPr>
            </w:pPr>
            <w:r w:rsidRPr="0059766F">
              <w:rPr>
                <w:lang w:val="en-US"/>
              </w:rPr>
              <w:t xml:space="preserve">Input </w:t>
            </w:r>
            <w:r>
              <w:rPr>
                <w:lang w:val="en-US"/>
              </w:rPr>
              <w:t>V</w:t>
            </w:r>
            <w:r w:rsidRPr="0059766F">
              <w:rPr>
                <w:lang w:val="en-US"/>
              </w:rPr>
              <w:t>oltage r</w:t>
            </w:r>
            <w:r>
              <w:rPr>
                <w:lang w:val="en-US"/>
              </w:rPr>
              <w:t>ange</w:t>
            </w:r>
          </w:p>
          <w:p w14:paraId="1D531FB8" w14:textId="087338E1" w:rsidR="0059766F" w:rsidRPr="0059766F" w:rsidRDefault="0059766F" w:rsidP="008E7281">
            <w:pPr>
              <w:spacing w:before="60" w:after="60"/>
              <w:rPr>
                <w:lang w:val="en-US"/>
              </w:rPr>
            </w:pPr>
            <w:r w:rsidRPr="0059766F">
              <w:rPr>
                <w:lang w:val="en-US"/>
              </w:rPr>
              <w:t>(Close/Open)</w:t>
            </w:r>
          </w:p>
        </w:tc>
        <w:tc>
          <w:tcPr>
            <w:tcW w:w="1772" w:type="dxa"/>
            <w:vAlign w:val="center"/>
          </w:tcPr>
          <w:p w14:paraId="6D2009D1" w14:textId="6AF694F7" w:rsidR="0059766F" w:rsidRPr="0062616A" w:rsidRDefault="0059766F" w:rsidP="00C23D7E">
            <w:pPr>
              <w:spacing w:before="60" w:after="60"/>
              <w:jc w:val="center"/>
              <w:rPr>
                <w:lang w:val="en-US"/>
              </w:rPr>
            </w:pPr>
            <w:r w:rsidRPr="0059766F">
              <w:rPr>
                <w:lang w:val="en-US"/>
              </w:rPr>
              <w:t>95</w:t>
            </w:r>
            <w:r w:rsidRPr="1C26BAF5">
              <w:rPr>
                <w:lang w:val="en-US"/>
              </w:rPr>
              <w:t>…265 V</w:t>
            </w:r>
            <w:r w:rsidRPr="1C26BAF5">
              <w:rPr>
                <w:vertAlign w:val="subscript"/>
                <w:lang w:val="en-US"/>
              </w:rPr>
              <w:t>AC</w:t>
            </w:r>
          </w:p>
        </w:tc>
        <w:tc>
          <w:tcPr>
            <w:tcW w:w="1772" w:type="dxa"/>
            <w:vAlign w:val="center"/>
          </w:tcPr>
          <w:p w14:paraId="01257AE2" w14:textId="293E0EBE" w:rsidR="0059766F" w:rsidRPr="00135D0C" w:rsidRDefault="0059766F" w:rsidP="008E7281">
            <w:pPr>
              <w:spacing w:before="60" w:after="60"/>
              <w:jc w:val="center"/>
              <w:rPr>
                <w:sz w:val="18"/>
                <w:szCs w:val="18"/>
                <w:lang w:val="en-US"/>
              </w:rPr>
            </w:pPr>
            <w:r w:rsidRPr="00E02D76">
              <w:rPr>
                <w:lang w:val="en-US"/>
              </w:rPr>
              <w:t>2</w:t>
            </w:r>
            <w:r w:rsidR="002E43C3">
              <w:rPr>
                <w:lang w:val="en-US"/>
              </w:rPr>
              <w:t>0</w:t>
            </w:r>
            <w:r>
              <w:rPr>
                <w:lang w:val="en-US"/>
              </w:rPr>
              <w:t>…</w:t>
            </w:r>
            <w:r w:rsidR="002E43C3">
              <w:rPr>
                <w:lang w:val="en-US"/>
              </w:rPr>
              <w:t>53</w:t>
            </w:r>
            <w:r>
              <w:rPr>
                <w:lang w:val="en-US"/>
              </w:rPr>
              <w:t xml:space="preserve"> </w:t>
            </w:r>
            <w:r w:rsidRPr="00F35663">
              <w:rPr>
                <w:lang w:val="en-US"/>
              </w:rPr>
              <w:t>V</w:t>
            </w:r>
            <w:r w:rsidRPr="0062616A">
              <w:rPr>
                <w:vertAlign w:val="subscript"/>
                <w:lang w:val="en-US"/>
              </w:rPr>
              <w:t>AC</w:t>
            </w:r>
            <w:r>
              <w:rPr>
                <w:vertAlign w:val="subscript"/>
                <w:lang w:val="en-US"/>
              </w:rPr>
              <w:t>/DC</w:t>
            </w:r>
            <w:r w:rsidRPr="00E02D76">
              <w:rPr>
                <w:lang w:val="en-US"/>
              </w:rPr>
              <w:t xml:space="preserve"> </w:t>
            </w:r>
          </w:p>
        </w:tc>
      </w:tr>
      <w:tr w:rsidR="0059766F" w14:paraId="28C35588" w14:textId="77777777" w:rsidTr="00D756F1">
        <w:tc>
          <w:tcPr>
            <w:tcW w:w="2263" w:type="dxa"/>
          </w:tcPr>
          <w:p w14:paraId="01C4B77F" w14:textId="4E1856D8" w:rsidR="0059766F" w:rsidRPr="0059766F" w:rsidRDefault="0059766F" w:rsidP="0059766F">
            <w:pPr>
              <w:spacing w:before="60" w:after="60"/>
              <w:rPr>
                <w:lang w:val="fr-FR"/>
              </w:rPr>
            </w:pPr>
            <w:r w:rsidRPr="0059766F">
              <w:rPr>
                <w:lang w:val="fr-FR"/>
              </w:rPr>
              <w:t xml:space="preserve">Output </w:t>
            </w:r>
            <w:r>
              <w:rPr>
                <w:lang w:val="fr-FR"/>
              </w:rPr>
              <w:t>V</w:t>
            </w:r>
            <w:r w:rsidRPr="0059766F">
              <w:rPr>
                <w:lang w:val="fr-FR"/>
              </w:rPr>
              <w:t>oltage range</w:t>
            </w:r>
          </w:p>
          <w:p w14:paraId="0F968B94" w14:textId="1A11A47D" w:rsidR="0059766F" w:rsidRPr="0059766F" w:rsidRDefault="0059766F" w:rsidP="0059766F">
            <w:pPr>
              <w:spacing w:before="60" w:after="60"/>
              <w:rPr>
                <w:lang w:val="fr-FR"/>
              </w:rPr>
            </w:pPr>
            <w:r w:rsidRPr="0059766F">
              <w:rPr>
                <w:lang w:val="fr-FR"/>
              </w:rPr>
              <w:t>(AUX/SIGN/ALARM)</w:t>
            </w:r>
          </w:p>
        </w:tc>
        <w:tc>
          <w:tcPr>
            <w:tcW w:w="1772" w:type="dxa"/>
            <w:vAlign w:val="center"/>
          </w:tcPr>
          <w:p w14:paraId="1D757214" w14:textId="5386AD55" w:rsidR="0059766F" w:rsidRPr="0059766F" w:rsidRDefault="0059766F" w:rsidP="00C23D7E">
            <w:pPr>
              <w:spacing w:before="60" w:after="60"/>
              <w:jc w:val="center"/>
              <w:rPr>
                <w:lang w:val="en-US"/>
              </w:rPr>
            </w:pPr>
            <w:r w:rsidRPr="0059766F">
              <w:rPr>
                <w:lang w:val="en-US"/>
              </w:rPr>
              <w:t>95</w:t>
            </w:r>
            <w:r w:rsidRPr="1C26BAF5">
              <w:rPr>
                <w:lang w:val="en-US"/>
              </w:rPr>
              <w:t>…265 V</w:t>
            </w:r>
            <w:r w:rsidRPr="1C26BAF5">
              <w:rPr>
                <w:vertAlign w:val="subscript"/>
                <w:lang w:val="en-US"/>
              </w:rPr>
              <w:t>AC</w:t>
            </w:r>
          </w:p>
        </w:tc>
        <w:tc>
          <w:tcPr>
            <w:tcW w:w="1772" w:type="dxa"/>
            <w:vAlign w:val="center"/>
          </w:tcPr>
          <w:p w14:paraId="3DA61D6B" w14:textId="5809434A" w:rsidR="0059766F" w:rsidRPr="00E02D76" w:rsidRDefault="002E43C3" w:rsidP="0059766F">
            <w:pPr>
              <w:spacing w:before="60" w:after="60"/>
              <w:jc w:val="center"/>
              <w:rPr>
                <w:lang w:val="en-US"/>
              </w:rPr>
            </w:pPr>
            <w:r w:rsidRPr="00E02D76">
              <w:rPr>
                <w:lang w:val="en-US"/>
              </w:rPr>
              <w:t>2</w:t>
            </w:r>
            <w:r>
              <w:rPr>
                <w:lang w:val="en-US"/>
              </w:rPr>
              <w:t xml:space="preserve">0…53 </w:t>
            </w:r>
            <w:r w:rsidRPr="00F35663">
              <w:rPr>
                <w:lang w:val="en-US"/>
              </w:rPr>
              <w:t>V</w:t>
            </w:r>
            <w:r w:rsidRPr="0062616A">
              <w:rPr>
                <w:vertAlign w:val="subscript"/>
                <w:lang w:val="en-US"/>
              </w:rPr>
              <w:t>AC</w:t>
            </w:r>
            <w:r>
              <w:rPr>
                <w:vertAlign w:val="subscript"/>
                <w:lang w:val="en-US"/>
              </w:rPr>
              <w:t>/DC</w:t>
            </w:r>
          </w:p>
        </w:tc>
      </w:tr>
      <w:tr w:rsidR="0059766F" w14:paraId="6B85A6AA" w14:textId="77777777" w:rsidTr="00D756F1">
        <w:tc>
          <w:tcPr>
            <w:tcW w:w="2263" w:type="dxa"/>
          </w:tcPr>
          <w:p w14:paraId="6EE45A5D" w14:textId="22401BB7" w:rsidR="0059766F" w:rsidRPr="00132F36" w:rsidRDefault="0059766F" w:rsidP="0059766F">
            <w:pPr>
              <w:spacing w:before="60" w:after="60"/>
              <w:rPr>
                <w:lang w:val="fr-FR"/>
              </w:rPr>
            </w:pPr>
            <w:r w:rsidRPr="00132F36">
              <w:rPr>
                <w:lang w:val="fr-FR"/>
              </w:rPr>
              <w:t xml:space="preserve">Output </w:t>
            </w:r>
            <w:proofErr w:type="spellStart"/>
            <w:r w:rsidRPr="00132F36">
              <w:rPr>
                <w:lang w:val="fr-FR"/>
              </w:rPr>
              <w:t>Current</w:t>
            </w:r>
            <w:proofErr w:type="spellEnd"/>
            <w:r w:rsidRPr="00132F36">
              <w:rPr>
                <w:lang w:val="fr-FR"/>
              </w:rPr>
              <w:t xml:space="preserve"> range</w:t>
            </w:r>
          </w:p>
          <w:p w14:paraId="2BDC56E3" w14:textId="6E000C79" w:rsidR="0059766F" w:rsidRPr="00132F36" w:rsidRDefault="00132F36" w:rsidP="0059766F">
            <w:pPr>
              <w:spacing w:before="60" w:after="60"/>
              <w:rPr>
                <w:lang w:val="fr-FR"/>
              </w:rPr>
            </w:pPr>
            <w:r w:rsidRPr="0059766F">
              <w:rPr>
                <w:lang w:val="fr-FR"/>
              </w:rPr>
              <w:t>(AUX/SIGN/ALARM)</w:t>
            </w:r>
          </w:p>
        </w:tc>
        <w:tc>
          <w:tcPr>
            <w:tcW w:w="1772" w:type="dxa"/>
            <w:vAlign w:val="center"/>
          </w:tcPr>
          <w:p w14:paraId="3EFE04A0" w14:textId="0DA240D8" w:rsidR="0059766F" w:rsidRPr="0059766F" w:rsidRDefault="002E43C3" w:rsidP="0059766F">
            <w:pPr>
              <w:spacing w:before="60" w:after="60"/>
              <w:jc w:val="center"/>
              <w:rPr>
                <w:lang w:val="en-US"/>
              </w:rPr>
            </w:pPr>
            <w:r>
              <w:rPr>
                <w:lang w:val="en-US"/>
              </w:rPr>
              <w:t xml:space="preserve">150 mA </w:t>
            </w:r>
            <w:r w:rsidRPr="002E43C3">
              <w:rPr>
                <w:vertAlign w:val="subscript"/>
                <w:lang w:val="en-US"/>
              </w:rPr>
              <w:t>DC/</w:t>
            </w:r>
            <w:r w:rsidRPr="00132F36">
              <w:rPr>
                <w:vertAlign w:val="subscript"/>
                <w:lang w:val="en-US"/>
              </w:rPr>
              <w:t>RMS</w:t>
            </w:r>
          </w:p>
        </w:tc>
        <w:tc>
          <w:tcPr>
            <w:tcW w:w="1772" w:type="dxa"/>
            <w:vAlign w:val="center"/>
          </w:tcPr>
          <w:p w14:paraId="320456E0" w14:textId="26F0E279" w:rsidR="0059766F" w:rsidRPr="00E02D76" w:rsidRDefault="00132F36" w:rsidP="0059766F">
            <w:pPr>
              <w:spacing w:before="60" w:after="60"/>
              <w:jc w:val="center"/>
              <w:rPr>
                <w:lang w:val="en-US"/>
              </w:rPr>
            </w:pPr>
            <w:r>
              <w:rPr>
                <w:lang w:val="en-US"/>
              </w:rPr>
              <w:t>150 mA</w:t>
            </w:r>
            <w:r w:rsidR="002E43C3">
              <w:rPr>
                <w:lang w:val="en-US"/>
              </w:rPr>
              <w:t xml:space="preserve"> </w:t>
            </w:r>
            <w:r w:rsidR="002E43C3" w:rsidRPr="002E43C3">
              <w:rPr>
                <w:vertAlign w:val="subscript"/>
                <w:lang w:val="en-US"/>
              </w:rPr>
              <w:t>DC/</w:t>
            </w:r>
            <w:r w:rsidRPr="00132F36">
              <w:rPr>
                <w:vertAlign w:val="subscript"/>
                <w:lang w:val="en-US"/>
              </w:rPr>
              <w:t>RMS</w:t>
            </w:r>
          </w:p>
        </w:tc>
      </w:tr>
    </w:tbl>
    <w:p w14:paraId="3980DBA0" w14:textId="77777777" w:rsidR="002E43C3" w:rsidRDefault="002E43C3" w:rsidP="002E43C3">
      <w:pPr>
        <w:rPr>
          <w:lang w:val="en-US"/>
        </w:rPr>
      </w:pPr>
    </w:p>
    <w:p w14:paraId="6A355578" w14:textId="58B1A0B9" w:rsidR="002E43C3" w:rsidRDefault="002E43C3" w:rsidP="002E43C3">
      <w:pPr>
        <w:rPr>
          <w:lang w:val="en-US"/>
        </w:rPr>
      </w:pPr>
      <w:r>
        <w:rPr>
          <w:lang w:val="en-US"/>
        </w:rPr>
        <w:t>The c</w:t>
      </w:r>
      <w:r w:rsidRPr="007D2FBC">
        <w:rPr>
          <w:lang w:val="en-US"/>
        </w:rPr>
        <w:t xml:space="preserve">able length of </w:t>
      </w:r>
      <w:r>
        <w:rPr>
          <w:lang w:val="en-US"/>
        </w:rPr>
        <w:t xml:space="preserve">the </w:t>
      </w:r>
      <w:r w:rsidRPr="007D2FBC">
        <w:rPr>
          <w:lang w:val="en-US"/>
        </w:rPr>
        <w:t>control circuit</w:t>
      </w:r>
      <w:r>
        <w:rPr>
          <w:lang w:val="en-US"/>
        </w:rPr>
        <w:t>s</w:t>
      </w:r>
      <w:r w:rsidRPr="007D2FBC">
        <w:rPr>
          <w:lang w:val="en-US"/>
        </w:rPr>
        <w:t xml:space="preserve"> </w:t>
      </w:r>
      <w:r>
        <w:rPr>
          <w:lang w:val="en-US"/>
        </w:rPr>
        <w:t xml:space="preserve">shall be maximum </w:t>
      </w:r>
      <w:r w:rsidRPr="00C2623E">
        <w:rPr>
          <w:lang w:val="en-US"/>
        </w:rPr>
        <w:t>10 m</w:t>
      </w:r>
      <w:r>
        <w:rPr>
          <w:lang w:val="en-US"/>
        </w:rPr>
        <w:t xml:space="preserve">. [2.1.4.2]. </w:t>
      </w:r>
      <w:r w:rsidR="00780096" w:rsidRPr="00780096">
        <w:rPr>
          <w:b/>
          <w:bCs/>
          <w:i/>
          <w:iCs/>
          <w:color w:val="0070C0"/>
        </w:rPr>
        <w:t>DEVIATION</w:t>
      </w:r>
    </w:p>
    <w:p w14:paraId="434E9933" w14:textId="41259636" w:rsidR="0059766F" w:rsidRDefault="00EC6323" w:rsidP="0059766F">
      <w:pPr>
        <w:pStyle w:val="Heading2"/>
        <w:rPr>
          <w:lang w:val="en-GB"/>
        </w:rPr>
      </w:pPr>
      <w:bookmarkStart w:id="17" w:name="_Toc115677111"/>
      <w:r w:rsidRPr="6D8328AD">
        <w:rPr>
          <w:lang w:val="en-GB"/>
        </w:rPr>
        <w:t xml:space="preserve">ARH </w:t>
      </w:r>
      <w:r w:rsidR="0059766F" w:rsidRPr="6D8328AD">
        <w:rPr>
          <w:lang w:val="en-GB"/>
        </w:rPr>
        <w:t>Connection (ARH)</w:t>
      </w:r>
      <w:bookmarkEnd w:id="17"/>
    </w:p>
    <w:p w14:paraId="2533BFE1" w14:textId="6F17C765" w:rsidR="004D1A3D" w:rsidRDefault="0059766F" w:rsidP="0059766F">
      <w:pPr>
        <w:rPr>
          <w:lang w:val="en-GB"/>
        </w:rPr>
      </w:pPr>
      <w:r w:rsidRPr="005D6CD3">
        <w:rPr>
          <w:lang w:val="en-GB"/>
        </w:rPr>
        <w:t xml:space="preserve">ARH </w:t>
      </w:r>
      <w:r>
        <w:rPr>
          <w:lang w:val="en-GB"/>
        </w:rPr>
        <w:t>will have</w:t>
      </w:r>
      <w:r w:rsidR="004D1A3D">
        <w:rPr>
          <w:lang w:val="en-GB"/>
        </w:rPr>
        <w:t xml:space="preserve"> a 3P plug-in terminal on top side for the Power Supply and the Alarm contact.</w:t>
      </w:r>
    </w:p>
    <w:p w14:paraId="31418C9E" w14:textId="21EFD7C9" w:rsidR="0059766F" w:rsidRDefault="004D1A3D" w:rsidP="0059766F">
      <w:pPr>
        <w:rPr>
          <w:lang w:val="en-GB"/>
        </w:rPr>
      </w:pPr>
      <w:r>
        <w:rPr>
          <w:lang w:val="en-GB"/>
        </w:rPr>
        <w:t>ARH will have 2</w:t>
      </w:r>
      <w:r w:rsidR="0059766F">
        <w:rPr>
          <w:lang w:val="en-GB"/>
        </w:rPr>
        <w:t xml:space="preserve"> (2P) or </w:t>
      </w:r>
      <w:r>
        <w:rPr>
          <w:lang w:val="en-GB"/>
        </w:rPr>
        <w:t>4</w:t>
      </w:r>
      <w:r w:rsidR="0059766F">
        <w:rPr>
          <w:lang w:val="en-GB"/>
        </w:rPr>
        <w:t xml:space="preserve"> (4P) </w:t>
      </w:r>
      <w:r w:rsidR="0059766F" w:rsidRPr="005D6CD3">
        <w:rPr>
          <w:lang w:val="en-GB"/>
        </w:rPr>
        <w:t xml:space="preserve">external cables </w:t>
      </w:r>
      <w:r>
        <w:rPr>
          <w:lang w:val="en-GB"/>
        </w:rPr>
        <w:t xml:space="preserve">on bottom side to perform the Id assessment. These cables will have </w:t>
      </w:r>
      <w:r w:rsidR="0059766F" w:rsidRPr="009A7B33">
        <w:rPr>
          <w:lang w:val="en-GB"/>
        </w:rPr>
        <w:t>0,2 mm</w:t>
      </w:r>
      <w:r w:rsidR="0059766F" w:rsidRPr="009A7B33">
        <w:rPr>
          <w:vertAlign w:val="superscript"/>
          <w:lang w:val="en-GB"/>
        </w:rPr>
        <w:t>2</w:t>
      </w:r>
      <w:r w:rsidR="0059766F" w:rsidRPr="005D6CD3">
        <w:rPr>
          <w:lang w:val="en-GB"/>
        </w:rPr>
        <w:t xml:space="preserve"> </w:t>
      </w:r>
      <w:r w:rsidR="0059766F">
        <w:rPr>
          <w:lang w:val="en-GB"/>
        </w:rPr>
        <w:t>cross section (AWG 24) and enough length to reach the opposite side of the associated RCCB terminals (see picture); this length has been defined equal to 100 mm as on current ARH [2.1.4.1]. These cables will end with a crimped terminal.</w:t>
      </w:r>
    </w:p>
    <w:p w14:paraId="0935EFE6" w14:textId="1B92F48B" w:rsidR="003B3E60" w:rsidRDefault="003B3E60" w:rsidP="003B3E60">
      <w:pPr>
        <w:jc w:val="center"/>
        <w:rPr>
          <w:lang w:val="en-GB"/>
        </w:rPr>
      </w:pPr>
      <w:r>
        <w:rPr>
          <w:noProof/>
        </w:rPr>
        <w:lastRenderedPageBreak/>
        <w:drawing>
          <wp:inline distT="0" distB="0" distL="0" distR="0" wp14:anchorId="43BA030E" wp14:editId="41AC5A98">
            <wp:extent cx="4998720" cy="220456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7254" cy="2212738"/>
                    </a:xfrm>
                    <a:prstGeom prst="rect">
                      <a:avLst/>
                    </a:prstGeom>
                  </pic:spPr>
                </pic:pic>
              </a:graphicData>
            </a:graphic>
          </wp:inline>
        </w:drawing>
      </w:r>
    </w:p>
    <w:p w14:paraId="6FBC3F27" w14:textId="54F951E3" w:rsidR="003B3E60" w:rsidRDefault="003B3E60" w:rsidP="003B3E60">
      <w:pPr>
        <w:jc w:val="center"/>
        <w:rPr>
          <w:lang w:val="en-GB"/>
        </w:rPr>
      </w:pPr>
      <w:r>
        <w:rPr>
          <w:noProof/>
        </w:rPr>
        <w:drawing>
          <wp:inline distT="0" distB="0" distL="0" distR="0" wp14:anchorId="7BC74588" wp14:editId="5761900E">
            <wp:extent cx="4831080" cy="1850366"/>
            <wp:effectExtent l="0" t="0" r="7620" b="0"/>
            <wp:docPr id="1307196580" name="Picture 1307196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0219" cy="1857696"/>
                    </a:xfrm>
                    <a:prstGeom prst="rect">
                      <a:avLst/>
                    </a:prstGeom>
                  </pic:spPr>
                </pic:pic>
              </a:graphicData>
            </a:graphic>
          </wp:inline>
        </w:drawing>
      </w:r>
    </w:p>
    <w:p w14:paraId="60AF61FA" w14:textId="6883990A" w:rsidR="0059766F" w:rsidRPr="00AE728B" w:rsidRDefault="0059766F" w:rsidP="00AE728B">
      <w:pPr>
        <w:rPr>
          <w:lang w:val="en-US"/>
        </w:rPr>
      </w:pPr>
    </w:p>
    <w:p w14:paraId="7DAC44A7" w14:textId="77777777" w:rsidR="0045121F" w:rsidRPr="004E4687" w:rsidRDefault="0045121F" w:rsidP="00AE728B">
      <w:pPr>
        <w:pStyle w:val="Heading2"/>
        <w:ind w:left="578" w:hanging="578"/>
        <w:rPr>
          <w:lang w:val="en-GB"/>
        </w:rPr>
      </w:pPr>
      <w:bookmarkStart w:id="18" w:name="_Toc115677112"/>
      <w:r w:rsidRPr="6D8328AD">
        <w:rPr>
          <w:lang w:val="en-GB"/>
        </w:rPr>
        <w:t>Accessories</w:t>
      </w:r>
      <w:bookmarkEnd w:id="18"/>
    </w:p>
    <w:p w14:paraId="54D2C8E2" w14:textId="77777777" w:rsidR="0045121F" w:rsidRDefault="0045121F" w:rsidP="0045121F">
      <w:pPr>
        <w:jc w:val="both"/>
        <w:rPr>
          <w:lang w:val="en-US"/>
        </w:rPr>
      </w:pPr>
      <w:r>
        <w:rPr>
          <w:lang w:val="en-US"/>
        </w:rPr>
        <w:t>The MOD/ARI/ARH range will have the possibility to manage the following existing accessory for S2/F2 range, to be assembled on the right of the reclosing device [2.3.1]:</w:t>
      </w:r>
    </w:p>
    <w:p w14:paraId="357156A7" w14:textId="77777777" w:rsidR="0045121F" w:rsidRDefault="0045121F" w:rsidP="0045121F">
      <w:pPr>
        <w:jc w:val="both"/>
        <w:rPr>
          <w:lang w:val="en-US"/>
        </w:rPr>
      </w:pPr>
    </w:p>
    <w:p w14:paraId="58160242" w14:textId="77777777" w:rsidR="0045121F" w:rsidRPr="0078456F" w:rsidRDefault="0045121F" w:rsidP="0045121F">
      <w:pPr>
        <w:pStyle w:val="ListParagraph"/>
        <w:numPr>
          <w:ilvl w:val="0"/>
          <w:numId w:val="4"/>
        </w:numPr>
        <w:jc w:val="both"/>
        <w:rPr>
          <w:lang w:val="en-US"/>
        </w:rPr>
      </w:pPr>
      <w:r w:rsidRPr="0078456F">
        <w:rPr>
          <w:lang w:val="en-US"/>
        </w:rPr>
        <w:t>Auxiliary contacts S2C-H6R</w:t>
      </w:r>
    </w:p>
    <w:p w14:paraId="5F6183A7" w14:textId="77777777" w:rsidR="0045121F" w:rsidRPr="0078456F" w:rsidRDefault="0045121F" w:rsidP="0045121F">
      <w:pPr>
        <w:pStyle w:val="ListParagraph"/>
        <w:numPr>
          <w:ilvl w:val="0"/>
          <w:numId w:val="4"/>
        </w:numPr>
        <w:jc w:val="both"/>
        <w:rPr>
          <w:lang w:val="en-US"/>
        </w:rPr>
      </w:pPr>
      <w:r w:rsidRPr="0078456F">
        <w:rPr>
          <w:lang w:val="en-US"/>
        </w:rPr>
        <w:t>Auxiliary contacts S2C-H6xxR</w:t>
      </w:r>
    </w:p>
    <w:p w14:paraId="3B048A2A" w14:textId="77777777" w:rsidR="0045121F" w:rsidRPr="0078456F" w:rsidRDefault="0045121F" w:rsidP="0045121F">
      <w:pPr>
        <w:pStyle w:val="ListParagraph"/>
        <w:numPr>
          <w:ilvl w:val="0"/>
          <w:numId w:val="4"/>
        </w:numPr>
        <w:jc w:val="both"/>
        <w:rPr>
          <w:lang w:val="en-US"/>
        </w:rPr>
      </w:pPr>
      <w:r w:rsidRPr="0078456F">
        <w:rPr>
          <w:lang w:val="en-US"/>
        </w:rPr>
        <w:t>Signal contacts S2C-S/H6R</w:t>
      </w:r>
    </w:p>
    <w:p w14:paraId="383547B2" w14:textId="77777777" w:rsidR="0045121F" w:rsidRPr="0078456F" w:rsidRDefault="0045121F" w:rsidP="0045121F">
      <w:pPr>
        <w:pStyle w:val="ListParagraph"/>
        <w:numPr>
          <w:ilvl w:val="0"/>
          <w:numId w:val="4"/>
        </w:numPr>
        <w:jc w:val="both"/>
        <w:rPr>
          <w:lang w:val="en-US"/>
        </w:rPr>
      </w:pPr>
      <w:r w:rsidRPr="0078456F">
        <w:rPr>
          <w:lang w:val="en-US"/>
        </w:rPr>
        <w:t>Shunt-trips F2C-A</w:t>
      </w:r>
    </w:p>
    <w:p w14:paraId="6F0C5AB7" w14:textId="77777777" w:rsidR="0045121F" w:rsidRPr="0078456F" w:rsidRDefault="0045121F" w:rsidP="0045121F">
      <w:pPr>
        <w:pStyle w:val="ListParagraph"/>
        <w:numPr>
          <w:ilvl w:val="0"/>
          <w:numId w:val="4"/>
        </w:numPr>
        <w:jc w:val="both"/>
        <w:rPr>
          <w:lang w:val="en-US"/>
        </w:rPr>
      </w:pPr>
      <w:r w:rsidRPr="0078456F">
        <w:rPr>
          <w:lang w:val="en-US"/>
        </w:rPr>
        <w:t>Undervoltage release S2C-UA</w:t>
      </w:r>
    </w:p>
    <w:p w14:paraId="480123A1" w14:textId="179629D6" w:rsidR="0045121F" w:rsidRDefault="0045121F" w:rsidP="0045121F">
      <w:pPr>
        <w:pStyle w:val="ListParagraph"/>
        <w:numPr>
          <w:ilvl w:val="0"/>
          <w:numId w:val="4"/>
        </w:numPr>
        <w:jc w:val="both"/>
        <w:rPr>
          <w:lang w:val="en-US"/>
        </w:rPr>
      </w:pPr>
      <w:r w:rsidRPr="0078456F">
        <w:rPr>
          <w:lang w:val="en-US"/>
        </w:rPr>
        <w:t>Overvoltage release S2C-OVP</w:t>
      </w:r>
    </w:p>
    <w:p w14:paraId="76CFA45F" w14:textId="6BBA6F72" w:rsidR="00D84E1F" w:rsidRDefault="00D84E1F" w:rsidP="00D84E1F">
      <w:pPr>
        <w:jc w:val="both"/>
        <w:rPr>
          <w:lang w:val="en-US"/>
        </w:rPr>
      </w:pPr>
    </w:p>
    <w:p w14:paraId="6F18621C" w14:textId="18BE9A72" w:rsidR="00332D87" w:rsidRDefault="00D84E1F" w:rsidP="0045121F">
      <w:pPr>
        <w:jc w:val="both"/>
        <w:rPr>
          <w:lang w:val="en-US"/>
        </w:rPr>
      </w:pPr>
      <w:commentRangeStart w:id="19"/>
      <w:r w:rsidRPr="00901017">
        <w:rPr>
          <w:b/>
          <w:bCs/>
          <w:lang w:val="en-US"/>
        </w:rPr>
        <w:t>Agreed change request</w:t>
      </w:r>
      <w:r w:rsidRPr="00D84E1F">
        <w:rPr>
          <w:lang w:val="en-US"/>
        </w:rPr>
        <w:t xml:space="preserve">. In case of MOD device </w:t>
      </w:r>
      <w:r w:rsidR="00515F01">
        <w:rPr>
          <w:lang w:val="en-US"/>
        </w:rPr>
        <w:t>coupled with</w:t>
      </w:r>
      <w:r w:rsidRPr="00D84E1F">
        <w:rPr>
          <w:lang w:val="en-US"/>
        </w:rPr>
        <w:t xml:space="preserve"> DS201 RCBO the following accessories are not</w:t>
      </w:r>
      <w:r w:rsidR="00CF402F">
        <w:rPr>
          <w:lang w:val="en-US"/>
        </w:rPr>
        <w:t xml:space="preserve"> </w:t>
      </w:r>
      <w:r w:rsidR="00E34143">
        <w:rPr>
          <w:lang w:val="en-US"/>
        </w:rPr>
        <w:t>mandatory</w:t>
      </w:r>
      <w:r w:rsidR="00897288">
        <w:rPr>
          <w:lang w:val="en-US"/>
        </w:rPr>
        <w:t xml:space="preserve"> in the first product release</w:t>
      </w:r>
      <w:r w:rsidRPr="00D84E1F">
        <w:rPr>
          <w:lang w:val="en-US"/>
        </w:rPr>
        <w:t>: Shunt-trips F2C-A</w:t>
      </w:r>
      <w:r>
        <w:rPr>
          <w:lang w:val="en-US"/>
        </w:rPr>
        <w:t xml:space="preserve">, </w:t>
      </w:r>
      <w:r w:rsidRPr="00D84E1F">
        <w:rPr>
          <w:lang w:val="en-US"/>
        </w:rPr>
        <w:t>Undervoltage release S2C-UA</w:t>
      </w:r>
      <w:r>
        <w:rPr>
          <w:lang w:val="en-US"/>
        </w:rPr>
        <w:t xml:space="preserve">, </w:t>
      </w:r>
      <w:r w:rsidRPr="00D84E1F">
        <w:rPr>
          <w:lang w:val="en-US"/>
        </w:rPr>
        <w:t>Overvoltage release S2C-OVP</w:t>
      </w:r>
      <w:r>
        <w:rPr>
          <w:lang w:val="en-US"/>
        </w:rPr>
        <w:t>.</w:t>
      </w:r>
      <w:commentRangeEnd w:id="19"/>
      <w:r>
        <w:rPr>
          <w:rStyle w:val="CommentReference"/>
        </w:rPr>
        <w:commentReference w:id="19"/>
      </w:r>
    </w:p>
    <w:p w14:paraId="40130E77" w14:textId="753529DB" w:rsidR="00332D87" w:rsidRDefault="00332D87" w:rsidP="0045121F">
      <w:pPr>
        <w:jc w:val="both"/>
        <w:rPr>
          <w:lang w:val="en-US"/>
        </w:rPr>
      </w:pPr>
    </w:p>
    <w:p w14:paraId="2536043F" w14:textId="77777777" w:rsidR="00332D87" w:rsidRDefault="00332D87" w:rsidP="00332D87">
      <w:pPr>
        <w:jc w:val="both"/>
        <w:rPr>
          <w:lang w:val="en-US"/>
        </w:rPr>
      </w:pPr>
      <w:r w:rsidRPr="00A45639">
        <w:rPr>
          <w:lang w:val="en-US"/>
        </w:rPr>
        <w:t xml:space="preserve">Shunt </w:t>
      </w:r>
      <w:r>
        <w:rPr>
          <w:lang w:val="en-US"/>
        </w:rPr>
        <w:t xml:space="preserve">trip </w:t>
      </w:r>
      <w:r w:rsidRPr="00A45639">
        <w:rPr>
          <w:lang w:val="en-US"/>
        </w:rPr>
        <w:t xml:space="preserve">S2C-A </w:t>
      </w:r>
      <w:r>
        <w:rPr>
          <w:lang w:val="en-US"/>
        </w:rPr>
        <w:t>cannot be assembled on the right side of the MOD/ARI cause to the different coupling points.</w:t>
      </w:r>
    </w:p>
    <w:p w14:paraId="244DA960" w14:textId="77777777" w:rsidR="00332D87" w:rsidRDefault="00332D87" w:rsidP="00332D87">
      <w:pPr>
        <w:jc w:val="both"/>
        <w:rPr>
          <w:lang w:val="en-US"/>
        </w:rPr>
      </w:pPr>
      <w:r>
        <w:rPr>
          <w:lang w:val="en-US"/>
        </w:rPr>
        <w:t>The m</w:t>
      </w:r>
      <w:r w:rsidRPr="004E4687">
        <w:rPr>
          <w:lang w:val="en-US"/>
        </w:rPr>
        <w:t xml:space="preserve">aximum </w:t>
      </w:r>
      <w:r>
        <w:rPr>
          <w:lang w:val="en-US"/>
        </w:rPr>
        <w:t xml:space="preserve">number of </w:t>
      </w:r>
      <w:r w:rsidRPr="004E4687">
        <w:rPr>
          <w:lang w:val="en-US"/>
        </w:rPr>
        <w:t>accessories mountable</w:t>
      </w:r>
      <w:r>
        <w:rPr>
          <w:lang w:val="en-US"/>
        </w:rPr>
        <w:t xml:space="preserve"> is 2 for the MOD/ARI while only 1 for ARH [2.3.3</w:t>
      </w:r>
      <w:proofErr w:type="gramStart"/>
      <w:r>
        <w:rPr>
          <w:lang w:val="en-US"/>
        </w:rPr>
        <w:t>];</w:t>
      </w:r>
      <w:proofErr w:type="gramEnd"/>
      <w:r>
        <w:rPr>
          <w:lang w:val="en-US"/>
        </w:rPr>
        <w:t xml:space="preserve"> </w:t>
      </w:r>
    </w:p>
    <w:p w14:paraId="52677C19" w14:textId="77777777" w:rsidR="00332D87" w:rsidRPr="004E4687" w:rsidRDefault="00332D87" w:rsidP="00332D87">
      <w:pPr>
        <w:jc w:val="both"/>
        <w:rPr>
          <w:lang w:val="en-US"/>
        </w:rPr>
      </w:pPr>
      <w:r>
        <w:rPr>
          <w:lang w:val="en-US"/>
        </w:rPr>
        <w:lastRenderedPageBreak/>
        <w:t xml:space="preserve">The </w:t>
      </w:r>
      <w:r w:rsidRPr="004E4687">
        <w:rPr>
          <w:lang w:val="en-US"/>
        </w:rPr>
        <w:t xml:space="preserve">communication modules </w:t>
      </w:r>
      <w:r>
        <w:rPr>
          <w:lang w:val="en-US"/>
        </w:rPr>
        <w:t xml:space="preserve">shall be </w:t>
      </w:r>
      <w:r w:rsidRPr="004E4687">
        <w:rPr>
          <w:lang w:val="en-US"/>
        </w:rPr>
        <w:t>included in th</w:t>
      </w:r>
      <w:r>
        <w:rPr>
          <w:lang w:val="en-US"/>
        </w:rPr>
        <w:t>is</w:t>
      </w:r>
      <w:r w:rsidRPr="004E4687">
        <w:rPr>
          <w:lang w:val="en-US"/>
        </w:rPr>
        <w:t xml:space="preserve"> </w:t>
      </w:r>
      <w:proofErr w:type="gramStart"/>
      <w:r w:rsidRPr="004E4687">
        <w:rPr>
          <w:lang w:val="en-US"/>
        </w:rPr>
        <w:t>total</w:t>
      </w:r>
      <w:r>
        <w:rPr>
          <w:lang w:val="en-US"/>
        </w:rPr>
        <w:t>, since</w:t>
      </w:r>
      <w:proofErr w:type="gramEnd"/>
      <w:r>
        <w:rPr>
          <w:lang w:val="en-US"/>
        </w:rPr>
        <w:t xml:space="preserve"> they have</w:t>
      </w:r>
      <w:r w:rsidRPr="004E4687">
        <w:rPr>
          <w:lang w:val="en-US"/>
        </w:rPr>
        <w:t xml:space="preserve"> mechanical features </w:t>
      </w:r>
      <w:r>
        <w:rPr>
          <w:lang w:val="en-US"/>
        </w:rPr>
        <w:t xml:space="preserve">inside </w:t>
      </w:r>
      <w:r w:rsidRPr="004E4687">
        <w:rPr>
          <w:lang w:val="en-US"/>
        </w:rPr>
        <w:t>for transmitting movements to accessories</w:t>
      </w:r>
      <w:r>
        <w:rPr>
          <w:lang w:val="en-US"/>
        </w:rPr>
        <w:t>.</w:t>
      </w:r>
    </w:p>
    <w:p w14:paraId="1393B93D" w14:textId="787B6008" w:rsidR="00332D87" w:rsidRDefault="00332D87" w:rsidP="0045121F">
      <w:pPr>
        <w:jc w:val="both"/>
        <w:rPr>
          <w:lang w:val="en-US"/>
        </w:rPr>
      </w:pPr>
      <w:r>
        <w:rPr>
          <w:lang w:val="en-US"/>
        </w:rPr>
        <w:t>Order of mounting of accessories is described by the following diagram.</w:t>
      </w:r>
    </w:p>
    <w:p w14:paraId="5549D546" w14:textId="0C87CDC7" w:rsidR="00332D87" w:rsidRDefault="00332D87" w:rsidP="0045121F">
      <w:pPr>
        <w:jc w:val="both"/>
        <w:rPr>
          <w:lang w:val="en-US"/>
        </w:rPr>
      </w:pPr>
    </w:p>
    <w:p w14:paraId="50EDFB9F" w14:textId="6086F8EE" w:rsidR="00332D87" w:rsidRDefault="00332D87" w:rsidP="00F87BA9">
      <w:pPr>
        <w:jc w:val="center"/>
        <w:rPr>
          <w:lang w:val="en-US"/>
        </w:rPr>
      </w:pPr>
      <w:r>
        <w:rPr>
          <w:noProof/>
          <w:lang w:val="en-US"/>
        </w:rPr>
        <mc:AlternateContent>
          <mc:Choice Requires="wps">
            <w:drawing>
              <wp:anchor distT="0" distB="0" distL="114300" distR="114300" simplePos="0" relativeHeight="251687989" behindDoc="0" locked="0" layoutInCell="1" allowOverlap="1" wp14:anchorId="516F0227" wp14:editId="14C460CC">
                <wp:simplePos x="0" y="0"/>
                <wp:positionH relativeFrom="column">
                  <wp:posOffset>1936750</wp:posOffset>
                </wp:positionH>
                <wp:positionV relativeFrom="paragraph">
                  <wp:posOffset>639445</wp:posOffset>
                </wp:positionV>
                <wp:extent cx="533400" cy="317500"/>
                <wp:effectExtent l="0" t="0" r="19050" b="25400"/>
                <wp:wrapNone/>
                <wp:docPr id="1307196589" name="Rectangle 1307196589"/>
                <wp:cNvGraphicFramePr/>
                <a:graphic xmlns:a="http://schemas.openxmlformats.org/drawingml/2006/main">
                  <a:graphicData uri="http://schemas.microsoft.com/office/word/2010/wordprocessingShape">
                    <wps:wsp>
                      <wps:cNvSpPr/>
                      <wps:spPr>
                        <a:xfrm>
                          <a:off x="0" y="0"/>
                          <a:ext cx="533400" cy="317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82EC8" id="Rectangle 1307196589" o:spid="_x0000_s1026" style="position:absolute;margin-left:152.5pt;margin-top:50.35pt;width:42pt;height:25pt;z-index:2516879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" fillcolor="white [3212]" strokecolor="white [3212]" strokeweight="2pt"/>
            </w:pict>
          </mc:Fallback>
        </mc:AlternateContent>
      </w:r>
      <w:r w:rsidR="00F87BA9" w:rsidRPr="00F87BA9">
        <w:rPr>
          <w:lang w:val="en-US"/>
        </w:rPr>
        <w:drawing>
          <wp:inline distT="0" distB="0" distL="0" distR="0" wp14:anchorId="4CCA7FDA" wp14:editId="716F77D2">
            <wp:extent cx="1870790" cy="20701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5231" cy="2086079"/>
                    </a:xfrm>
                    <a:prstGeom prst="rect">
                      <a:avLst/>
                    </a:prstGeom>
                  </pic:spPr>
                </pic:pic>
              </a:graphicData>
            </a:graphic>
          </wp:inline>
        </w:drawing>
      </w:r>
      <w:r w:rsidR="00F87BA9" w:rsidRPr="00F87BA9">
        <w:rPr>
          <w:noProof/>
        </w:rPr>
        <w:drawing>
          <wp:inline distT="0" distB="0" distL="0" distR="0" wp14:anchorId="48F93B16" wp14:editId="68B21098">
            <wp:extent cx="1384300" cy="1938842"/>
            <wp:effectExtent l="0" t="0" r="6350"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04427" cy="1967032"/>
                    </a:xfrm>
                    <a:prstGeom prst="rect">
                      <a:avLst/>
                    </a:prstGeom>
                  </pic:spPr>
                </pic:pic>
              </a:graphicData>
            </a:graphic>
          </wp:inline>
        </w:drawing>
      </w:r>
    </w:p>
    <w:p w14:paraId="4EC836A2" w14:textId="6CC1E848" w:rsidR="00332D87" w:rsidRDefault="00332D87" w:rsidP="0045121F">
      <w:pPr>
        <w:jc w:val="both"/>
        <w:rPr>
          <w:lang w:val="en-US"/>
        </w:rPr>
      </w:pPr>
    </w:p>
    <w:p w14:paraId="32FA0935" w14:textId="77777777" w:rsidR="00F87BA9" w:rsidRDefault="00F87BA9" w:rsidP="0045121F">
      <w:pPr>
        <w:jc w:val="both"/>
        <w:rPr>
          <w:lang w:val="en-US"/>
        </w:rPr>
      </w:pPr>
    </w:p>
    <w:p w14:paraId="53E0D815" w14:textId="77777777" w:rsidR="0045121F" w:rsidRPr="004E4687" w:rsidRDefault="0045121F" w:rsidP="0045121F">
      <w:pPr>
        <w:jc w:val="center"/>
        <w:rPr>
          <w:lang w:val="en-US"/>
        </w:rPr>
      </w:pPr>
      <w:r w:rsidRPr="00385C5A">
        <w:rPr>
          <w:lang w:val="en-US"/>
        </w:rPr>
        <w:br/>
      </w:r>
      <w:r>
        <w:rPr>
          <w:noProof/>
        </w:rPr>
        <w:drawing>
          <wp:inline distT="0" distB="0" distL="0" distR="0" wp14:anchorId="1E1D7B6F" wp14:editId="2914AD93">
            <wp:extent cx="2420245" cy="12020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20245" cy="1202055"/>
                    </a:xfrm>
                    <a:prstGeom prst="rect">
                      <a:avLst/>
                    </a:prstGeom>
                  </pic:spPr>
                </pic:pic>
              </a:graphicData>
            </a:graphic>
          </wp:inline>
        </w:drawing>
      </w:r>
      <w:r w:rsidRPr="4D2B59EE">
        <w:rPr>
          <w:lang w:val="en-US"/>
        </w:rPr>
        <w:t xml:space="preserve">                        </w:t>
      </w:r>
      <w:r>
        <w:rPr>
          <w:noProof/>
        </w:rPr>
        <w:drawing>
          <wp:inline distT="0" distB="0" distL="0" distR="0" wp14:anchorId="004E7CA7" wp14:editId="64E13522">
            <wp:extent cx="2468945" cy="1207770"/>
            <wp:effectExtent l="0" t="0" r="7620" b="0"/>
            <wp:docPr id="1307196579" name="Picture 1307196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19657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68945" cy="1207770"/>
                    </a:xfrm>
                    <a:prstGeom prst="rect">
                      <a:avLst/>
                    </a:prstGeom>
                  </pic:spPr>
                </pic:pic>
              </a:graphicData>
            </a:graphic>
          </wp:inline>
        </w:drawing>
      </w:r>
    </w:p>
    <w:p w14:paraId="73CE6E53" w14:textId="77777777" w:rsidR="0045121F" w:rsidRDefault="0045121F" w:rsidP="0045121F">
      <w:pPr>
        <w:jc w:val="both"/>
        <w:rPr>
          <w:lang w:val="en-US"/>
        </w:rPr>
      </w:pPr>
    </w:p>
    <w:p w14:paraId="516B580B" w14:textId="77777777" w:rsidR="0045121F" w:rsidRPr="004E4687" w:rsidRDefault="0045121F" w:rsidP="0045121F">
      <w:pPr>
        <w:jc w:val="both"/>
        <w:rPr>
          <w:lang w:val="en-US"/>
        </w:rPr>
      </w:pPr>
      <w:r>
        <w:rPr>
          <w:lang w:val="en-US"/>
        </w:rPr>
        <w:t xml:space="preserve">All the products in the range will </w:t>
      </w:r>
      <w:proofErr w:type="gramStart"/>
      <w:r>
        <w:rPr>
          <w:lang w:val="en-US"/>
        </w:rPr>
        <w:t>have also</w:t>
      </w:r>
      <w:proofErr w:type="gramEnd"/>
      <w:r>
        <w:rPr>
          <w:lang w:val="en-US"/>
        </w:rPr>
        <w:t xml:space="preserve"> the possibility to block the handle in OFF position, using a padlock with max diameter of </w:t>
      </w:r>
      <w:r w:rsidRPr="00254DF5">
        <w:rPr>
          <w:b/>
          <w:bCs/>
          <w:lang w:val="en-US"/>
        </w:rPr>
        <w:t>4mm</w:t>
      </w:r>
      <w:r>
        <w:rPr>
          <w:lang w:val="en-US"/>
        </w:rPr>
        <w:t xml:space="preserve"> [2.3.2.1].</w:t>
      </w:r>
    </w:p>
    <w:p w14:paraId="7D59A853" w14:textId="2CBC5756" w:rsidR="00432DBC" w:rsidRDefault="00EC4241" w:rsidP="00432DBC">
      <w:pPr>
        <w:pStyle w:val="Heading1"/>
        <w:rPr>
          <w:rFonts w:ascii="Verdana" w:hAnsi="Verdana" w:cstheme="minorBidi"/>
          <w:sz w:val="24"/>
          <w:szCs w:val="24"/>
          <w:lang w:val="en-GB"/>
        </w:rPr>
      </w:pPr>
      <w:bookmarkStart w:id="20" w:name="_Toc115677113"/>
      <w:r w:rsidRPr="6D8328AD">
        <w:rPr>
          <w:rFonts w:ascii="Verdana" w:hAnsi="Verdana" w:cstheme="minorBidi"/>
          <w:sz w:val="24"/>
          <w:szCs w:val="24"/>
          <w:lang w:val="en-GB"/>
        </w:rPr>
        <w:t>Mechanical Requirements</w:t>
      </w:r>
      <w:bookmarkEnd w:id="20"/>
    </w:p>
    <w:p w14:paraId="506F3FA7" w14:textId="3CDCF97A" w:rsidR="004E4687" w:rsidRPr="004E4687" w:rsidRDefault="0DBE2D86" w:rsidP="004E4687">
      <w:pPr>
        <w:pStyle w:val="Heading2"/>
        <w:rPr>
          <w:lang w:val="en-GB"/>
        </w:rPr>
      </w:pPr>
      <w:bookmarkStart w:id="21" w:name="_Toc115677114"/>
      <w:r w:rsidRPr="6D8328AD">
        <w:rPr>
          <w:lang w:val="en-GB"/>
        </w:rPr>
        <w:t xml:space="preserve">Max </w:t>
      </w:r>
      <w:r w:rsidR="004E4687" w:rsidRPr="6D8328AD">
        <w:rPr>
          <w:lang w:val="en-GB"/>
        </w:rPr>
        <w:t>Dimensions</w:t>
      </w:r>
      <w:bookmarkEnd w:id="21"/>
    </w:p>
    <w:p w14:paraId="0C94C0F6" w14:textId="1EC01F41" w:rsidR="006D7DB3" w:rsidRDefault="0034637C" w:rsidP="004E4687">
      <w:pPr>
        <w:rPr>
          <w:noProof/>
          <w:lang w:val="en-US"/>
        </w:rPr>
      </w:pPr>
      <w:r w:rsidRPr="6D8328AD">
        <w:rPr>
          <w:lang w:val="en-US"/>
        </w:rPr>
        <w:t xml:space="preserve">The dimension of the products shall </w:t>
      </w:r>
      <w:r w:rsidR="7F80177C" w:rsidRPr="6D8328AD">
        <w:rPr>
          <w:lang w:val="en-US"/>
        </w:rPr>
        <w:t xml:space="preserve">not exceed the </w:t>
      </w:r>
      <w:r w:rsidRPr="6D8328AD">
        <w:rPr>
          <w:lang w:val="en-US"/>
        </w:rPr>
        <w:t xml:space="preserve">following </w:t>
      </w:r>
      <w:r w:rsidR="03696192" w:rsidRPr="6D8328AD">
        <w:rPr>
          <w:lang w:val="en-US"/>
        </w:rPr>
        <w:t xml:space="preserve">overall dimensions </w:t>
      </w:r>
      <w:r w:rsidRPr="4D2B59EE">
        <w:rPr>
          <w:lang w:val="en-US"/>
        </w:rPr>
        <w:t>[2.2.1.1]:</w:t>
      </w:r>
      <w:r w:rsidR="00F976B9" w:rsidRPr="4D2B59EE">
        <w:rPr>
          <w:noProof/>
          <w:lang w:val="en-US"/>
        </w:rPr>
        <w:t xml:space="preserve"> </w:t>
      </w:r>
    </w:p>
    <w:p w14:paraId="4B7BC699" w14:textId="77777777" w:rsidR="00F81462" w:rsidRPr="00240A68" w:rsidRDefault="00F81462" w:rsidP="004E4687">
      <w:pPr>
        <w:rPr>
          <w:ins w:id="22" w:author="Luciano Di Maio" w:date="2021-06-29T08:48:00Z"/>
          <w:noProof/>
          <w:lang w:val="en-US"/>
        </w:rPr>
      </w:pPr>
    </w:p>
    <w:p w14:paraId="56EA8A20" w14:textId="1C183120" w:rsidR="00F81462" w:rsidRDefault="3BA7B05F" w:rsidP="6D8328AD">
      <w:pPr>
        <w:rPr>
          <w:noProof/>
          <w:lang w:val="en-US"/>
        </w:rPr>
      </w:pPr>
      <w:r>
        <w:rPr>
          <w:noProof/>
        </w:rPr>
        <w:lastRenderedPageBreak/>
        <w:drawing>
          <wp:inline distT="0" distB="0" distL="0" distR="0" wp14:anchorId="7B3721B8" wp14:editId="33B0AE37">
            <wp:extent cx="3016819" cy="3093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3034316" cy="3110997"/>
                    </a:xfrm>
                    <a:prstGeom prst="rect">
                      <a:avLst/>
                    </a:prstGeom>
                  </pic:spPr>
                </pic:pic>
              </a:graphicData>
            </a:graphic>
          </wp:inline>
        </w:drawing>
      </w:r>
    </w:p>
    <w:p w14:paraId="6721547E" w14:textId="77777777" w:rsidR="00F81462" w:rsidRDefault="00F81462" w:rsidP="6D8328AD">
      <w:pPr>
        <w:rPr>
          <w:noProof/>
          <w:lang w:val="en-US"/>
        </w:rPr>
      </w:pPr>
    </w:p>
    <w:tbl>
      <w:tblPr>
        <w:tblStyle w:val="TableGrid"/>
        <w:tblW w:w="0" w:type="auto"/>
        <w:tblLook w:val="04A0" w:firstRow="1" w:lastRow="0" w:firstColumn="1" w:lastColumn="0" w:noHBand="0" w:noVBand="1"/>
      </w:tblPr>
      <w:tblGrid>
        <w:gridCol w:w="1838"/>
        <w:gridCol w:w="1701"/>
      </w:tblGrid>
      <w:tr w:rsidR="00F81462" w14:paraId="125156EA" w14:textId="77777777" w:rsidTr="00D210CF">
        <w:tc>
          <w:tcPr>
            <w:tcW w:w="1838" w:type="dxa"/>
          </w:tcPr>
          <w:p w14:paraId="7EC1E282" w14:textId="77777777" w:rsidR="00F81462" w:rsidRDefault="00F81462" w:rsidP="00D210CF">
            <w:pPr>
              <w:rPr>
                <w:lang w:val="en-US"/>
              </w:rPr>
            </w:pPr>
            <w:r>
              <w:rPr>
                <w:lang w:val="en-US"/>
              </w:rPr>
              <w:t>Product</w:t>
            </w:r>
          </w:p>
        </w:tc>
        <w:tc>
          <w:tcPr>
            <w:tcW w:w="1701" w:type="dxa"/>
          </w:tcPr>
          <w:p w14:paraId="6F1BA337" w14:textId="77777777" w:rsidR="00F81462" w:rsidRDefault="00F81462" w:rsidP="00D210CF">
            <w:pPr>
              <w:jc w:val="center"/>
              <w:rPr>
                <w:lang w:val="en-US"/>
              </w:rPr>
            </w:pPr>
            <w:r>
              <w:rPr>
                <w:lang w:val="en-US"/>
              </w:rPr>
              <w:t>DIN Modules (17,5 mm each)</w:t>
            </w:r>
          </w:p>
        </w:tc>
      </w:tr>
      <w:tr w:rsidR="00F81462" w14:paraId="58E6157D" w14:textId="77777777" w:rsidTr="00D210CF">
        <w:tc>
          <w:tcPr>
            <w:tcW w:w="1838" w:type="dxa"/>
          </w:tcPr>
          <w:p w14:paraId="55801211" w14:textId="77777777" w:rsidR="00F81462" w:rsidRDefault="00F81462" w:rsidP="00D210CF">
            <w:pPr>
              <w:rPr>
                <w:lang w:val="en-US"/>
              </w:rPr>
            </w:pPr>
            <w:r>
              <w:rPr>
                <w:lang w:val="en-US"/>
              </w:rPr>
              <w:t>MOD</w:t>
            </w:r>
          </w:p>
        </w:tc>
        <w:tc>
          <w:tcPr>
            <w:tcW w:w="1701" w:type="dxa"/>
          </w:tcPr>
          <w:p w14:paraId="2D4205D2" w14:textId="77777777" w:rsidR="00F81462" w:rsidRDefault="00F81462" w:rsidP="00D210CF">
            <w:pPr>
              <w:jc w:val="center"/>
              <w:rPr>
                <w:lang w:val="en-US"/>
              </w:rPr>
            </w:pPr>
            <w:r>
              <w:rPr>
                <w:lang w:val="en-US"/>
              </w:rPr>
              <w:t>1</w:t>
            </w:r>
          </w:p>
        </w:tc>
      </w:tr>
      <w:tr w:rsidR="00F81462" w14:paraId="060FAE58" w14:textId="77777777" w:rsidTr="00D210CF">
        <w:tc>
          <w:tcPr>
            <w:tcW w:w="1838" w:type="dxa"/>
          </w:tcPr>
          <w:p w14:paraId="0DD35233" w14:textId="77777777" w:rsidR="00F81462" w:rsidRDefault="00F81462" w:rsidP="00D210CF">
            <w:pPr>
              <w:rPr>
                <w:lang w:val="en-US"/>
              </w:rPr>
            </w:pPr>
            <w:r>
              <w:rPr>
                <w:lang w:val="en-US"/>
              </w:rPr>
              <w:t>ARI/ARI-30</w:t>
            </w:r>
          </w:p>
        </w:tc>
        <w:tc>
          <w:tcPr>
            <w:tcW w:w="1701" w:type="dxa"/>
          </w:tcPr>
          <w:p w14:paraId="7F0536AE" w14:textId="77777777" w:rsidR="00F81462" w:rsidRDefault="00F81462" w:rsidP="00D210CF">
            <w:pPr>
              <w:jc w:val="center"/>
              <w:rPr>
                <w:lang w:val="en-US"/>
              </w:rPr>
            </w:pPr>
            <w:r>
              <w:rPr>
                <w:lang w:val="en-US"/>
              </w:rPr>
              <w:t>1</w:t>
            </w:r>
          </w:p>
        </w:tc>
      </w:tr>
      <w:tr w:rsidR="00F81462" w14:paraId="3EC87E24" w14:textId="77777777" w:rsidTr="00D210CF">
        <w:tc>
          <w:tcPr>
            <w:tcW w:w="1838" w:type="dxa"/>
          </w:tcPr>
          <w:p w14:paraId="22A026A2" w14:textId="77777777" w:rsidR="00F81462" w:rsidRDefault="00F81462" w:rsidP="00D210CF">
            <w:pPr>
              <w:rPr>
                <w:lang w:val="en-US"/>
              </w:rPr>
            </w:pPr>
            <w:r>
              <w:rPr>
                <w:lang w:val="en-US"/>
              </w:rPr>
              <w:t>ARH 2P</w:t>
            </w:r>
          </w:p>
        </w:tc>
        <w:tc>
          <w:tcPr>
            <w:tcW w:w="1701" w:type="dxa"/>
          </w:tcPr>
          <w:p w14:paraId="74F6E552" w14:textId="77777777" w:rsidR="00F81462" w:rsidRDefault="00F81462" w:rsidP="00D210CF">
            <w:pPr>
              <w:jc w:val="center"/>
              <w:rPr>
                <w:lang w:val="en-US"/>
              </w:rPr>
            </w:pPr>
            <w:r>
              <w:rPr>
                <w:lang w:val="en-US"/>
              </w:rPr>
              <w:t>1,5</w:t>
            </w:r>
          </w:p>
        </w:tc>
      </w:tr>
      <w:tr w:rsidR="00F81462" w14:paraId="7053A4F7" w14:textId="77777777" w:rsidTr="00D210CF">
        <w:tc>
          <w:tcPr>
            <w:tcW w:w="1838" w:type="dxa"/>
          </w:tcPr>
          <w:p w14:paraId="2C9BEE97" w14:textId="77777777" w:rsidR="00F81462" w:rsidRDefault="00F81462" w:rsidP="00D210CF">
            <w:pPr>
              <w:rPr>
                <w:lang w:val="en-US"/>
              </w:rPr>
            </w:pPr>
            <w:r>
              <w:rPr>
                <w:lang w:val="en-US"/>
              </w:rPr>
              <w:t>ARH 4P</w:t>
            </w:r>
          </w:p>
        </w:tc>
        <w:tc>
          <w:tcPr>
            <w:tcW w:w="1701" w:type="dxa"/>
          </w:tcPr>
          <w:p w14:paraId="751CE394" w14:textId="77777777" w:rsidR="00F81462" w:rsidRDefault="00F81462" w:rsidP="00D210CF">
            <w:pPr>
              <w:jc w:val="center"/>
              <w:rPr>
                <w:lang w:val="en-US"/>
              </w:rPr>
            </w:pPr>
            <w:r>
              <w:rPr>
                <w:lang w:val="en-US"/>
              </w:rPr>
              <w:t>1,5</w:t>
            </w:r>
          </w:p>
        </w:tc>
      </w:tr>
      <w:tr w:rsidR="00F81462" w14:paraId="67627E34" w14:textId="77777777" w:rsidTr="00D210CF">
        <w:tc>
          <w:tcPr>
            <w:tcW w:w="1838" w:type="dxa"/>
          </w:tcPr>
          <w:p w14:paraId="53EC8FD7" w14:textId="77777777" w:rsidR="00F81462" w:rsidRDefault="00F81462" w:rsidP="00D210CF">
            <w:pPr>
              <w:rPr>
                <w:lang w:val="en-US"/>
              </w:rPr>
            </w:pPr>
            <w:r>
              <w:rPr>
                <w:lang w:val="en-US"/>
              </w:rPr>
              <w:t>COMM1_RS485</w:t>
            </w:r>
          </w:p>
        </w:tc>
        <w:tc>
          <w:tcPr>
            <w:tcW w:w="1701" w:type="dxa"/>
          </w:tcPr>
          <w:p w14:paraId="35570B8A" w14:textId="77777777" w:rsidR="00F81462" w:rsidRDefault="00F81462" w:rsidP="00D210CF">
            <w:pPr>
              <w:jc w:val="center"/>
              <w:rPr>
                <w:lang w:val="en-US"/>
              </w:rPr>
            </w:pPr>
            <w:r>
              <w:rPr>
                <w:lang w:val="en-US"/>
              </w:rPr>
              <w:t>0,5</w:t>
            </w:r>
          </w:p>
        </w:tc>
      </w:tr>
      <w:tr w:rsidR="00F81462" w14:paraId="3DE6BEBD" w14:textId="77777777" w:rsidTr="00D210CF">
        <w:tc>
          <w:tcPr>
            <w:tcW w:w="1838" w:type="dxa"/>
          </w:tcPr>
          <w:p w14:paraId="48907F43" w14:textId="77777777" w:rsidR="00F81462" w:rsidRDefault="00F81462" w:rsidP="00D210CF">
            <w:pPr>
              <w:rPr>
                <w:lang w:val="en-US"/>
              </w:rPr>
            </w:pPr>
            <w:r>
              <w:rPr>
                <w:lang w:val="en-US"/>
              </w:rPr>
              <w:t>COMM2_WiFi</w:t>
            </w:r>
          </w:p>
        </w:tc>
        <w:tc>
          <w:tcPr>
            <w:tcW w:w="1701" w:type="dxa"/>
          </w:tcPr>
          <w:p w14:paraId="6A6EF62B" w14:textId="77777777" w:rsidR="00F81462" w:rsidRDefault="00F81462" w:rsidP="00D210CF">
            <w:pPr>
              <w:jc w:val="center"/>
              <w:rPr>
                <w:lang w:val="en-US"/>
              </w:rPr>
            </w:pPr>
            <w:r>
              <w:rPr>
                <w:lang w:val="en-US"/>
              </w:rPr>
              <w:t>0,5</w:t>
            </w:r>
          </w:p>
        </w:tc>
      </w:tr>
    </w:tbl>
    <w:p w14:paraId="2EEA58FF" w14:textId="5682119D" w:rsidR="00F17BA7" w:rsidRDefault="00F17BA7" w:rsidP="6D8328AD">
      <w:pPr>
        <w:rPr>
          <w:noProof/>
          <w:lang w:val="en-US"/>
        </w:rPr>
      </w:pPr>
    </w:p>
    <w:p w14:paraId="346631ED" w14:textId="77777777" w:rsidR="00F81462" w:rsidRDefault="00F81462" w:rsidP="6D8328AD">
      <w:pPr>
        <w:rPr>
          <w:noProof/>
          <w:lang w:val="en-US"/>
        </w:rPr>
      </w:pPr>
    </w:p>
    <w:p w14:paraId="6C3ABDB0" w14:textId="77777777" w:rsidR="003E0D36" w:rsidRPr="003E0D36" w:rsidRDefault="00F81462" w:rsidP="6D8328AD">
      <w:pPr>
        <w:rPr>
          <w:i/>
          <w:iCs/>
          <w:noProof/>
          <w:u w:val="single"/>
          <w:lang w:val="en-US"/>
        </w:rPr>
      </w:pPr>
      <w:r w:rsidRPr="003E0D36">
        <w:rPr>
          <w:i/>
          <w:iCs/>
          <w:noProof/>
          <w:u w:val="single"/>
          <w:lang w:val="en-US"/>
        </w:rPr>
        <w:t>MOD/ARI</w:t>
      </w:r>
    </w:p>
    <w:p w14:paraId="2B78598E" w14:textId="77777777" w:rsidR="003E0D36" w:rsidRDefault="00CA0C78" w:rsidP="6D8328AD">
      <w:pPr>
        <w:rPr>
          <w:noProof/>
          <w:lang w:val="en-US"/>
        </w:rPr>
      </w:pPr>
      <w:r>
        <w:rPr>
          <w:noProof/>
        </w:rPr>
        <w:lastRenderedPageBreak/>
        <w:drawing>
          <wp:inline distT="0" distB="0" distL="0" distR="0" wp14:anchorId="220DACD6" wp14:editId="177FFBD1">
            <wp:extent cx="3633746" cy="2965619"/>
            <wp:effectExtent l="0" t="0" r="508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6301" cy="3090124"/>
                    </a:xfrm>
                    <a:prstGeom prst="rect">
                      <a:avLst/>
                    </a:prstGeom>
                  </pic:spPr>
                </pic:pic>
              </a:graphicData>
            </a:graphic>
          </wp:inline>
        </w:drawing>
      </w:r>
    </w:p>
    <w:p w14:paraId="2101EF64" w14:textId="77777777" w:rsidR="003E0D36" w:rsidRPr="003E0D36" w:rsidRDefault="003E0D36" w:rsidP="6D8328AD">
      <w:pPr>
        <w:rPr>
          <w:i/>
          <w:iCs/>
          <w:noProof/>
          <w:u w:val="single"/>
          <w:lang w:val="en-US"/>
        </w:rPr>
      </w:pPr>
      <w:r w:rsidRPr="003E0D36">
        <w:rPr>
          <w:i/>
          <w:iCs/>
          <w:noProof/>
          <w:u w:val="single"/>
          <w:lang w:val="en-US"/>
        </w:rPr>
        <w:t>ARH</w:t>
      </w:r>
    </w:p>
    <w:p w14:paraId="7849B2D6" w14:textId="32F94CBE" w:rsidR="3BA7B05F" w:rsidRDefault="00F17BA7" w:rsidP="6D8328AD">
      <w:pPr>
        <w:rPr>
          <w:noProof/>
          <w:lang w:val="en-US"/>
        </w:rPr>
      </w:pPr>
      <w:r>
        <w:rPr>
          <w:noProof/>
        </w:rPr>
        <w:drawing>
          <wp:inline distT="0" distB="0" distL="0" distR="0" wp14:anchorId="07B51AA1" wp14:editId="70E08885">
            <wp:extent cx="4748084" cy="338148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49585" cy="3453773"/>
                    </a:xfrm>
                    <a:prstGeom prst="rect">
                      <a:avLst/>
                    </a:prstGeom>
                  </pic:spPr>
                </pic:pic>
              </a:graphicData>
            </a:graphic>
          </wp:inline>
        </w:drawing>
      </w:r>
    </w:p>
    <w:p w14:paraId="4B605DB7" w14:textId="24295495" w:rsidR="004E4687" w:rsidRDefault="004E4687" w:rsidP="004E4687">
      <w:pPr>
        <w:rPr>
          <w:lang w:val="en-US"/>
        </w:rPr>
      </w:pPr>
    </w:p>
    <w:p w14:paraId="609E9B0A" w14:textId="4D871839" w:rsidR="00607F69" w:rsidRDefault="00607F69" w:rsidP="004E4687">
      <w:pPr>
        <w:rPr>
          <w:lang w:val="en-US"/>
        </w:rPr>
      </w:pPr>
      <w:r>
        <w:rPr>
          <w:lang w:val="en-US"/>
        </w:rPr>
        <w:t>To evaluate possible alternatives to reduce the total height of the products</w:t>
      </w:r>
    </w:p>
    <w:p w14:paraId="52B92337" w14:textId="1909F4B3" w:rsidR="00607F69" w:rsidRDefault="00607F69" w:rsidP="009661BC">
      <w:pPr>
        <w:pStyle w:val="ListParagraph"/>
        <w:numPr>
          <w:ilvl w:val="0"/>
          <w:numId w:val="11"/>
        </w:numPr>
        <w:rPr>
          <w:lang w:val="en-US"/>
        </w:rPr>
      </w:pPr>
      <w:r>
        <w:rPr>
          <w:lang w:val="en-US"/>
        </w:rPr>
        <w:t xml:space="preserve">Change wire exit direction </w:t>
      </w:r>
    </w:p>
    <w:p w14:paraId="6C30EE30" w14:textId="2EF5B9D9" w:rsidR="00607F69" w:rsidRDefault="00607F69" w:rsidP="009661BC">
      <w:pPr>
        <w:pStyle w:val="ListParagraph"/>
        <w:numPr>
          <w:ilvl w:val="0"/>
          <w:numId w:val="11"/>
        </w:numPr>
        <w:rPr>
          <w:lang w:val="en-US"/>
        </w:rPr>
      </w:pPr>
      <w:r>
        <w:rPr>
          <w:lang w:val="en-US"/>
        </w:rPr>
        <w:t xml:space="preserve">Reduce wire cross section </w:t>
      </w:r>
    </w:p>
    <w:p w14:paraId="765B1473" w14:textId="54305DFF" w:rsidR="004E4687" w:rsidRDefault="00607F69" w:rsidP="00AE728B">
      <w:pPr>
        <w:rPr>
          <w:lang w:val="en-US"/>
        </w:rPr>
      </w:pPr>
      <w:r>
        <w:rPr>
          <w:lang w:val="en-US"/>
        </w:rPr>
        <w:lastRenderedPageBreak/>
        <w:t>MOD</w:t>
      </w:r>
      <w:r w:rsidR="00C2623E">
        <w:rPr>
          <w:lang w:val="en-US"/>
        </w:rPr>
        <w:t xml:space="preserve"> and ARI</w:t>
      </w:r>
      <w:r>
        <w:rPr>
          <w:lang w:val="en-US"/>
        </w:rPr>
        <w:t xml:space="preserve"> shall always have a </w:t>
      </w:r>
      <w:r w:rsidR="00AE728B">
        <w:rPr>
          <w:lang w:val="en-US"/>
        </w:rPr>
        <w:t>plug-in</w:t>
      </w:r>
      <w:r>
        <w:rPr>
          <w:lang w:val="en-US"/>
        </w:rPr>
        <w:t xml:space="preserve"> connector. </w:t>
      </w:r>
    </w:p>
    <w:p w14:paraId="500E37A4" w14:textId="61E2AD8E" w:rsidR="008760BE" w:rsidRDefault="008760BE" w:rsidP="008760BE">
      <w:pPr>
        <w:pStyle w:val="Heading2"/>
        <w:rPr>
          <w:lang w:val="en-GB"/>
        </w:rPr>
      </w:pPr>
      <w:bookmarkStart w:id="23" w:name="_Toc115677115"/>
      <w:r w:rsidRPr="6D8328AD">
        <w:rPr>
          <w:lang w:val="en-GB"/>
        </w:rPr>
        <w:t>Number of operations</w:t>
      </w:r>
      <w:bookmarkEnd w:id="23"/>
    </w:p>
    <w:tbl>
      <w:tblPr>
        <w:tblStyle w:val="TableGrid"/>
        <w:tblW w:w="0" w:type="auto"/>
        <w:jc w:val="center"/>
        <w:tblLook w:val="04A0" w:firstRow="1" w:lastRow="0" w:firstColumn="1" w:lastColumn="0" w:noHBand="0" w:noVBand="1"/>
      </w:tblPr>
      <w:tblGrid>
        <w:gridCol w:w="1463"/>
        <w:gridCol w:w="1463"/>
        <w:gridCol w:w="1463"/>
      </w:tblGrid>
      <w:tr w:rsidR="008760BE" w14:paraId="4500D9D2" w14:textId="5F2D163D" w:rsidTr="6D8328AD">
        <w:trPr>
          <w:jc w:val="center"/>
        </w:trPr>
        <w:tc>
          <w:tcPr>
            <w:tcW w:w="1463" w:type="dxa"/>
          </w:tcPr>
          <w:p w14:paraId="3E59BF63" w14:textId="77777777" w:rsidR="008760BE" w:rsidRDefault="008760BE" w:rsidP="008760BE">
            <w:pPr>
              <w:rPr>
                <w:lang w:val="en-US"/>
              </w:rPr>
            </w:pPr>
          </w:p>
        </w:tc>
        <w:tc>
          <w:tcPr>
            <w:tcW w:w="1463" w:type="dxa"/>
            <w:vAlign w:val="center"/>
          </w:tcPr>
          <w:p w14:paraId="478E9BEE" w14:textId="29EEF2F0" w:rsidR="008760BE" w:rsidRDefault="008760BE" w:rsidP="008760BE">
            <w:pPr>
              <w:jc w:val="center"/>
              <w:rPr>
                <w:lang w:val="en-US"/>
              </w:rPr>
            </w:pPr>
            <w:r>
              <w:rPr>
                <w:lang w:val="en-US"/>
              </w:rPr>
              <w:t>Minimum requested from the Standard</w:t>
            </w:r>
          </w:p>
        </w:tc>
        <w:tc>
          <w:tcPr>
            <w:tcW w:w="1463" w:type="dxa"/>
            <w:vAlign w:val="center"/>
          </w:tcPr>
          <w:p w14:paraId="6F64C0B1" w14:textId="439841D5" w:rsidR="008760BE" w:rsidRDefault="008760BE" w:rsidP="008760BE">
            <w:pPr>
              <w:jc w:val="center"/>
              <w:rPr>
                <w:lang w:val="en-US"/>
              </w:rPr>
            </w:pPr>
            <w:r>
              <w:rPr>
                <w:lang w:val="en-US"/>
              </w:rPr>
              <w:t>Internal Target</w:t>
            </w:r>
          </w:p>
        </w:tc>
      </w:tr>
      <w:tr w:rsidR="008760BE" w14:paraId="53CDFCAA" w14:textId="59B67BF3" w:rsidTr="6D8328AD">
        <w:trPr>
          <w:jc w:val="center"/>
        </w:trPr>
        <w:tc>
          <w:tcPr>
            <w:tcW w:w="1463" w:type="dxa"/>
          </w:tcPr>
          <w:p w14:paraId="4CB11765" w14:textId="160D3D50" w:rsidR="008760BE" w:rsidRDefault="008760BE" w:rsidP="008760BE">
            <w:pPr>
              <w:rPr>
                <w:lang w:val="en-US"/>
              </w:rPr>
            </w:pPr>
            <w:r>
              <w:rPr>
                <w:lang w:val="en-US"/>
              </w:rPr>
              <w:t>MOD</w:t>
            </w:r>
          </w:p>
        </w:tc>
        <w:tc>
          <w:tcPr>
            <w:tcW w:w="1463" w:type="dxa"/>
            <w:vAlign w:val="center"/>
          </w:tcPr>
          <w:p w14:paraId="37ABC5BF" w14:textId="73FF61DE" w:rsidR="008760BE" w:rsidRDefault="1AFA22F8" w:rsidP="008760BE">
            <w:pPr>
              <w:jc w:val="center"/>
              <w:rPr>
                <w:lang w:val="en-US"/>
              </w:rPr>
            </w:pPr>
            <w:r w:rsidRPr="6D8328AD">
              <w:rPr>
                <w:lang w:val="en-US"/>
              </w:rPr>
              <w:t>NA</w:t>
            </w:r>
          </w:p>
        </w:tc>
        <w:tc>
          <w:tcPr>
            <w:tcW w:w="1463" w:type="dxa"/>
            <w:vAlign w:val="center"/>
          </w:tcPr>
          <w:p w14:paraId="045C35D5" w14:textId="5D62F0DE" w:rsidR="008760BE" w:rsidRDefault="008760BE" w:rsidP="008760BE">
            <w:pPr>
              <w:jc w:val="center"/>
              <w:rPr>
                <w:lang w:val="en-US"/>
              </w:rPr>
            </w:pPr>
            <w:r>
              <w:rPr>
                <w:lang w:val="en-US"/>
              </w:rPr>
              <w:t>20.000</w:t>
            </w:r>
          </w:p>
        </w:tc>
      </w:tr>
      <w:tr w:rsidR="008760BE" w14:paraId="162FB844" w14:textId="6183D96A" w:rsidTr="6D8328AD">
        <w:trPr>
          <w:jc w:val="center"/>
        </w:trPr>
        <w:tc>
          <w:tcPr>
            <w:tcW w:w="1463" w:type="dxa"/>
          </w:tcPr>
          <w:p w14:paraId="2062DC27" w14:textId="75F26BF4" w:rsidR="008760BE" w:rsidRDefault="008760BE" w:rsidP="008760BE">
            <w:pPr>
              <w:rPr>
                <w:lang w:val="en-US"/>
              </w:rPr>
            </w:pPr>
            <w:r>
              <w:rPr>
                <w:lang w:val="en-US"/>
              </w:rPr>
              <w:t>ARI</w:t>
            </w:r>
          </w:p>
        </w:tc>
        <w:tc>
          <w:tcPr>
            <w:tcW w:w="1463" w:type="dxa"/>
            <w:vAlign w:val="center"/>
          </w:tcPr>
          <w:p w14:paraId="420A0A08" w14:textId="4145266B" w:rsidR="008760BE" w:rsidRDefault="008760BE" w:rsidP="008760BE">
            <w:pPr>
              <w:jc w:val="center"/>
              <w:rPr>
                <w:lang w:val="en-US"/>
              </w:rPr>
            </w:pPr>
            <w:r>
              <w:rPr>
                <w:lang w:val="en-US"/>
              </w:rPr>
              <w:t>500</w:t>
            </w:r>
          </w:p>
        </w:tc>
        <w:tc>
          <w:tcPr>
            <w:tcW w:w="1463" w:type="dxa"/>
            <w:vAlign w:val="center"/>
          </w:tcPr>
          <w:p w14:paraId="598A251B" w14:textId="37BF5DC6" w:rsidR="008760BE" w:rsidRDefault="008760BE" w:rsidP="008760BE">
            <w:pPr>
              <w:jc w:val="center"/>
              <w:rPr>
                <w:lang w:val="en-US"/>
              </w:rPr>
            </w:pPr>
            <w:r>
              <w:rPr>
                <w:lang w:val="en-US"/>
              </w:rPr>
              <w:t>20.000</w:t>
            </w:r>
          </w:p>
        </w:tc>
      </w:tr>
      <w:tr w:rsidR="008760BE" w14:paraId="55BBA97E" w14:textId="26816356" w:rsidTr="6D8328AD">
        <w:trPr>
          <w:jc w:val="center"/>
        </w:trPr>
        <w:tc>
          <w:tcPr>
            <w:tcW w:w="1463" w:type="dxa"/>
          </w:tcPr>
          <w:p w14:paraId="3FBCB6A2" w14:textId="0AF94F0A" w:rsidR="008760BE" w:rsidRDefault="008760BE" w:rsidP="008760BE">
            <w:pPr>
              <w:rPr>
                <w:lang w:val="en-US"/>
              </w:rPr>
            </w:pPr>
            <w:r>
              <w:rPr>
                <w:lang w:val="en-US"/>
              </w:rPr>
              <w:t>ARH</w:t>
            </w:r>
          </w:p>
        </w:tc>
        <w:tc>
          <w:tcPr>
            <w:tcW w:w="1463" w:type="dxa"/>
            <w:vAlign w:val="center"/>
          </w:tcPr>
          <w:p w14:paraId="23E9A715" w14:textId="0E005AB4" w:rsidR="008760BE" w:rsidRDefault="008760BE" w:rsidP="008760BE">
            <w:pPr>
              <w:jc w:val="center"/>
              <w:rPr>
                <w:lang w:val="en-US"/>
              </w:rPr>
            </w:pPr>
            <w:r>
              <w:rPr>
                <w:lang w:val="en-US"/>
              </w:rPr>
              <w:t>500</w:t>
            </w:r>
          </w:p>
        </w:tc>
        <w:tc>
          <w:tcPr>
            <w:tcW w:w="1463" w:type="dxa"/>
            <w:vAlign w:val="center"/>
          </w:tcPr>
          <w:p w14:paraId="0ECCDDBB" w14:textId="77777777" w:rsidR="008760BE" w:rsidRDefault="008760BE" w:rsidP="008760BE">
            <w:pPr>
              <w:jc w:val="center"/>
              <w:rPr>
                <w:lang w:val="en-US"/>
              </w:rPr>
            </w:pPr>
          </w:p>
        </w:tc>
      </w:tr>
    </w:tbl>
    <w:p w14:paraId="4F773059" w14:textId="5B8107A0" w:rsidR="001B04F4" w:rsidRDefault="00490D45" w:rsidP="00000340">
      <w:pPr>
        <w:ind w:left="2552"/>
        <w:rPr>
          <w:i/>
          <w:iCs/>
          <w:sz w:val="18"/>
          <w:szCs w:val="18"/>
          <w:lang w:val="en-US"/>
        </w:rPr>
      </w:pPr>
      <w:r w:rsidRPr="001B04F4">
        <w:rPr>
          <w:i/>
          <w:iCs/>
          <w:sz w:val="18"/>
          <w:szCs w:val="18"/>
          <w:lang w:val="en-US"/>
        </w:rPr>
        <w:t>As requested on [2.2.4.3]</w:t>
      </w:r>
    </w:p>
    <w:p w14:paraId="000E7659" w14:textId="77777777" w:rsidR="00254DF5" w:rsidRDefault="00254DF5" w:rsidP="00000340">
      <w:pPr>
        <w:ind w:left="2552"/>
        <w:rPr>
          <w:i/>
          <w:iCs/>
          <w:sz w:val="18"/>
          <w:szCs w:val="18"/>
          <w:lang w:val="en-US"/>
        </w:rPr>
      </w:pPr>
    </w:p>
    <w:p w14:paraId="2DF83C0B" w14:textId="1A9F2723" w:rsidR="002B481B" w:rsidRDefault="00254DF5" w:rsidP="00254DF5">
      <w:pPr>
        <w:rPr>
          <w:lang w:val="en-US"/>
        </w:rPr>
      </w:pPr>
      <w:r w:rsidRPr="002B481B">
        <w:rPr>
          <w:lang w:val="en-US"/>
        </w:rPr>
        <w:t>The operations are intended under the nominal load applied to MOD harm</w:t>
      </w:r>
      <w:r w:rsidR="00E259DF">
        <w:rPr>
          <w:lang w:val="en-US"/>
        </w:rPr>
        <w:t xml:space="preserve"> and without accessories</w:t>
      </w:r>
      <w:r w:rsidR="002B481B" w:rsidRPr="002B481B">
        <w:rPr>
          <w:lang w:val="en-US"/>
        </w:rPr>
        <w:t>:</w:t>
      </w:r>
    </w:p>
    <w:p w14:paraId="7CA612C7" w14:textId="77777777" w:rsidR="002B481B" w:rsidRPr="002B481B" w:rsidRDefault="002B481B" w:rsidP="009661BC">
      <w:pPr>
        <w:pStyle w:val="ListParagraph"/>
        <w:numPr>
          <w:ilvl w:val="0"/>
          <w:numId w:val="12"/>
        </w:numPr>
        <w:rPr>
          <w:lang w:val="en-US"/>
        </w:rPr>
      </w:pPr>
      <w:r w:rsidRPr="002B481B">
        <w:rPr>
          <w:lang w:val="en-US"/>
        </w:rPr>
        <w:t>MOD: S204</w:t>
      </w:r>
    </w:p>
    <w:p w14:paraId="64AD337A" w14:textId="5F83866B" w:rsidR="00254DF5" w:rsidRDefault="002B481B" w:rsidP="009661BC">
      <w:pPr>
        <w:pStyle w:val="ListParagraph"/>
        <w:numPr>
          <w:ilvl w:val="0"/>
          <w:numId w:val="12"/>
        </w:numPr>
        <w:rPr>
          <w:lang w:val="en-US"/>
        </w:rPr>
      </w:pPr>
      <w:r w:rsidRPr="002B481B">
        <w:rPr>
          <w:lang w:val="en-US"/>
        </w:rPr>
        <w:t>ARI/ARH: F204</w:t>
      </w:r>
      <w:r w:rsidR="00254DF5" w:rsidRPr="002B481B">
        <w:rPr>
          <w:lang w:val="en-US"/>
        </w:rPr>
        <w:t xml:space="preserve">. </w:t>
      </w:r>
    </w:p>
    <w:p w14:paraId="53C8A7F0" w14:textId="77777777" w:rsidR="00BD2462" w:rsidRPr="00BD2462" w:rsidRDefault="00BD2462" w:rsidP="00BD2462">
      <w:pPr>
        <w:rPr>
          <w:lang w:val="en-US"/>
        </w:rPr>
      </w:pPr>
    </w:p>
    <w:p w14:paraId="5C16D316" w14:textId="77777777" w:rsidR="003C7420" w:rsidRDefault="003C7420" w:rsidP="003C7420">
      <w:pPr>
        <w:rPr>
          <w:lang w:val="en-US"/>
        </w:rPr>
      </w:pPr>
      <w:r w:rsidRPr="00BD2462">
        <w:rPr>
          <w:b/>
          <w:bCs/>
          <w:i/>
          <w:iCs/>
          <w:color w:val="0070C0"/>
          <w:lang w:val="en-US"/>
        </w:rPr>
        <w:t>DEVIATION</w:t>
      </w:r>
      <w:r>
        <w:rPr>
          <w:lang w:val="en-US"/>
        </w:rPr>
        <w:t>: Only for S204 100 A, the internal target is 10.000 operation instead of 20.000.</w:t>
      </w:r>
    </w:p>
    <w:p w14:paraId="475DCE2A" w14:textId="369CCCCB" w:rsidR="003C7420" w:rsidRDefault="003C7420" w:rsidP="00BD2462">
      <w:pPr>
        <w:rPr>
          <w:lang w:val="en-US"/>
        </w:rPr>
      </w:pPr>
      <w:r w:rsidRPr="00BD2462">
        <w:rPr>
          <w:b/>
          <w:bCs/>
          <w:i/>
          <w:iCs/>
          <w:color w:val="0070C0"/>
          <w:lang w:val="en-US"/>
        </w:rPr>
        <w:t>DEVIATION</w:t>
      </w:r>
      <w:r>
        <w:rPr>
          <w:lang w:val="en-US"/>
        </w:rPr>
        <w:t xml:space="preserve">: Only for SKUs </w:t>
      </w:r>
      <w:r w:rsidRPr="00355A53">
        <w:rPr>
          <w:lang w:val="en-US"/>
        </w:rPr>
        <w:t xml:space="preserve">2CSS201998R0038 (MOD Hager), the </w:t>
      </w:r>
      <w:r w:rsidR="00355A53" w:rsidRPr="00355A53">
        <w:rPr>
          <w:lang w:val="en-US"/>
        </w:rPr>
        <w:t>internal target is 10.000 operation instead of 20.000 (for every coupled device and/or accessories.</w:t>
      </w:r>
    </w:p>
    <w:p w14:paraId="38696901" w14:textId="635874ED" w:rsidR="00365C07" w:rsidRPr="00BD2462" w:rsidRDefault="00365C07" w:rsidP="00BD2462">
      <w:pPr>
        <w:rPr>
          <w:lang w:val="en-US"/>
        </w:rPr>
      </w:pPr>
      <w:r w:rsidRPr="00365C07">
        <w:rPr>
          <w:b/>
          <w:bCs/>
          <w:i/>
          <w:iCs/>
          <w:color w:val="0070C0"/>
          <w:lang w:val="en-US"/>
        </w:rPr>
        <w:t>Change request</w:t>
      </w:r>
      <w:r>
        <w:rPr>
          <w:lang w:val="en-US"/>
        </w:rPr>
        <w:t>: Compatibility ensured also with S204P (metal toggle) up to 10.000 operation</w:t>
      </w:r>
    </w:p>
    <w:p w14:paraId="2065E2A7" w14:textId="6D4552C8" w:rsidR="004E4687" w:rsidRPr="004E4687" w:rsidRDefault="004E4687" w:rsidP="004E4687">
      <w:pPr>
        <w:pStyle w:val="Heading2"/>
        <w:rPr>
          <w:lang w:val="en-US"/>
        </w:rPr>
      </w:pPr>
      <w:bookmarkStart w:id="24" w:name="_Toc115677116"/>
      <w:r w:rsidRPr="6D8328AD">
        <w:rPr>
          <w:lang w:val="en-US"/>
        </w:rPr>
        <w:t>Material</w:t>
      </w:r>
      <w:bookmarkEnd w:id="24"/>
    </w:p>
    <w:p w14:paraId="3B7025D1" w14:textId="77777777" w:rsidR="00F52060" w:rsidRPr="00000340" w:rsidRDefault="00F52060" w:rsidP="00000340">
      <w:pPr>
        <w:jc w:val="both"/>
        <w:rPr>
          <w:lang w:val="en-US"/>
        </w:rPr>
      </w:pPr>
      <w:r w:rsidRPr="00000340">
        <w:rPr>
          <w:lang w:val="en-US"/>
        </w:rPr>
        <w:t xml:space="preserve">R26 (requirements for small electronic products) HL3 (highest hazard level) </w:t>
      </w:r>
      <w:r w:rsidR="00AC0172" w:rsidRPr="00000340">
        <w:rPr>
          <w:lang w:val="en-US"/>
        </w:rPr>
        <w:t>classification according to EN 45545-1:2013 and EN 45545-2:2013</w:t>
      </w:r>
      <w:r w:rsidRPr="00000340">
        <w:rPr>
          <w:lang w:val="en-US"/>
        </w:rPr>
        <w:t xml:space="preserve"> [2.2.5.1.1]</w:t>
      </w:r>
    </w:p>
    <w:p w14:paraId="1E213891" w14:textId="1D114AD2" w:rsidR="004E4687" w:rsidRPr="00000340" w:rsidRDefault="004E4687" w:rsidP="00000340">
      <w:pPr>
        <w:jc w:val="both"/>
        <w:rPr>
          <w:lang w:val="en-US"/>
        </w:rPr>
      </w:pPr>
      <w:r w:rsidRPr="00000340">
        <w:rPr>
          <w:lang w:val="en-US"/>
        </w:rPr>
        <w:t>V0</w:t>
      </w:r>
      <w:r w:rsidR="00F52060" w:rsidRPr="00000340">
        <w:rPr>
          <w:lang w:val="en-US"/>
        </w:rPr>
        <w:t xml:space="preserve"> classification according to UL94 [2.2.5.1.2]</w:t>
      </w:r>
    </w:p>
    <w:p w14:paraId="360F2192" w14:textId="3D4FD248" w:rsidR="004E4687" w:rsidRDefault="004E4687" w:rsidP="00000340">
      <w:pPr>
        <w:pStyle w:val="Heading2"/>
        <w:jc w:val="both"/>
        <w:rPr>
          <w:lang w:val="en-US"/>
        </w:rPr>
      </w:pPr>
      <w:bookmarkStart w:id="25" w:name="_Toc115677117"/>
      <w:r w:rsidRPr="6D8328AD">
        <w:rPr>
          <w:lang w:val="en-US"/>
        </w:rPr>
        <w:t>Misuse</w:t>
      </w:r>
      <w:bookmarkEnd w:id="25"/>
    </w:p>
    <w:p w14:paraId="3D6C30B6" w14:textId="66DF9858" w:rsidR="00086CC0" w:rsidRDefault="00086CC0" w:rsidP="00000340">
      <w:pPr>
        <w:jc w:val="both"/>
        <w:rPr>
          <w:lang w:val="en-US"/>
        </w:rPr>
      </w:pPr>
      <w:r w:rsidRPr="6D8328AD">
        <w:rPr>
          <w:lang w:val="en-US"/>
        </w:rPr>
        <w:t xml:space="preserve">The operations from remote (Close/Open) </w:t>
      </w:r>
      <w:r w:rsidR="2202B8EB" w:rsidRPr="6D8328AD">
        <w:rPr>
          <w:lang w:val="en-US"/>
        </w:rPr>
        <w:t xml:space="preserve">shall </w:t>
      </w:r>
      <w:r w:rsidRPr="6D8328AD">
        <w:rPr>
          <w:lang w:val="en-US"/>
        </w:rPr>
        <w:t>be avoided</w:t>
      </w:r>
      <w:r w:rsidR="004E4687" w:rsidRPr="6D8328AD">
        <w:rPr>
          <w:lang w:val="en-US"/>
        </w:rPr>
        <w:t xml:space="preserve"> through a locking </w:t>
      </w:r>
      <w:proofErr w:type="gramStart"/>
      <w:r w:rsidR="004E4687" w:rsidRPr="6D8328AD">
        <w:rPr>
          <w:lang w:val="en-US"/>
        </w:rPr>
        <w:t>mechanism, when</w:t>
      </w:r>
      <w:proofErr w:type="gramEnd"/>
      <w:r w:rsidR="004E4687" w:rsidRPr="6D8328AD">
        <w:rPr>
          <w:lang w:val="en-US"/>
        </w:rPr>
        <w:t xml:space="preserve"> the </w:t>
      </w:r>
      <w:r w:rsidRPr="6D8328AD">
        <w:rPr>
          <w:lang w:val="en-US"/>
        </w:rPr>
        <w:t xml:space="preserve">associated </w:t>
      </w:r>
      <w:r w:rsidR="004E4687" w:rsidRPr="6D8328AD">
        <w:rPr>
          <w:lang w:val="en-US"/>
        </w:rPr>
        <w:t>breaker is in off position</w:t>
      </w:r>
      <w:r w:rsidR="00172437" w:rsidRPr="6D8328AD">
        <w:rPr>
          <w:lang w:val="en-US"/>
        </w:rPr>
        <w:t xml:space="preserve"> [2.1.6.1]</w:t>
      </w:r>
      <w:r w:rsidRPr="6D8328AD">
        <w:rPr>
          <w:lang w:val="en-US"/>
        </w:rPr>
        <w:t xml:space="preserve">. In this locked condition, also the </w:t>
      </w:r>
      <w:r w:rsidR="000D6D77" w:rsidRPr="6D8328AD">
        <w:rPr>
          <w:lang w:val="en-US"/>
        </w:rPr>
        <w:t>Automatic</w:t>
      </w:r>
      <w:r w:rsidRPr="6D8328AD">
        <w:rPr>
          <w:lang w:val="en-US"/>
        </w:rPr>
        <w:t>-reclosing operation are avoided</w:t>
      </w:r>
      <w:r w:rsidR="00172437" w:rsidRPr="6D8328AD">
        <w:rPr>
          <w:lang w:val="en-US"/>
        </w:rPr>
        <w:t xml:space="preserve"> (on ARI and ARH)</w:t>
      </w:r>
      <w:r w:rsidRPr="6D8328AD">
        <w:rPr>
          <w:lang w:val="en-US"/>
        </w:rPr>
        <w:t xml:space="preserve">, </w:t>
      </w:r>
      <w:proofErr w:type="gramStart"/>
      <w:r w:rsidRPr="6D8328AD">
        <w:rPr>
          <w:lang w:val="en-US"/>
        </w:rPr>
        <w:t>in order to</w:t>
      </w:r>
      <w:proofErr w:type="gramEnd"/>
      <w:r w:rsidRPr="6D8328AD">
        <w:rPr>
          <w:lang w:val="en-US"/>
        </w:rPr>
        <w:t xml:space="preserve"> be safe during the maintenance services</w:t>
      </w:r>
      <w:r w:rsidR="00172437" w:rsidRPr="6D8328AD">
        <w:rPr>
          <w:lang w:val="en-US"/>
        </w:rPr>
        <w:t xml:space="preserve"> [2.1.6.2]</w:t>
      </w:r>
      <w:r w:rsidRPr="6D8328AD">
        <w:rPr>
          <w:lang w:val="en-US"/>
        </w:rPr>
        <w:t>.</w:t>
      </w:r>
    </w:p>
    <w:p w14:paraId="09F61B92" w14:textId="1A7EC03C" w:rsidR="00AE728B" w:rsidRPr="00172437" w:rsidRDefault="004E4687" w:rsidP="00AE728B">
      <w:pPr>
        <w:jc w:val="both"/>
        <w:rPr>
          <w:lang w:val="en-US"/>
        </w:rPr>
      </w:pPr>
      <w:r w:rsidRPr="004E4687">
        <w:rPr>
          <w:lang w:val="en-US"/>
        </w:rPr>
        <w:t>On</w:t>
      </w:r>
      <w:r w:rsidR="00172437">
        <w:rPr>
          <w:lang w:val="en-US"/>
        </w:rPr>
        <w:t xml:space="preserve"> ARH range, the handle must be covered completely when the </w:t>
      </w:r>
      <w:r w:rsidR="000D6D77">
        <w:rPr>
          <w:lang w:val="en-US"/>
        </w:rPr>
        <w:t>Automatic</w:t>
      </w:r>
      <w:r w:rsidR="00172437">
        <w:rPr>
          <w:lang w:val="en-US"/>
        </w:rPr>
        <w:t>-reclosing functionality is active [2.1.6.3].</w:t>
      </w:r>
    </w:p>
    <w:p w14:paraId="21D4F3D8" w14:textId="00FA780A" w:rsidR="00EC4241" w:rsidRDefault="00EC4241" w:rsidP="40D1D771">
      <w:pPr>
        <w:pStyle w:val="Heading1"/>
        <w:rPr>
          <w:rFonts w:ascii="Verdana" w:hAnsi="Verdana" w:cstheme="minorBidi"/>
          <w:sz w:val="24"/>
          <w:szCs w:val="24"/>
          <w:lang w:val="en-GB"/>
        </w:rPr>
      </w:pPr>
      <w:bookmarkStart w:id="26" w:name="_Toc115677118"/>
      <w:r w:rsidRPr="6D8328AD">
        <w:rPr>
          <w:rFonts w:ascii="Verdana" w:hAnsi="Verdana" w:cstheme="minorBidi"/>
          <w:sz w:val="24"/>
          <w:szCs w:val="24"/>
          <w:lang w:val="en-GB"/>
        </w:rPr>
        <w:t>Electrical Requirements</w:t>
      </w:r>
      <w:bookmarkEnd w:id="26"/>
    </w:p>
    <w:tbl>
      <w:tblPr>
        <w:tblStyle w:val="TableGrid"/>
        <w:tblW w:w="9351" w:type="dxa"/>
        <w:tblLayout w:type="fixed"/>
        <w:tblLook w:val="04A0" w:firstRow="1" w:lastRow="0" w:firstColumn="1" w:lastColumn="0" w:noHBand="0" w:noVBand="1"/>
      </w:tblPr>
      <w:tblGrid>
        <w:gridCol w:w="2263"/>
        <w:gridCol w:w="1417"/>
        <w:gridCol w:w="355"/>
        <w:gridCol w:w="1063"/>
        <w:gridCol w:w="709"/>
        <w:gridCol w:w="708"/>
        <w:gridCol w:w="1418"/>
        <w:gridCol w:w="1418"/>
      </w:tblGrid>
      <w:tr w:rsidR="00927874" w14:paraId="3D7608B4" w14:textId="77777777" w:rsidTr="00927874">
        <w:tc>
          <w:tcPr>
            <w:tcW w:w="2263" w:type="dxa"/>
          </w:tcPr>
          <w:p w14:paraId="479E8112" w14:textId="2C6E8475" w:rsidR="00927874" w:rsidRDefault="00927874" w:rsidP="00FF56A3">
            <w:pPr>
              <w:spacing w:before="60" w:after="60"/>
            </w:pPr>
          </w:p>
        </w:tc>
        <w:tc>
          <w:tcPr>
            <w:tcW w:w="1417" w:type="dxa"/>
            <w:shd w:val="clear" w:color="auto" w:fill="D9D9D9" w:themeFill="background1" w:themeFillShade="D9"/>
            <w:vAlign w:val="center"/>
          </w:tcPr>
          <w:p w14:paraId="2763BA6A" w14:textId="39E9A972" w:rsidR="00927874" w:rsidRPr="00927874" w:rsidRDefault="00927874" w:rsidP="00FF56A3">
            <w:pPr>
              <w:spacing w:before="60" w:after="60"/>
              <w:jc w:val="center"/>
              <w:rPr>
                <w:b/>
                <w:bCs/>
              </w:rPr>
            </w:pPr>
            <w:r w:rsidRPr="00000340">
              <w:rPr>
                <w:b/>
                <w:bCs/>
              </w:rPr>
              <w:t>MOD/ARI</w:t>
            </w:r>
            <w:r>
              <w:rPr>
                <w:b/>
                <w:bCs/>
              </w:rPr>
              <w:t>/</w:t>
            </w:r>
            <w:r>
              <w:rPr>
                <w:b/>
                <w:bCs/>
              </w:rPr>
              <w:br/>
            </w:r>
            <w:r w:rsidRPr="00000340">
              <w:rPr>
                <w:b/>
                <w:bCs/>
              </w:rPr>
              <w:t>ARI-30</w:t>
            </w:r>
          </w:p>
        </w:tc>
        <w:tc>
          <w:tcPr>
            <w:tcW w:w="1418" w:type="dxa"/>
            <w:gridSpan w:val="2"/>
            <w:shd w:val="clear" w:color="auto" w:fill="D9D9D9" w:themeFill="background1" w:themeFillShade="D9"/>
            <w:vAlign w:val="center"/>
          </w:tcPr>
          <w:p w14:paraId="37F3497A" w14:textId="688302BB" w:rsidR="00927874" w:rsidRPr="00927874" w:rsidRDefault="00927874" w:rsidP="00FF56A3">
            <w:pPr>
              <w:spacing w:before="60" w:after="60"/>
              <w:jc w:val="center"/>
              <w:rPr>
                <w:b/>
                <w:bCs/>
              </w:rPr>
            </w:pPr>
            <w:r w:rsidRPr="00000340">
              <w:rPr>
                <w:b/>
                <w:bCs/>
              </w:rPr>
              <w:t>MOD LV</w:t>
            </w:r>
          </w:p>
        </w:tc>
        <w:tc>
          <w:tcPr>
            <w:tcW w:w="1417" w:type="dxa"/>
            <w:gridSpan w:val="2"/>
            <w:shd w:val="clear" w:color="auto" w:fill="D9D9D9" w:themeFill="background1" w:themeFillShade="D9"/>
            <w:vAlign w:val="center"/>
          </w:tcPr>
          <w:p w14:paraId="0B56A66A" w14:textId="1175293A" w:rsidR="00927874" w:rsidRPr="00927874" w:rsidRDefault="00927874" w:rsidP="00FF56A3">
            <w:pPr>
              <w:spacing w:before="60" w:after="60"/>
              <w:jc w:val="center"/>
              <w:rPr>
                <w:b/>
                <w:bCs/>
              </w:rPr>
            </w:pPr>
            <w:r w:rsidRPr="00927874">
              <w:rPr>
                <w:b/>
                <w:bCs/>
              </w:rPr>
              <w:t>ARI LV</w:t>
            </w:r>
          </w:p>
        </w:tc>
        <w:tc>
          <w:tcPr>
            <w:tcW w:w="1418" w:type="dxa"/>
            <w:shd w:val="clear" w:color="auto" w:fill="D9D9D9" w:themeFill="background1" w:themeFillShade="D9"/>
            <w:vAlign w:val="center"/>
          </w:tcPr>
          <w:p w14:paraId="163AE2DD" w14:textId="0DEAE55D" w:rsidR="00927874" w:rsidRPr="00927874" w:rsidRDefault="00927874" w:rsidP="00FF56A3">
            <w:pPr>
              <w:spacing w:before="60" w:after="60"/>
              <w:jc w:val="center"/>
              <w:rPr>
                <w:b/>
                <w:bCs/>
              </w:rPr>
            </w:pPr>
            <w:r w:rsidRPr="00000340">
              <w:rPr>
                <w:b/>
                <w:bCs/>
              </w:rPr>
              <w:t>ARH 2P</w:t>
            </w:r>
          </w:p>
        </w:tc>
        <w:tc>
          <w:tcPr>
            <w:tcW w:w="1418" w:type="dxa"/>
            <w:shd w:val="clear" w:color="auto" w:fill="D9D9D9" w:themeFill="background1" w:themeFillShade="D9"/>
            <w:vAlign w:val="center"/>
          </w:tcPr>
          <w:p w14:paraId="26CA6449" w14:textId="48B2F9CD" w:rsidR="00927874" w:rsidRPr="00927874" w:rsidRDefault="00927874" w:rsidP="00FF56A3">
            <w:pPr>
              <w:spacing w:before="60" w:after="60"/>
              <w:jc w:val="center"/>
              <w:rPr>
                <w:b/>
                <w:bCs/>
              </w:rPr>
            </w:pPr>
            <w:r w:rsidRPr="00000340">
              <w:rPr>
                <w:b/>
                <w:bCs/>
              </w:rPr>
              <w:t>ARH 4P</w:t>
            </w:r>
          </w:p>
        </w:tc>
      </w:tr>
      <w:tr w:rsidR="00716138" w14:paraId="077E0451" w14:textId="77777777" w:rsidTr="00F403AB">
        <w:tc>
          <w:tcPr>
            <w:tcW w:w="2263" w:type="dxa"/>
          </w:tcPr>
          <w:p w14:paraId="2CF023F4" w14:textId="2DFE3906" w:rsidR="00716138" w:rsidRDefault="00716138" w:rsidP="00716138">
            <w:pPr>
              <w:spacing w:before="60" w:after="60"/>
            </w:pPr>
            <w:r>
              <w:t xml:space="preserve">Operating </w:t>
            </w:r>
            <w:proofErr w:type="spellStart"/>
            <w:r>
              <w:t>voltage</w:t>
            </w:r>
            <w:proofErr w:type="spellEnd"/>
          </w:p>
        </w:tc>
        <w:tc>
          <w:tcPr>
            <w:tcW w:w="1417" w:type="dxa"/>
            <w:vAlign w:val="center"/>
          </w:tcPr>
          <w:p w14:paraId="2B3E91BA" w14:textId="77777777" w:rsidR="00716138" w:rsidRDefault="00716138" w:rsidP="00716138">
            <w:pPr>
              <w:spacing w:before="60" w:after="60"/>
              <w:jc w:val="center"/>
              <w:rPr>
                <w:lang w:val="en-US"/>
              </w:rPr>
            </w:pPr>
            <w:commentRangeStart w:id="27"/>
            <w:r w:rsidRPr="388CD7A2">
              <w:rPr>
                <w:lang w:val="en-US"/>
              </w:rPr>
              <w:t>110-240 V</w:t>
            </w:r>
            <w:r w:rsidRPr="388CD7A2">
              <w:rPr>
                <w:vertAlign w:val="subscript"/>
                <w:lang w:val="en-US"/>
              </w:rPr>
              <w:t>AC</w:t>
            </w:r>
          </w:p>
          <w:p w14:paraId="1A696151" w14:textId="77777777" w:rsidR="00716138" w:rsidRPr="0062616A" w:rsidRDefault="00716138" w:rsidP="00716138">
            <w:pPr>
              <w:spacing w:before="60" w:after="60"/>
              <w:rPr>
                <w:i/>
                <w:iCs/>
                <w:lang w:val="en-US"/>
              </w:rPr>
            </w:pPr>
            <w:r w:rsidRPr="0062616A">
              <w:rPr>
                <w:i/>
                <w:iCs/>
                <w:lang w:val="en-US"/>
              </w:rPr>
              <w:t>Range:</w:t>
            </w:r>
          </w:p>
          <w:p w14:paraId="13A0029D" w14:textId="61AA774B" w:rsidR="00716138" w:rsidRPr="00E02D76" w:rsidRDefault="00716138" w:rsidP="00716138">
            <w:pPr>
              <w:spacing w:before="60" w:after="60"/>
              <w:jc w:val="center"/>
              <w:rPr>
                <w:lang w:val="en-US"/>
              </w:rPr>
            </w:pPr>
            <w:r w:rsidRPr="00927874">
              <w:rPr>
                <w:strike/>
                <w:lang w:val="en-US"/>
              </w:rPr>
              <w:t>95</w:t>
            </w:r>
            <w:r>
              <w:rPr>
                <w:lang w:val="en-US"/>
              </w:rPr>
              <w:t xml:space="preserve"> 100</w:t>
            </w:r>
            <w:r w:rsidRPr="1C26BAF5">
              <w:rPr>
                <w:lang w:val="en-US"/>
              </w:rPr>
              <w:t>…265 V</w:t>
            </w:r>
            <w:r w:rsidRPr="1C26BAF5">
              <w:rPr>
                <w:vertAlign w:val="subscript"/>
                <w:lang w:val="en-US"/>
              </w:rPr>
              <w:t>AC</w:t>
            </w:r>
          </w:p>
        </w:tc>
        <w:tc>
          <w:tcPr>
            <w:tcW w:w="1418" w:type="dxa"/>
            <w:gridSpan w:val="2"/>
            <w:vAlign w:val="center"/>
          </w:tcPr>
          <w:p w14:paraId="4FD69A67" w14:textId="3ABC68DD" w:rsidR="00716138" w:rsidRDefault="00716138" w:rsidP="00716138">
            <w:pPr>
              <w:spacing w:before="60" w:after="60"/>
              <w:jc w:val="center"/>
              <w:rPr>
                <w:sz w:val="18"/>
                <w:szCs w:val="18"/>
                <w:lang w:val="en-US"/>
              </w:rPr>
            </w:pPr>
            <w:r w:rsidRPr="00E02D76">
              <w:rPr>
                <w:lang w:val="en-US"/>
              </w:rPr>
              <w:t>24</w:t>
            </w:r>
            <w:r>
              <w:rPr>
                <w:lang w:val="en-US"/>
              </w:rPr>
              <w:t>…</w:t>
            </w:r>
            <w:r w:rsidRPr="00E02D76">
              <w:rPr>
                <w:lang w:val="en-US"/>
              </w:rPr>
              <w:t>48</w:t>
            </w:r>
            <w:r>
              <w:rPr>
                <w:lang w:val="en-US"/>
              </w:rPr>
              <w:t xml:space="preserve"> </w:t>
            </w:r>
            <w:r w:rsidRPr="00F35663">
              <w:rPr>
                <w:lang w:val="en-US"/>
              </w:rPr>
              <w:t>V</w:t>
            </w:r>
            <w:r w:rsidRPr="0062616A">
              <w:rPr>
                <w:vertAlign w:val="subscript"/>
                <w:lang w:val="en-US"/>
              </w:rPr>
              <w:t>AC</w:t>
            </w:r>
            <w:r>
              <w:rPr>
                <w:vertAlign w:val="subscript"/>
                <w:lang w:val="en-US"/>
              </w:rPr>
              <w:t>/DC</w:t>
            </w:r>
            <w:r w:rsidRPr="00E02D76">
              <w:rPr>
                <w:lang w:val="en-US"/>
              </w:rPr>
              <w:t xml:space="preserve"> </w:t>
            </w:r>
            <w:r w:rsidRPr="0062616A">
              <w:rPr>
                <w:sz w:val="18"/>
                <w:szCs w:val="18"/>
                <w:lang w:val="en-US"/>
              </w:rPr>
              <w:t>(+10…-</w:t>
            </w:r>
            <w:r w:rsidRPr="00716138">
              <w:rPr>
                <w:strike/>
                <w:sz w:val="18"/>
                <w:szCs w:val="18"/>
                <w:lang w:val="en-US"/>
              </w:rPr>
              <w:t>15</w:t>
            </w:r>
            <w:r>
              <w:rPr>
                <w:sz w:val="18"/>
                <w:szCs w:val="18"/>
                <w:lang w:val="en-US"/>
              </w:rPr>
              <w:t xml:space="preserve"> </w:t>
            </w:r>
            <w:r w:rsidRPr="0062616A">
              <w:rPr>
                <w:sz w:val="18"/>
                <w:szCs w:val="18"/>
                <w:lang w:val="en-US"/>
              </w:rPr>
              <w:t>1</w:t>
            </w:r>
            <w:r>
              <w:rPr>
                <w:sz w:val="18"/>
                <w:szCs w:val="18"/>
                <w:lang w:val="en-US"/>
              </w:rPr>
              <w:t>0</w:t>
            </w:r>
            <w:r w:rsidRPr="0062616A">
              <w:rPr>
                <w:sz w:val="18"/>
                <w:szCs w:val="18"/>
                <w:lang w:val="en-US"/>
              </w:rPr>
              <w:t>%)</w:t>
            </w:r>
          </w:p>
          <w:p w14:paraId="7C90F2A2" w14:textId="76EE35C9" w:rsidR="00716138" w:rsidRPr="00E02D76" w:rsidRDefault="00716138" w:rsidP="00716138">
            <w:pPr>
              <w:spacing w:before="60" w:after="60"/>
              <w:jc w:val="center"/>
              <w:rPr>
                <w:lang w:val="en-US"/>
              </w:rPr>
            </w:pPr>
            <w:r w:rsidRPr="00780096">
              <w:rPr>
                <w:b/>
                <w:bCs/>
                <w:i/>
                <w:iCs/>
                <w:color w:val="0070C0"/>
              </w:rPr>
              <w:t>DEVIATION</w:t>
            </w:r>
            <w:commentRangeEnd w:id="27"/>
            <w:r w:rsidR="00774E99">
              <w:rPr>
                <w:rStyle w:val="CommentReference"/>
              </w:rPr>
              <w:commentReference w:id="27"/>
            </w:r>
          </w:p>
        </w:tc>
        <w:tc>
          <w:tcPr>
            <w:tcW w:w="1417" w:type="dxa"/>
            <w:gridSpan w:val="2"/>
            <w:vAlign w:val="center"/>
          </w:tcPr>
          <w:p w14:paraId="53E3A8C7" w14:textId="77777777" w:rsidR="00716138" w:rsidRDefault="00716138" w:rsidP="00716138">
            <w:pPr>
              <w:spacing w:before="60" w:after="60"/>
              <w:jc w:val="center"/>
              <w:rPr>
                <w:sz w:val="18"/>
                <w:szCs w:val="18"/>
                <w:lang w:val="en-US"/>
              </w:rPr>
            </w:pPr>
            <w:r w:rsidRPr="00E02D76">
              <w:rPr>
                <w:lang w:val="en-US"/>
              </w:rPr>
              <w:t>24</w:t>
            </w:r>
            <w:r>
              <w:rPr>
                <w:lang w:val="en-US"/>
              </w:rPr>
              <w:t>…</w:t>
            </w:r>
            <w:r w:rsidRPr="00E02D76">
              <w:rPr>
                <w:lang w:val="en-US"/>
              </w:rPr>
              <w:t>48</w:t>
            </w:r>
            <w:r>
              <w:rPr>
                <w:lang w:val="en-US"/>
              </w:rPr>
              <w:t xml:space="preserve"> </w:t>
            </w:r>
            <w:r w:rsidRPr="00F35663">
              <w:rPr>
                <w:lang w:val="en-US"/>
              </w:rPr>
              <w:t>V</w:t>
            </w:r>
            <w:r w:rsidRPr="0062616A">
              <w:rPr>
                <w:vertAlign w:val="subscript"/>
                <w:lang w:val="en-US"/>
              </w:rPr>
              <w:t>AC</w:t>
            </w:r>
            <w:r>
              <w:rPr>
                <w:vertAlign w:val="subscript"/>
                <w:lang w:val="en-US"/>
              </w:rPr>
              <w:t>/DC</w:t>
            </w:r>
            <w:r w:rsidRPr="00E02D76">
              <w:rPr>
                <w:lang w:val="en-US"/>
              </w:rPr>
              <w:t xml:space="preserve"> </w:t>
            </w:r>
            <w:r w:rsidRPr="0062616A">
              <w:rPr>
                <w:sz w:val="18"/>
                <w:szCs w:val="18"/>
                <w:lang w:val="en-US"/>
              </w:rPr>
              <w:t>(+10…-15%)</w:t>
            </w:r>
          </w:p>
          <w:p w14:paraId="5FB93A7E" w14:textId="5FCEBB8C" w:rsidR="00716138" w:rsidRPr="00E02D76" w:rsidRDefault="00716138" w:rsidP="00716138">
            <w:pPr>
              <w:spacing w:before="60" w:after="60"/>
              <w:jc w:val="center"/>
              <w:rPr>
                <w:lang w:val="en-US"/>
              </w:rPr>
            </w:pPr>
            <w:r w:rsidRPr="00780096">
              <w:rPr>
                <w:b/>
                <w:bCs/>
                <w:i/>
                <w:iCs/>
                <w:color w:val="0070C0"/>
              </w:rPr>
              <w:t>DEVIATION</w:t>
            </w:r>
          </w:p>
        </w:tc>
        <w:tc>
          <w:tcPr>
            <w:tcW w:w="1418" w:type="dxa"/>
            <w:vAlign w:val="center"/>
          </w:tcPr>
          <w:p w14:paraId="6005E789" w14:textId="419FA21B" w:rsidR="00716138" w:rsidRPr="00E02D76" w:rsidRDefault="00716138" w:rsidP="00716138">
            <w:pPr>
              <w:spacing w:before="60" w:after="60"/>
              <w:jc w:val="center"/>
              <w:rPr>
                <w:lang w:val="en-US"/>
              </w:rPr>
            </w:pPr>
            <w:r w:rsidRPr="00E02D76">
              <w:rPr>
                <w:lang w:val="en-US"/>
              </w:rPr>
              <w:t>230</w:t>
            </w:r>
            <w:r>
              <w:rPr>
                <w:lang w:val="en-US"/>
              </w:rPr>
              <w:t>-</w:t>
            </w:r>
            <w:r w:rsidRPr="00E02D76">
              <w:rPr>
                <w:lang w:val="en-US"/>
              </w:rPr>
              <w:t>240</w:t>
            </w:r>
            <w:r w:rsidRPr="00F35663">
              <w:rPr>
                <w:lang w:val="en-US"/>
              </w:rPr>
              <w:t xml:space="preserve"> V</w:t>
            </w:r>
            <w:r w:rsidRPr="0062616A">
              <w:rPr>
                <w:vertAlign w:val="subscript"/>
                <w:lang w:val="en-US"/>
              </w:rPr>
              <w:t>AC</w:t>
            </w:r>
            <w:r w:rsidRPr="00E02D76">
              <w:rPr>
                <w:lang w:val="en-US"/>
              </w:rPr>
              <w:t xml:space="preserve"> </w:t>
            </w:r>
            <w:r w:rsidRPr="0062616A">
              <w:rPr>
                <w:sz w:val="18"/>
                <w:szCs w:val="18"/>
                <w:lang w:val="en-US"/>
              </w:rPr>
              <w:t>(+10…-15%)</w:t>
            </w:r>
          </w:p>
        </w:tc>
        <w:tc>
          <w:tcPr>
            <w:tcW w:w="1418" w:type="dxa"/>
            <w:vAlign w:val="center"/>
          </w:tcPr>
          <w:p w14:paraId="5D9064F5" w14:textId="241AB78F" w:rsidR="00716138" w:rsidRPr="00E02D76" w:rsidRDefault="00716138" w:rsidP="00716138">
            <w:pPr>
              <w:spacing w:before="60" w:after="60"/>
              <w:jc w:val="center"/>
              <w:rPr>
                <w:lang w:val="en-US"/>
              </w:rPr>
            </w:pPr>
            <w:r w:rsidRPr="1C26BAF5">
              <w:rPr>
                <w:lang w:val="en-US"/>
              </w:rPr>
              <w:t>230-240 V</w:t>
            </w:r>
            <w:r w:rsidRPr="1C26BAF5">
              <w:rPr>
                <w:vertAlign w:val="subscript"/>
                <w:lang w:val="en-US"/>
              </w:rPr>
              <w:t>AC</w:t>
            </w:r>
            <w:r w:rsidRPr="1C26BAF5">
              <w:rPr>
                <w:lang w:val="en-US"/>
              </w:rPr>
              <w:t xml:space="preserve"> </w:t>
            </w:r>
            <w:r w:rsidRPr="1C26BAF5">
              <w:rPr>
                <w:sz w:val="18"/>
                <w:szCs w:val="18"/>
                <w:lang w:val="en-US"/>
              </w:rPr>
              <w:t>(+10…-15%)</w:t>
            </w:r>
          </w:p>
        </w:tc>
      </w:tr>
      <w:tr w:rsidR="00716138" w14:paraId="2328A3BB" w14:textId="77777777" w:rsidTr="00F403AB">
        <w:tc>
          <w:tcPr>
            <w:tcW w:w="2263" w:type="dxa"/>
          </w:tcPr>
          <w:p w14:paraId="68E0B8DE" w14:textId="183A37EB" w:rsidR="00716138" w:rsidRDefault="00716138" w:rsidP="00716138">
            <w:pPr>
              <w:spacing w:before="60" w:after="60"/>
            </w:pPr>
            <w:commentRangeStart w:id="28"/>
            <w:r>
              <w:t xml:space="preserve">Operating Power </w:t>
            </w:r>
            <w:proofErr w:type="spellStart"/>
            <w:r>
              <w:t>consumption</w:t>
            </w:r>
            <w:proofErr w:type="spellEnd"/>
          </w:p>
        </w:tc>
        <w:tc>
          <w:tcPr>
            <w:tcW w:w="1417" w:type="dxa"/>
            <w:vAlign w:val="center"/>
          </w:tcPr>
          <w:p w14:paraId="1021034E" w14:textId="4696973B" w:rsidR="00716138" w:rsidRPr="00E02D76" w:rsidRDefault="00716138" w:rsidP="00716138">
            <w:pPr>
              <w:spacing w:before="60" w:after="60"/>
              <w:jc w:val="center"/>
              <w:rPr>
                <w:lang w:val="en-US"/>
              </w:rPr>
            </w:pPr>
            <w:r>
              <w:t xml:space="preserve">&lt; </w:t>
            </w:r>
            <w:r w:rsidRPr="00716138">
              <w:rPr>
                <w:strike/>
              </w:rPr>
              <w:t>20</w:t>
            </w:r>
            <w:r>
              <w:t xml:space="preserve"> 25VA</w:t>
            </w:r>
          </w:p>
        </w:tc>
        <w:tc>
          <w:tcPr>
            <w:tcW w:w="1418" w:type="dxa"/>
            <w:gridSpan w:val="2"/>
            <w:vAlign w:val="center"/>
          </w:tcPr>
          <w:p w14:paraId="5D8874F7" w14:textId="1603ACF3" w:rsidR="00716138" w:rsidRPr="00E02D76" w:rsidRDefault="00716138" w:rsidP="00716138">
            <w:pPr>
              <w:spacing w:before="60" w:after="60"/>
              <w:jc w:val="center"/>
              <w:rPr>
                <w:lang w:val="en-US"/>
              </w:rPr>
            </w:pPr>
            <w:r>
              <w:rPr>
                <w:lang w:val="en-US"/>
              </w:rPr>
              <w:t>&lt; 20VA</w:t>
            </w:r>
          </w:p>
        </w:tc>
        <w:tc>
          <w:tcPr>
            <w:tcW w:w="1417" w:type="dxa"/>
            <w:gridSpan w:val="2"/>
            <w:vAlign w:val="center"/>
          </w:tcPr>
          <w:p w14:paraId="56FC1952" w14:textId="0882BE69" w:rsidR="00716138" w:rsidRPr="00E02D76" w:rsidRDefault="00716138" w:rsidP="00716138">
            <w:pPr>
              <w:spacing w:before="60" w:after="60"/>
              <w:jc w:val="center"/>
              <w:rPr>
                <w:lang w:val="en-US"/>
              </w:rPr>
            </w:pPr>
            <w:r>
              <w:rPr>
                <w:lang w:val="en-US"/>
              </w:rPr>
              <w:t>&lt; 20VA</w:t>
            </w:r>
          </w:p>
        </w:tc>
        <w:tc>
          <w:tcPr>
            <w:tcW w:w="1418" w:type="dxa"/>
            <w:vAlign w:val="center"/>
          </w:tcPr>
          <w:p w14:paraId="206446B8" w14:textId="00760733" w:rsidR="00716138" w:rsidRPr="00E02D76" w:rsidRDefault="000E2AF9" w:rsidP="00716138">
            <w:pPr>
              <w:spacing w:before="60" w:after="60"/>
              <w:jc w:val="center"/>
              <w:rPr>
                <w:lang w:val="en-US"/>
              </w:rPr>
            </w:pPr>
            <w:r>
              <w:rPr>
                <w:lang w:val="en-US"/>
              </w:rPr>
              <w:t>&lt; 20VA</w:t>
            </w:r>
          </w:p>
        </w:tc>
        <w:tc>
          <w:tcPr>
            <w:tcW w:w="1418" w:type="dxa"/>
            <w:vAlign w:val="center"/>
          </w:tcPr>
          <w:p w14:paraId="41F9B1D9" w14:textId="2C103A8B" w:rsidR="00716138" w:rsidRPr="00E02D76" w:rsidRDefault="000E2AF9" w:rsidP="00716138">
            <w:pPr>
              <w:spacing w:before="60" w:after="60"/>
              <w:jc w:val="center"/>
              <w:rPr>
                <w:lang w:val="en-US"/>
              </w:rPr>
            </w:pPr>
            <w:r>
              <w:rPr>
                <w:lang w:val="en-US"/>
              </w:rPr>
              <w:t>&lt; 20VA</w:t>
            </w:r>
            <w:commentRangeEnd w:id="28"/>
            <w:r w:rsidR="00774E99">
              <w:rPr>
                <w:rStyle w:val="CommentReference"/>
              </w:rPr>
              <w:commentReference w:id="28"/>
            </w:r>
          </w:p>
        </w:tc>
      </w:tr>
      <w:tr w:rsidR="00716138" w14:paraId="30FFF9AC" w14:textId="77777777" w:rsidTr="00F403AB">
        <w:tc>
          <w:tcPr>
            <w:tcW w:w="2263" w:type="dxa"/>
          </w:tcPr>
          <w:p w14:paraId="05092690" w14:textId="0C7FDFA2" w:rsidR="00716138" w:rsidRDefault="00716138" w:rsidP="00716138">
            <w:pPr>
              <w:spacing w:before="60" w:after="60"/>
            </w:pPr>
            <w:commentRangeStart w:id="29"/>
            <w:r>
              <w:t xml:space="preserve">Idle state Power </w:t>
            </w:r>
            <w:proofErr w:type="spellStart"/>
            <w:r>
              <w:t>Consumption</w:t>
            </w:r>
            <w:proofErr w:type="spellEnd"/>
          </w:p>
        </w:tc>
        <w:tc>
          <w:tcPr>
            <w:tcW w:w="1417" w:type="dxa"/>
            <w:vAlign w:val="center"/>
          </w:tcPr>
          <w:p w14:paraId="4B19054E" w14:textId="5CE3BDBC" w:rsidR="00716138" w:rsidRPr="00E02D76" w:rsidRDefault="00716138" w:rsidP="00716138">
            <w:pPr>
              <w:spacing w:before="60" w:after="60"/>
              <w:jc w:val="center"/>
              <w:rPr>
                <w:lang w:val="en-US"/>
              </w:rPr>
            </w:pPr>
            <w:r>
              <w:t xml:space="preserve">&lt; </w:t>
            </w:r>
            <w:r w:rsidRPr="00716138">
              <w:rPr>
                <w:strike/>
              </w:rPr>
              <w:t>0.4</w:t>
            </w:r>
            <w:r>
              <w:t xml:space="preserve"> 1.5VA</w:t>
            </w:r>
          </w:p>
        </w:tc>
        <w:tc>
          <w:tcPr>
            <w:tcW w:w="1418" w:type="dxa"/>
            <w:gridSpan w:val="2"/>
            <w:vAlign w:val="center"/>
          </w:tcPr>
          <w:p w14:paraId="19ED5482" w14:textId="495B9194" w:rsidR="00716138" w:rsidRPr="00E02D76" w:rsidRDefault="00716138" w:rsidP="00716138">
            <w:pPr>
              <w:spacing w:before="60" w:after="60"/>
              <w:jc w:val="center"/>
              <w:rPr>
                <w:lang w:val="en-US"/>
              </w:rPr>
            </w:pPr>
            <w:r>
              <w:rPr>
                <w:lang w:val="en-US"/>
              </w:rPr>
              <w:t xml:space="preserve">&lt; </w:t>
            </w:r>
            <w:r w:rsidRPr="00716138">
              <w:rPr>
                <w:strike/>
                <w:lang w:val="en-US"/>
              </w:rPr>
              <w:t>0.4</w:t>
            </w:r>
            <w:r>
              <w:rPr>
                <w:lang w:val="en-US"/>
              </w:rPr>
              <w:t xml:space="preserve"> 1VA</w:t>
            </w:r>
          </w:p>
        </w:tc>
        <w:tc>
          <w:tcPr>
            <w:tcW w:w="1417" w:type="dxa"/>
            <w:gridSpan w:val="2"/>
            <w:vAlign w:val="center"/>
          </w:tcPr>
          <w:p w14:paraId="40CFCA88" w14:textId="70DA3FE1" w:rsidR="00716138" w:rsidRPr="00E02D76" w:rsidRDefault="00716138" w:rsidP="00716138">
            <w:pPr>
              <w:spacing w:before="60" w:after="60"/>
              <w:jc w:val="center"/>
              <w:rPr>
                <w:lang w:val="en-US"/>
              </w:rPr>
            </w:pPr>
            <w:r>
              <w:rPr>
                <w:lang w:val="en-US"/>
              </w:rPr>
              <w:t xml:space="preserve">&lt; </w:t>
            </w:r>
            <w:r w:rsidRPr="00716138">
              <w:rPr>
                <w:strike/>
                <w:lang w:val="en-US"/>
              </w:rPr>
              <w:t>0.4</w:t>
            </w:r>
            <w:r>
              <w:rPr>
                <w:lang w:val="en-US"/>
              </w:rPr>
              <w:t xml:space="preserve"> 1VA</w:t>
            </w:r>
          </w:p>
        </w:tc>
        <w:tc>
          <w:tcPr>
            <w:tcW w:w="1418" w:type="dxa"/>
            <w:vAlign w:val="center"/>
          </w:tcPr>
          <w:p w14:paraId="7E998BEF" w14:textId="7DAD6035" w:rsidR="00716138" w:rsidRPr="00E02D76" w:rsidRDefault="000E2AF9" w:rsidP="00716138">
            <w:pPr>
              <w:spacing w:before="60" w:after="60"/>
              <w:jc w:val="center"/>
              <w:rPr>
                <w:lang w:val="en-US"/>
              </w:rPr>
            </w:pPr>
            <w:r>
              <w:t>&lt; 0,4VA</w:t>
            </w:r>
          </w:p>
        </w:tc>
        <w:tc>
          <w:tcPr>
            <w:tcW w:w="1418" w:type="dxa"/>
            <w:vAlign w:val="center"/>
          </w:tcPr>
          <w:p w14:paraId="639A496E" w14:textId="55389FCD" w:rsidR="00716138" w:rsidRPr="00E02D76" w:rsidRDefault="000E2AF9" w:rsidP="00716138">
            <w:pPr>
              <w:spacing w:before="60" w:after="60"/>
              <w:jc w:val="center"/>
              <w:rPr>
                <w:lang w:val="en-US"/>
              </w:rPr>
            </w:pPr>
            <w:r>
              <w:t>&lt; 0,4VA</w:t>
            </w:r>
            <w:commentRangeEnd w:id="29"/>
            <w:r w:rsidR="00774E99">
              <w:rPr>
                <w:rStyle w:val="CommentReference"/>
              </w:rPr>
              <w:commentReference w:id="29"/>
            </w:r>
          </w:p>
        </w:tc>
      </w:tr>
      <w:tr w:rsidR="00716138" w14:paraId="1EFA3626" w14:textId="77777777" w:rsidTr="00FF56A3">
        <w:tc>
          <w:tcPr>
            <w:tcW w:w="2263" w:type="dxa"/>
          </w:tcPr>
          <w:p w14:paraId="2712B565" w14:textId="77777777" w:rsidR="00716138" w:rsidRDefault="00716138" w:rsidP="00716138">
            <w:pPr>
              <w:spacing w:before="60" w:after="60"/>
            </w:pPr>
            <w:proofErr w:type="spellStart"/>
            <w:r>
              <w:lastRenderedPageBreak/>
              <w:t>Rated</w:t>
            </w:r>
            <w:proofErr w:type="spellEnd"/>
            <w:r>
              <w:t xml:space="preserve"> Frequency</w:t>
            </w:r>
          </w:p>
        </w:tc>
        <w:tc>
          <w:tcPr>
            <w:tcW w:w="7088" w:type="dxa"/>
            <w:gridSpan w:val="7"/>
            <w:vAlign w:val="center"/>
          </w:tcPr>
          <w:p w14:paraId="13C59BE4" w14:textId="77777777" w:rsidR="00716138" w:rsidRDefault="00716138" w:rsidP="00716138">
            <w:pPr>
              <w:spacing w:before="60" w:after="60"/>
              <w:jc w:val="center"/>
            </w:pPr>
            <w:r w:rsidRPr="00E02D76">
              <w:rPr>
                <w:lang w:val="en-US"/>
              </w:rPr>
              <w:t>50-60 Hz</w:t>
            </w:r>
          </w:p>
        </w:tc>
      </w:tr>
      <w:tr w:rsidR="00716138" w:rsidRPr="0058017C" w14:paraId="62E52ADC" w14:textId="77777777" w:rsidTr="00FF56A3">
        <w:tc>
          <w:tcPr>
            <w:tcW w:w="2263" w:type="dxa"/>
          </w:tcPr>
          <w:p w14:paraId="5D4B8319" w14:textId="77777777" w:rsidR="00716138" w:rsidRPr="00B0040A" w:rsidRDefault="00716138" w:rsidP="00716138">
            <w:pPr>
              <w:spacing w:before="60" w:after="60"/>
              <w:rPr>
                <w:lang w:val="en-US"/>
              </w:rPr>
            </w:pPr>
            <w:r w:rsidRPr="00E02D76">
              <w:rPr>
                <w:lang w:val="en-US"/>
              </w:rPr>
              <w:t xml:space="preserve">Rated impulsive withstand voltage (1.2/50) </w:t>
            </w:r>
            <w:proofErr w:type="spellStart"/>
            <w:r w:rsidRPr="00E02D76">
              <w:rPr>
                <w:lang w:val="en-US"/>
              </w:rPr>
              <w:t>Uimp</w:t>
            </w:r>
            <w:proofErr w:type="spellEnd"/>
          </w:p>
        </w:tc>
        <w:tc>
          <w:tcPr>
            <w:tcW w:w="1772" w:type="dxa"/>
            <w:gridSpan w:val="2"/>
            <w:vAlign w:val="center"/>
          </w:tcPr>
          <w:p w14:paraId="34F14188" w14:textId="77777777" w:rsidR="00716138" w:rsidRDefault="00716138" w:rsidP="00716138">
            <w:pPr>
              <w:spacing w:before="60" w:after="60"/>
              <w:jc w:val="center"/>
              <w:rPr>
                <w:lang w:val="en-US"/>
              </w:rPr>
            </w:pPr>
            <w:r>
              <w:rPr>
                <w:lang w:val="en-US"/>
              </w:rPr>
              <w:t xml:space="preserve">4 </w:t>
            </w:r>
            <w:r w:rsidRPr="00E02D76">
              <w:rPr>
                <w:lang w:val="en-US"/>
              </w:rPr>
              <w:t>kV</w:t>
            </w:r>
            <w:r>
              <w:rPr>
                <w:lang w:val="en-US"/>
              </w:rPr>
              <w:t xml:space="preserve"> </w:t>
            </w:r>
          </w:p>
        </w:tc>
        <w:tc>
          <w:tcPr>
            <w:tcW w:w="1772" w:type="dxa"/>
            <w:gridSpan w:val="2"/>
            <w:vAlign w:val="center"/>
          </w:tcPr>
          <w:p w14:paraId="266BC404" w14:textId="77777777" w:rsidR="00716138" w:rsidRPr="0058017C" w:rsidRDefault="00716138" w:rsidP="00716138">
            <w:pPr>
              <w:spacing w:before="60" w:after="60"/>
              <w:jc w:val="center"/>
              <w:rPr>
                <w:lang w:val="en-US"/>
              </w:rPr>
            </w:pPr>
            <w:r>
              <w:rPr>
                <w:lang w:val="en-US"/>
              </w:rPr>
              <w:t>800 V</w:t>
            </w:r>
          </w:p>
        </w:tc>
        <w:tc>
          <w:tcPr>
            <w:tcW w:w="3544" w:type="dxa"/>
            <w:gridSpan w:val="3"/>
            <w:vAlign w:val="center"/>
          </w:tcPr>
          <w:p w14:paraId="0F4B9D7B" w14:textId="77777777" w:rsidR="00716138" w:rsidRPr="0058017C" w:rsidRDefault="00716138" w:rsidP="00716138">
            <w:pPr>
              <w:spacing w:before="60" w:after="60"/>
              <w:jc w:val="center"/>
              <w:rPr>
                <w:lang w:val="en-US"/>
              </w:rPr>
            </w:pPr>
            <w:r w:rsidRPr="0058017C">
              <w:rPr>
                <w:lang w:val="en-US"/>
              </w:rPr>
              <w:t>4 kV</w:t>
            </w:r>
          </w:p>
        </w:tc>
      </w:tr>
      <w:tr w:rsidR="00716138" w:rsidRPr="00332D87" w14:paraId="48E6ACB2" w14:textId="77777777" w:rsidTr="00FF56A3">
        <w:tc>
          <w:tcPr>
            <w:tcW w:w="2263" w:type="dxa"/>
          </w:tcPr>
          <w:p w14:paraId="0CAA1616" w14:textId="77777777" w:rsidR="00716138" w:rsidRPr="00E02D76" w:rsidRDefault="00716138" w:rsidP="00716138">
            <w:pPr>
              <w:spacing w:before="60" w:after="60"/>
              <w:rPr>
                <w:lang w:val="en-US"/>
              </w:rPr>
            </w:pPr>
            <w:r w:rsidRPr="00E02D76">
              <w:rPr>
                <w:lang w:val="en-US"/>
              </w:rPr>
              <w:t>Dielectric test voltage at ind. Freq. For 1 min</w:t>
            </w:r>
          </w:p>
        </w:tc>
        <w:tc>
          <w:tcPr>
            <w:tcW w:w="7088" w:type="dxa"/>
            <w:gridSpan w:val="7"/>
            <w:vAlign w:val="center"/>
          </w:tcPr>
          <w:p w14:paraId="741E0D80" w14:textId="77777777" w:rsidR="00716138" w:rsidRDefault="00716138" w:rsidP="00716138">
            <w:pPr>
              <w:spacing w:before="60" w:after="60"/>
              <w:jc w:val="center"/>
              <w:rPr>
                <w:i/>
                <w:iCs/>
                <w:sz w:val="16"/>
                <w:szCs w:val="16"/>
                <w:lang w:val="en-US"/>
              </w:rPr>
            </w:pPr>
            <w:r w:rsidRPr="00E02D76">
              <w:rPr>
                <w:lang w:val="en-US"/>
              </w:rPr>
              <w:t>2,</w:t>
            </w:r>
            <w:r>
              <w:rPr>
                <w:lang w:val="en-US"/>
              </w:rPr>
              <w:t xml:space="preserve">5 </w:t>
            </w:r>
            <w:r w:rsidRPr="00E02D76">
              <w:rPr>
                <w:lang w:val="en-US"/>
              </w:rPr>
              <w:t>kV</w:t>
            </w:r>
          </w:p>
          <w:p w14:paraId="3FF8DA97" w14:textId="77777777" w:rsidR="00716138" w:rsidRPr="0058017C" w:rsidRDefault="00716138" w:rsidP="00716138">
            <w:pPr>
              <w:pStyle w:val="ListParagraph"/>
              <w:numPr>
                <w:ilvl w:val="0"/>
                <w:numId w:val="14"/>
              </w:numPr>
              <w:spacing w:before="60" w:after="60"/>
              <w:rPr>
                <w:lang w:val="en-US"/>
              </w:rPr>
            </w:pPr>
            <w:r w:rsidRPr="009661BC">
              <w:rPr>
                <w:i/>
                <w:iCs/>
                <w:sz w:val="14"/>
                <w:szCs w:val="14"/>
                <w:lang w:val="en-US"/>
              </w:rPr>
              <w:t xml:space="preserve">2 kV is the value requested from the standard </w:t>
            </w:r>
          </w:p>
        </w:tc>
      </w:tr>
      <w:tr w:rsidR="00716138" w:rsidRPr="00B0040A" w14:paraId="284FAB14" w14:textId="77777777" w:rsidTr="00FF56A3">
        <w:tc>
          <w:tcPr>
            <w:tcW w:w="2263" w:type="dxa"/>
          </w:tcPr>
          <w:p w14:paraId="547BFA56" w14:textId="77777777" w:rsidR="00716138" w:rsidRPr="00B0040A" w:rsidRDefault="00716138" w:rsidP="00716138">
            <w:pPr>
              <w:spacing w:before="60" w:after="60"/>
              <w:rPr>
                <w:lang w:val="en-US"/>
              </w:rPr>
            </w:pPr>
            <w:r>
              <w:rPr>
                <w:lang w:val="en-US"/>
              </w:rPr>
              <w:t>Altitude</w:t>
            </w:r>
          </w:p>
        </w:tc>
        <w:tc>
          <w:tcPr>
            <w:tcW w:w="7088" w:type="dxa"/>
            <w:gridSpan w:val="7"/>
            <w:vAlign w:val="center"/>
          </w:tcPr>
          <w:p w14:paraId="333F8EA2" w14:textId="77777777" w:rsidR="00716138" w:rsidRPr="00B0040A" w:rsidRDefault="00716138" w:rsidP="00716138">
            <w:pPr>
              <w:spacing w:before="60" w:after="60"/>
              <w:jc w:val="center"/>
              <w:rPr>
                <w:lang w:val="en-US"/>
              </w:rPr>
            </w:pPr>
            <w:r>
              <w:rPr>
                <w:lang w:val="en-US"/>
              </w:rPr>
              <w:t>2.000 m</w:t>
            </w:r>
          </w:p>
        </w:tc>
      </w:tr>
      <w:tr w:rsidR="00716138" w:rsidRPr="00B0040A" w14:paraId="472485A1" w14:textId="77777777" w:rsidTr="00FF56A3">
        <w:tc>
          <w:tcPr>
            <w:tcW w:w="2263" w:type="dxa"/>
          </w:tcPr>
          <w:p w14:paraId="1362EA05" w14:textId="298B93BD" w:rsidR="00716138" w:rsidRPr="00B0040A" w:rsidRDefault="002635C3" w:rsidP="00716138">
            <w:pPr>
              <w:spacing w:before="60" w:after="60"/>
              <w:rPr>
                <w:lang w:val="en-US"/>
              </w:rPr>
            </w:pPr>
            <w:r>
              <w:rPr>
                <w:lang w:val="en-US"/>
              </w:rPr>
              <w:t>“</w:t>
            </w:r>
            <w:r w:rsidR="00774E99" w:rsidRPr="00927874">
              <w:rPr>
                <w:lang w:val="en-US"/>
              </w:rPr>
              <w:t>Make time</w:t>
            </w:r>
            <w:r>
              <w:rPr>
                <w:lang w:val="en-US"/>
              </w:rPr>
              <w:t>”</w:t>
            </w:r>
            <w:r w:rsidR="00774E99" w:rsidRPr="00927874">
              <w:rPr>
                <w:lang w:val="en-US"/>
              </w:rPr>
              <w:t xml:space="preserve"> at ambient temperature</w:t>
            </w:r>
          </w:p>
        </w:tc>
        <w:tc>
          <w:tcPr>
            <w:tcW w:w="7088" w:type="dxa"/>
            <w:gridSpan w:val="7"/>
            <w:vAlign w:val="center"/>
          </w:tcPr>
          <w:p w14:paraId="54B88DCB" w14:textId="77777777" w:rsidR="00716138" w:rsidRPr="00B0040A" w:rsidRDefault="00716138" w:rsidP="00716138">
            <w:pPr>
              <w:spacing w:before="60" w:after="60"/>
              <w:jc w:val="center"/>
              <w:rPr>
                <w:lang w:val="en-US"/>
              </w:rPr>
            </w:pPr>
            <w:r>
              <w:rPr>
                <w:lang w:val="en-US"/>
              </w:rPr>
              <w:t>&lt; 1 s</w:t>
            </w:r>
          </w:p>
        </w:tc>
      </w:tr>
      <w:tr w:rsidR="00F34EBD" w:rsidRPr="00B0040A" w14:paraId="2E044318" w14:textId="77777777" w:rsidTr="00FF56A3">
        <w:tc>
          <w:tcPr>
            <w:tcW w:w="2263" w:type="dxa"/>
          </w:tcPr>
          <w:p w14:paraId="32E3EAE0" w14:textId="58980753" w:rsidR="00F34EBD" w:rsidRPr="00927874" w:rsidRDefault="002635C3" w:rsidP="00716138">
            <w:pPr>
              <w:spacing w:before="60" w:after="60"/>
              <w:rPr>
                <w:lang w:val="en-US"/>
              </w:rPr>
            </w:pPr>
            <w:r>
              <w:rPr>
                <w:lang w:val="en-US"/>
              </w:rPr>
              <w:t>“</w:t>
            </w:r>
            <w:r w:rsidR="007A7651">
              <w:rPr>
                <w:lang w:val="en-US"/>
              </w:rPr>
              <w:t>Opening time</w:t>
            </w:r>
            <w:r>
              <w:rPr>
                <w:lang w:val="en-US"/>
              </w:rPr>
              <w:t>” at ambient temperature</w:t>
            </w:r>
          </w:p>
        </w:tc>
        <w:tc>
          <w:tcPr>
            <w:tcW w:w="7088" w:type="dxa"/>
            <w:gridSpan w:val="7"/>
            <w:vAlign w:val="center"/>
          </w:tcPr>
          <w:p w14:paraId="6CB6706F" w14:textId="74C6249B" w:rsidR="00F34EBD" w:rsidRDefault="00F34EBD" w:rsidP="00716138">
            <w:pPr>
              <w:spacing w:before="60" w:after="60"/>
              <w:jc w:val="center"/>
              <w:rPr>
                <w:lang w:val="en-US"/>
              </w:rPr>
            </w:pPr>
            <w:r>
              <w:rPr>
                <w:lang w:val="en-US"/>
              </w:rPr>
              <w:t>&lt; 1 s</w:t>
            </w:r>
          </w:p>
        </w:tc>
      </w:tr>
    </w:tbl>
    <w:p w14:paraId="517D59CA" w14:textId="77777777" w:rsidR="00755258" w:rsidRPr="00B0040A" w:rsidRDefault="00755258" w:rsidP="00755258">
      <w:pPr>
        <w:rPr>
          <w:lang w:val="en-US"/>
        </w:rPr>
      </w:pPr>
      <w:r>
        <w:rPr>
          <w:lang w:val="en-US"/>
        </w:rPr>
        <w:t>[2.2.3]</w:t>
      </w:r>
    </w:p>
    <w:p w14:paraId="23DBBD79" w14:textId="40009A62" w:rsidR="00927874" w:rsidRDefault="00927874" w:rsidP="00927874">
      <w:pPr>
        <w:rPr>
          <w:lang w:val="en-GB"/>
        </w:rPr>
      </w:pPr>
    </w:p>
    <w:p w14:paraId="6EC8DCFE" w14:textId="2FD8E922" w:rsidR="007A7651" w:rsidRPr="007A7651" w:rsidRDefault="007A7651" w:rsidP="00927874">
      <w:pPr>
        <w:rPr>
          <w:lang w:val="en-US"/>
        </w:rPr>
      </w:pPr>
      <w:r>
        <w:rPr>
          <w:lang w:val="en-GB"/>
        </w:rPr>
        <w:t>Make time is d</w:t>
      </w:r>
      <w:proofErr w:type="spellStart"/>
      <w:r>
        <w:rPr>
          <w:lang w:val="en-US"/>
        </w:rPr>
        <w:t>efined</w:t>
      </w:r>
      <w:proofErr w:type="spellEnd"/>
      <w:r>
        <w:rPr>
          <w:lang w:val="en-US"/>
        </w:rPr>
        <w:t xml:space="preserve"> as the time from the close signal to the breaker contact closing instant. Opening time is defined as the time from open signal to </w:t>
      </w:r>
      <w:commentRangeStart w:id="30"/>
      <w:commentRangeEnd w:id="30"/>
      <w:r>
        <w:rPr>
          <w:rStyle w:val="CommentReference"/>
        </w:rPr>
        <w:commentReference w:id="30"/>
      </w:r>
      <w:commentRangeStart w:id="31"/>
      <w:commentRangeEnd w:id="31"/>
      <w:r>
        <w:rPr>
          <w:rStyle w:val="CommentReference"/>
        </w:rPr>
        <w:commentReference w:id="31"/>
      </w:r>
      <w:r w:rsidR="002635C3">
        <w:rPr>
          <w:lang w:val="en-US"/>
        </w:rPr>
        <w:t>breaker contact opening instant.</w:t>
      </w:r>
    </w:p>
    <w:p w14:paraId="722F7542" w14:textId="77777777" w:rsidR="00927874" w:rsidRPr="00927874" w:rsidRDefault="00927874" w:rsidP="00927874">
      <w:pPr>
        <w:rPr>
          <w:lang w:val="en-GB"/>
        </w:rPr>
      </w:pPr>
    </w:p>
    <w:p w14:paraId="0201945B" w14:textId="142E8B72" w:rsidR="004E4687" w:rsidRPr="006A617A" w:rsidRDefault="00EC4241" w:rsidP="006A617A">
      <w:pPr>
        <w:pStyle w:val="Heading1"/>
        <w:rPr>
          <w:rFonts w:ascii="Verdana" w:hAnsi="Verdana" w:cstheme="minorBidi"/>
          <w:sz w:val="24"/>
          <w:szCs w:val="24"/>
          <w:lang w:val="en-GB"/>
        </w:rPr>
      </w:pPr>
      <w:bookmarkStart w:id="32" w:name="_Toc115677119"/>
      <w:r w:rsidRPr="6D8328AD">
        <w:rPr>
          <w:rFonts w:ascii="Verdana" w:hAnsi="Verdana" w:cstheme="minorBidi"/>
          <w:sz w:val="24"/>
          <w:szCs w:val="24"/>
          <w:lang w:val="en-GB"/>
        </w:rPr>
        <w:t>Environmental conditions</w:t>
      </w:r>
      <w:bookmarkEnd w:id="32"/>
    </w:p>
    <w:tbl>
      <w:tblPr>
        <w:tblStyle w:val="TableGrid"/>
        <w:tblW w:w="9351" w:type="dxa"/>
        <w:tblLayout w:type="fixed"/>
        <w:tblLook w:val="04A0" w:firstRow="1" w:lastRow="0" w:firstColumn="1" w:lastColumn="0" w:noHBand="0" w:noVBand="1"/>
      </w:tblPr>
      <w:tblGrid>
        <w:gridCol w:w="4815"/>
        <w:gridCol w:w="4536"/>
      </w:tblGrid>
      <w:tr w:rsidR="00BA1733" w14:paraId="00B3B33F" w14:textId="77777777" w:rsidTr="6D8328AD">
        <w:tc>
          <w:tcPr>
            <w:tcW w:w="4815" w:type="dxa"/>
            <w:vAlign w:val="center"/>
          </w:tcPr>
          <w:p w14:paraId="3063AAE0" w14:textId="77777777" w:rsidR="00BA1733" w:rsidRDefault="00BA1733" w:rsidP="00BA1733">
            <w:pPr>
              <w:spacing w:before="60" w:after="60"/>
            </w:pPr>
          </w:p>
        </w:tc>
        <w:tc>
          <w:tcPr>
            <w:tcW w:w="4536" w:type="dxa"/>
            <w:shd w:val="clear" w:color="auto" w:fill="D9D9D9" w:themeFill="background1" w:themeFillShade="D9"/>
            <w:vAlign w:val="center"/>
          </w:tcPr>
          <w:p w14:paraId="29140940" w14:textId="7F03A449" w:rsidR="00BA1733" w:rsidRPr="00DC1BDD" w:rsidRDefault="00BA1733" w:rsidP="00BA1733">
            <w:pPr>
              <w:spacing w:before="60" w:after="60"/>
              <w:jc w:val="center"/>
              <w:rPr>
                <w:b/>
                <w:bCs/>
                <w:color w:val="FFFFFF" w:themeColor="background1"/>
              </w:rPr>
            </w:pPr>
            <w:proofErr w:type="spellStart"/>
            <w:r w:rsidRPr="006A617A">
              <w:rPr>
                <w:b/>
                <w:bCs/>
              </w:rPr>
              <w:t>All</w:t>
            </w:r>
            <w:proofErr w:type="spellEnd"/>
            <w:r w:rsidRPr="006A617A">
              <w:rPr>
                <w:b/>
                <w:bCs/>
              </w:rPr>
              <w:t xml:space="preserve"> products in range</w:t>
            </w:r>
          </w:p>
        </w:tc>
      </w:tr>
      <w:tr w:rsidR="00BA1733" w14:paraId="6966DDDA" w14:textId="77777777" w:rsidTr="6D8328AD">
        <w:tc>
          <w:tcPr>
            <w:tcW w:w="4815" w:type="dxa"/>
            <w:vAlign w:val="center"/>
          </w:tcPr>
          <w:p w14:paraId="08F026F2" w14:textId="15355CB3" w:rsidR="00BA1733" w:rsidRPr="00D96F24" w:rsidRDefault="00BA1733" w:rsidP="00BA1733">
            <w:pPr>
              <w:spacing w:before="60" w:after="60"/>
            </w:pPr>
            <w:proofErr w:type="spellStart"/>
            <w:r w:rsidRPr="00D96F24">
              <w:rPr>
                <w:rFonts w:cs="Helvetica"/>
                <w:szCs w:val="18"/>
              </w:rPr>
              <w:t>Protection</w:t>
            </w:r>
            <w:proofErr w:type="spellEnd"/>
            <w:r w:rsidRPr="00D96F24">
              <w:rPr>
                <w:rFonts w:cs="Helvetica"/>
                <w:szCs w:val="18"/>
              </w:rPr>
              <w:t xml:space="preserve"> degree </w:t>
            </w:r>
            <w:proofErr w:type="spellStart"/>
            <w:r w:rsidRPr="00D96F24">
              <w:rPr>
                <w:rFonts w:cs="Helvetica"/>
                <w:szCs w:val="18"/>
              </w:rPr>
              <w:t>frontal</w:t>
            </w:r>
            <w:proofErr w:type="spellEnd"/>
          </w:p>
        </w:tc>
        <w:tc>
          <w:tcPr>
            <w:tcW w:w="4536" w:type="dxa"/>
            <w:vAlign w:val="center"/>
          </w:tcPr>
          <w:p w14:paraId="6EB679AD" w14:textId="675BB345" w:rsidR="00BA1733" w:rsidRPr="0062616A" w:rsidRDefault="00BA1733" w:rsidP="00BA1733">
            <w:pPr>
              <w:spacing w:before="60" w:after="60"/>
              <w:jc w:val="center"/>
              <w:rPr>
                <w:sz w:val="18"/>
                <w:szCs w:val="18"/>
                <w:lang w:val="en-US"/>
              </w:rPr>
            </w:pPr>
            <w:r w:rsidRPr="00D96F24">
              <w:rPr>
                <w:rFonts w:cs="Helvetica"/>
                <w:szCs w:val="18"/>
              </w:rPr>
              <w:t>IP40</w:t>
            </w:r>
          </w:p>
        </w:tc>
      </w:tr>
      <w:tr w:rsidR="00B564AB" w14:paraId="6815AC63" w14:textId="77777777" w:rsidTr="6D8328AD">
        <w:tc>
          <w:tcPr>
            <w:tcW w:w="4815" w:type="dxa"/>
            <w:vAlign w:val="center"/>
          </w:tcPr>
          <w:p w14:paraId="2A59E5B7" w14:textId="0D2A5C36" w:rsidR="00B564AB" w:rsidRDefault="00B564AB" w:rsidP="00BA1733">
            <w:pPr>
              <w:spacing w:before="60" w:after="60"/>
            </w:pPr>
            <w:proofErr w:type="spellStart"/>
            <w:r w:rsidRPr="004E4687">
              <w:rPr>
                <w:rFonts w:cs="Helvetica"/>
                <w:szCs w:val="18"/>
              </w:rPr>
              <w:t>Protection</w:t>
            </w:r>
            <w:proofErr w:type="spellEnd"/>
            <w:r w:rsidRPr="004E4687">
              <w:rPr>
                <w:rFonts w:cs="Helvetica"/>
                <w:szCs w:val="18"/>
              </w:rPr>
              <w:t xml:space="preserve"> degree</w:t>
            </w:r>
            <w:r>
              <w:rPr>
                <w:rFonts w:cs="Helvetica"/>
                <w:szCs w:val="18"/>
              </w:rPr>
              <w:t xml:space="preserve"> terminals</w:t>
            </w:r>
          </w:p>
        </w:tc>
        <w:tc>
          <w:tcPr>
            <w:tcW w:w="4536" w:type="dxa"/>
            <w:vAlign w:val="center"/>
          </w:tcPr>
          <w:p w14:paraId="55CE5813" w14:textId="1AA0FD53" w:rsidR="00B564AB" w:rsidRDefault="00B564AB" w:rsidP="00BA1733">
            <w:pPr>
              <w:spacing w:before="60" w:after="60"/>
              <w:jc w:val="center"/>
            </w:pPr>
            <w:r w:rsidRPr="004E4687">
              <w:rPr>
                <w:rFonts w:cs="Helvetica"/>
                <w:szCs w:val="18"/>
              </w:rPr>
              <w:t>IP20</w:t>
            </w:r>
          </w:p>
        </w:tc>
      </w:tr>
      <w:tr w:rsidR="00FA28C6" w:rsidRPr="00332D87" w14:paraId="1BD30C36" w14:textId="77777777" w:rsidTr="6D8328AD">
        <w:tc>
          <w:tcPr>
            <w:tcW w:w="4815" w:type="dxa"/>
            <w:vAlign w:val="center"/>
          </w:tcPr>
          <w:p w14:paraId="7BEA880F" w14:textId="559CFAB0" w:rsidR="00FA28C6" w:rsidRPr="00FA28C6" w:rsidRDefault="00FA28C6" w:rsidP="00BA1733">
            <w:pPr>
              <w:spacing w:before="60" w:after="60"/>
              <w:rPr>
                <w:rFonts w:cs="Helvetica"/>
                <w:szCs w:val="18"/>
                <w:lang w:val="en-US"/>
              </w:rPr>
            </w:pPr>
            <w:r w:rsidRPr="00FA28C6">
              <w:rPr>
                <w:rFonts w:cs="Helvetica"/>
                <w:szCs w:val="18"/>
                <w:lang w:val="en-US"/>
              </w:rPr>
              <w:t>Ambient temperature (with daily average ≤ +35 °C)</w:t>
            </w:r>
          </w:p>
        </w:tc>
        <w:tc>
          <w:tcPr>
            <w:tcW w:w="4536" w:type="dxa"/>
            <w:vAlign w:val="center"/>
          </w:tcPr>
          <w:p w14:paraId="3E53396E" w14:textId="77777777" w:rsidR="00FA28C6" w:rsidRDefault="00FA28C6" w:rsidP="00BA1733">
            <w:pPr>
              <w:spacing w:before="60" w:after="60"/>
              <w:jc w:val="center"/>
              <w:rPr>
                <w:rFonts w:cs="Helvetica"/>
                <w:szCs w:val="18"/>
                <w:lang w:val="en-US"/>
              </w:rPr>
            </w:pPr>
            <w:r w:rsidRPr="00FA28C6">
              <w:rPr>
                <w:rFonts w:cs="Helvetica"/>
                <w:szCs w:val="18"/>
                <w:lang w:val="en-US"/>
              </w:rPr>
              <w:t>-25 …+60 °C</w:t>
            </w:r>
          </w:p>
          <w:p w14:paraId="6F72A28E" w14:textId="1AA7E138" w:rsidR="00FA28C6" w:rsidRPr="00FA28C6" w:rsidRDefault="00FA28C6" w:rsidP="00BA1733">
            <w:pPr>
              <w:spacing w:before="60" w:after="60"/>
              <w:jc w:val="center"/>
              <w:rPr>
                <w:rFonts w:cs="Helvetica"/>
                <w:i/>
                <w:iCs/>
                <w:szCs w:val="18"/>
                <w:lang w:val="en-US"/>
              </w:rPr>
            </w:pPr>
            <w:r w:rsidRPr="00224DD3">
              <w:rPr>
                <w:rFonts w:cs="Helvetica"/>
                <w:i/>
                <w:iCs/>
                <w:sz w:val="16"/>
                <w:szCs w:val="14"/>
                <w:lang w:val="en-US"/>
              </w:rPr>
              <w:t xml:space="preserve">+60°C </w:t>
            </w:r>
            <w:r w:rsidR="00224DD3" w:rsidRPr="00224DD3">
              <w:rPr>
                <w:rFonts w:cs="Helvetica"/>
                <w:i/>
                <w:iCs/>
                <w:sz w:val="16"/>
                <w:szCs w:val="14"/>
                <w:lang w:val="en-US"/>
              </w:rPr>
              <w:t>shall be considered</w:t>
            </w:r>
            <w:r w:rsidRPr="00224DD3">
              <w:rPr>
                <w:rFonts w:cs="Helvetica"/>
                <w:i/>
                <w:iCs/>
                <w:sz w:val="16"/>
                <w:szCs w:val="14"/>
                <w:lang w:val="en-US"/>
              </w:rPr>
              <w:t xml:space="preserve"> with </w:t>
            </w:r>
            <w:r w:rsidR="00224DD3" w:rsidRPr="00224DD3">
              <w:rPr>
                <w:rFonts w:cs="Helvetica"/>
                <w:i/>
                <w:iCs/>
                <w:sz w:val="16"/>
                <w:szCs w:val="14"/>
                <w:lang w:val="en-US"/>
              </w:rPr>
              <w:t>rated</w:t>
            </w:r>
            <w:r w:rsidRPr="00224DD3">
              <w:rPr>
                <w:rFonts w:cs="Helvetica"/>
                <w:i/>
                <w:iCs/>
                <w:sz w:val="16"/>
                <w:szCs w:val="14"/>
                <w:lang w:val="en-US"/>
              </w:rPr>
              <w:t xml:space="preserve"> current of the MPD</w:t>
            </w:r>
          </w:p>
        </w:tc>
      </w:tr>
      <w:tr w:rsidR="00FA28C6" w:rsidRPr="00FA28C6" w14:paraId="0438DEE0" w14:textId="77777777" w:rsidTr="6D8328AD">
        <w:tc>
          <w:tcPr>
            <w:tcW w:w="4815" w:type="dxa"/>
            <w:vAlign w:val="center"/>
          </w:tcPr>
          <w:p w14:paraId="0991FBE5" w14:textId="3FE891DE" w:rsidR="00FA28C6" w:rsidRPr="00FA28C6" w:rsidRDefault="00FA28C6" w:rsidP="00BA1733">
            <w:pPr>
              <w:spacing w:before="60" w:after="60"/>
              <w:rPr>
                <w:rFonts w:cs="Helvetica"/>
                <w:szCs w:val="18"/>
                <w:lang w:val="en-US"/>
              </w:rPr>
            </w:pPr>
            <w:r w:rsidRPr="004E4687">
              <w:rPr>
                <w:rFonts w:cs="Helvetica"/>
                <w:szCs w:val="18"/>
              </w:rPr>
              <w:t>Storage temperature</w:t>
            </w:r>
          </w:p>
        </w:tc>
        <w:tc>
          <w:tcPr>
            <w:tcW w:w="4536" w:type="dxa"/>
            <w:vAlign w:val="center"/>
          </w:tcPr>
          <w:p w14:paraId="40793025" w14:textId="21C97884" w:rsidR="00FA28C6" w:rsidRPr="004E4687" w:rsidRDefault="00FA28C6" w:rsidP="00BA1733">
            <w:pPr>
              <w:spacing w:before="60" w:after="60"/>
              <w:jc w:val="center"/>
              <w:rPr>
                <w:rFonts w:cs="Helvetica"/>
                <w:szCs w:val="18"/>
              </w:rPr>
            </w:pPr>
            <w:r w:rsidRPr="004E4687">
              <w:rPr>
                <w:rFonts w:cs="Helvetica"/>
                <w:szCs w:val="18"/>
              </w:rPr>
              <w:t xml:space="preserve">-40 </w:t>
            </w:r>
            <w:r>
              <w:rPr>
                <w:rFonts w:cs="Helvetica"/>
                <w:szCs w:val="18"/>
              </w:rPr>
              <w:t>…</w:t>
            </w:r>
            <w:r w:rsidRPr="004E4687">
              <w:rPr>
                <w:rFonts w:cs="Helvetica"/>
                <w:szCs w:val="18"/>
              </w:rPr>
              <w:t xml:space="preserve"> +70 °C</w:t>
            </w:r>
          </w:p>
        </w:tc>
      </w:tr>
      <w:tr w:rsidR="00FA28C6" w:rsidRPr="00FA28C6" w14:paraId="0A2699BB" w14:textId="77777777" w:rsidTr="6D8328AD">
        <w:tc>
          <w:tcPr>
            <w:tcW w:w="4815" w:type="dxa"/>
            <w:vAlign w:val="center"/>
          </w:tcPr>
          <w:p w14:paraId="6227AFD4" w14:textId="0B968320" w:rsidR="00FA28C6" w:rsidRPr="004E4687" w:rsidRDefault="00FA28C6" w:rsidP="00BA1733">
            <w:pPr>
              <w:spacing w:before="60" w:after="60"/>
              <w:rPr>
                <w:rFonts w:cs="Helvetica"/>
                <w:szCs w:val="18"/>
              </w:rPr>
            </w:pPr>
            <w:proofErr w:type="spellStart"/>
            <w:r w:rsidRPr="004E4687">
              <w:rPr>
                <w:rFonts w:cs="Helvetica"/>
                <w:szCs w:val="18"/>
              </w:rPr>
              <w:t>Overvoltage</w:t>
            </w:r>
            <w:proofErr w:type="spellEnd"/>
            <w:r w:rsidRPr="004E4687">
              <w:rPr>
                <w:rFonts w:cs="Helvetica"/>
                <w:szCs w:val="18"/>
              </w:rPr>
              <w:t xml:space="preserve"> </w:t>
            </w:r>
            <w:proofErr w:type="spellStart"/>
            <w:r w:rsidRPr="004E4687">
              <w:rPr>
                <w:rFonts w:cs="Helvetica"/>
                <w:szCs w:val="18"/>
              </w:rPr>
              <w:t>category</w:t>
            </w:r>
            <w:proofErr w:type="spellEnd"/>
          </w:p>
        </w:tc>
        <w:tc>
          <w:tcPr>
            <w:tcW w:w="4536" w:type="dxa"/>
            <w:vAlign w:val="center"/>
          </w:tcPr>
          <w:p w14:paraId="27913EE5" w14:textId="7EBD7CAA" w:rsidR="00FA28C6" w:rsidRPr="004E4687" w:rsidRDefault="0F355A74" w:rsidP="6D8328AD">
            <w:pPr>
              <w:spacing w:before="60" w:after="60"/>
              <w:jc w:val="center"/>
              <w:rPr>
                <w:rFonts w:cs="Helvetica"/>
              </w:rPr>
            </w:pPr>
            <w:r w:rsidRPr="6D8328AD">
              <w:rPr>
                <w:rFonts w:cs="Helvetica"/>
              </w:rPr>
              <w:t>III</w:t>
            </w:r>
          </w:p>
        </w:tc>
      </w:tr>
      <w:tr w:rsidR="00FA28C6" w:rsidRPr="00FA28C6" w14:paraId="7FAC18B8" w14:textId="77777777" w:rsidTr="6D8328AD">
        <w:tc>
          <w:tcPr>
            <w:tcW w:w="4815" w:type="dxa"/>
            <w:vAlign w:val="center"/>
          </w:tcPr>
          <w:p w14:paraId="7D9E251D" w14:textId="54B43604" w:rsidR="00FA28C6" w:rsidRPr="00FA28C6" w:rsidRDefault="00FA28C6" w:rsidP="00BA1733">
            <w:pPr>
              <w:spacing w:before="60" w:after="60"/>
              <w:rPr>
                <w:rFonts w:cs="Helvetica"/>
                <w:szCs w:val="18"/>
                <w:lang w:val="fr-FR"/>
              </w:rPr>
            </w:pPr>
            <w:r w:rsidRPr="00FA28C6">
              <w:rPr>
                <w:rFonts w:cs="Helvetica"/>
                <w:szCs w:val="18"/>
                <w:lang w:val="fr-FR"/>
              </w:rPr>
              <w:t xml:space="preserve">Pollution </w:t>
            </w:r>
            <w:proofErr w:type="spellStart"/>
            <w:r w:rsidRPr="00FA28C6">
              <w:rPr>
                <w:rFonts w:cs="Helvetica"/>
                <w:szCs w:val="18"/>
                <w:lang w:val="fr-FR"/>
              </w:rPr>
              <w:t>degree</w:t>
            </w:r>
            <w:proofErr w:type="spellEnd"/>
            <w:r w:rsidRPr="00FA28C6">
              <w:rPr>
                <w:rFonts w:cs="Helvetica"/>
                <w:szCs w:val="18"/>
                <w:lang w:val="fr-FR"/>
              </w:rPr>
              <w:t>, acc.to EN 60664</w:t>
            </w:r>
          </w:p>
        </w:tc>
        <w:tc>
          <w:tcPr>
            <w:tcW w:w="4536" w:type="dxa"/>
            <w:vAlign w:val="center"/>
          </w:tcPr>
          <w:p w14:paraId="3702C0D2" w14:textId="15EF36B7" w:rsidR="00FA28C6" w:rsidRPr="00FA28C6" w:rsidRDefault="00780096" w:rsidP="00BA1733">
            <w:pPr>
              <w:spacing w:before="60" w:after="60"/>
              <w:jc w:val="center"/>
              <w:rPr>
                <w:rFonts w:cs="Helvetica"/>
                <w:szCs w:val="18"/>
                <w:lang w:val="fr-FR"/>
              </w:rPr>
            </w:pPr>
            <w:r w:rsidRPr="00780096">
              <w:rPr>
                <w:b/>
                <w:bCs/>
                <w:i/>
                <w:iCs/>
                <w:color w:val="0070C0"/>
              </w:rPr>
              <w:t>DEVIATION</w:t>
            </w:r>
            <w:r w:rsidRPr="00780096">
              <w:rPr>
                <w:rFonts w:cs="Helvetica"/>
                <w:color w:val="0070C0"/>
                <w:szCs w:val="18"/>
                <w:lang w:val="fr-FR"/>
              </w:rPr>
              <w:t xml:space="preserve"> </w:t>
            </w:r>
            <w:r>
              <w:rPr>
                <w:rFonts w:cs="Helvetica"/>
                <w:szCs w:val="18"/>
                <w:lang w:val="fr-FR"/>
              </w:rPr>
              <w:t xml:space="preserve">- </w:t>
            </w:r>
            <w:proofErr w:type="spellStart"/>
            <w:r w:rsidR="008E7281">
              <w:rPr>
                <w:rFonts w:cs="Helvetica"/>
                <w:szCs w:val="18"/>
                <w:lang w:val="fr-FR"/>
              </w:rPr>
              <w:t>Level</w:t>
            </w:r>
            <w:proofErr w:type="spellEnd"/>
            <w:r w:rsidR="008E7281">
              <w:rPr>
                <w:rFonts w:cs="Helvetica"/>
                <w:szCs w:val="18"/>
                <w:lang w:val="fr-FR"/>
              </w:rPr>
              <w:t xml:space="preserve"> </w:t>
            </w:r>
            <w:r w:rsidR="004732E7">
              <w:rPr>
                <w:rFonts w:cs="Helvetica"/>
                <w:szCs w:val="18"/>
                <w:lang w:val="fr-FR"/>
              </w:rPr>
              <w:t>2</w:t>
            </w:r>
            <w:r>
              <w:rPr>
                <w:rFonts w:cs="Helvetica"/>
                <w:szCs w:val="18"/>
                <w:lang w:val="fr-FR"/>
              </w:rPr>
              <w:t xml:space="preserve"> </w:t>
            </w:r>
          </w:p>
        </w:tc>
      </w:tr>
      <w:tr w:rsidR="00FA28C6" w:rsidRPr="00332D87" w14:paraId="6E1F67A4" w14:textId="77777777" w:rsidTr="6D8328AD">
        <w:tc>
          <w:tcPr>
            <w:tcW w:w="4815" w:type="dxa"/>
            <w:vAlign w:val="center"/>
          </w:tcPr>
          <w:p w14:paraId="65D7877C" w14:textId="43131F01" w:rsidR="00FA28C6" w:rsidRPr="00FA28C6" w:rsidRDefault="00FA28C6" w:rsidP="00BA1733">
            <w:pPr>
              <w:spacing w:before="60" w:after="60"/>
              <w:rPr>
                <w:rFonts w:cs="Helvetica"/>
                <w:szCs w:val="18"/>
                <w:lang w:val="en-US"/>
              </w:rPr>
            </w:pPr>
            <w:r>
              <w:rPr>
                <w:rFonts w:cs="Helvetica"/>
                <w:szCs w:val="18"/>
                <w:lang w:val="en-US"/>
              </w:rPr>
              <w:t>D</w:t>
            </w:r>
            <w:r w:rsidRPr="00FA28C6">
              <w:rPr>
                <w:rFonts w:cs="Helvetica"/>
                <w:szCs w:val="18"/>
                <w:lang w:val="en-US"/>
              </w:rPr>
              <w:t>amp heat</w:t>
            </w:r>
            <w:r>
              <w:rPr>
                <w:rFonts w:cs="Helvetica"/>
                <w:szCs w:val="18"/>
                <w:lang w:val="en-US"/>
              </w:rPr>
              <w:t xml:space="preserve"> test</w:t>
            </w:r>
            <w:r w:rsidRPr="00FA28C6">
              <w:rPr>
                <w:rFonts w:cs="Helvetica"/>
                <w:szCs w:val="18"/>
                <w:lang w:val="en-US"/>
              </w:rPr>
              <w:t xml:space="preserve"> acc. to IEC/EN 60068-2-30 (°C/RH)</w:t>
            </w:r>
          </w:p>
        </w:tc>
        <w:tc>
          <w:tcPr>
            <w:tcW w:w="4536" w:type="dxa"/>
            <w:vAlign w:val="center"/>
          </w:tcPr>
          <w:p w14:paraId="18757BE9" w14:textId="6FB22E7C" w:rsidR="00FA28C6" w:rsidRPr="00FA28C6" w:rsidRDefault="00FA28C6" w:rsidP="00BA1733">
            <w:pPr>
              <w:spacing w:before="60" w:after="60"/>
              <w:jc w:val="center"/>
              <w:rPr>
                <w:rFonts w:cs="Helvetica"/>
                <w:szCs w:val="18"/>
                <w:lang w:val="en-US"/>
              </w:rPr>
            </w:pPr>
            <w:r w:rsidRPr="00FA28C6">
              <w:rPr>
                <w:rFonts w:cs="Helvetica"/>
                <w:szCs w:val="18"/>
                <w:lang w:val="en-US"/>
              </w:rPr>
              <w:t>28 cycles with 55°C/90-96% and 25°C/95-100%</w:t>
            </w:r>
          </w:p>
        </w:tc>
      </w:tr>
      <w:tr w:rsidR="00FA28C6" w:rsidRPr="00332D87" w14:paraId="2CD76A1E" w14:textId="77777777" w:rsidTr="6D8328AD">
        <w:tc>
          <w:tcPr>
            <w:tcW w:w="4815" w:type="dxa"/>
            <w:vAlign w:val="center"/>
          </w:tcPr>
          <w:p w14:paraId="6937E868" w14:textId="14D1303A" w:rsidR="00FA28C6" w:rsidRPr="00FA28C6" w:rsidRDefault="00FA28C6" w:rsidP="00BA1733">
            <w:pPr>
              <w:spacing w:before="60" w:after="60"/>
              <w:rPr>
                <w:rFonts w:cs="Helvetica"/>
                <w:szCs w:val="18"/>
                <w:lang w:val="en-US"/>
              </w:rPr>
            </w:pPr>
            <w:r w:rsidRPr="00FA28C6">
              <w:rPr>
                <w:rFonts w:cs="Helvetica"/>
                <w:szCs w:val="18"/>
                <w:lang w:val="en-US"/>
              </w:rPr>
              <w:t>Sho</w:t>
            </w:r>
            <w:r w:rsidR="00E2135B">
              <w:rPr>
                <w:rFonts w:cs="Helvetica"/>
                <w:szCs w:val="18"/>
                <w:lang w:val="en-US"/>
              </w:rPr>
              <w:t>ck</w:t>
            </w:r>
            <w:r w:rsidRPr="00FA28C6">
              <w:rPr>
                <w:rFonts w:cs="Helvetica"/>
                <w:szCs w:val="18"/>
                <w:lang w:val="en-US"/>
              </w:rPr>
              <w:t xml:space="preserve"> resistance acc. to IEC/EN 60068-2-27</w:t>
            </w:r>
          </w:p>
        </w:tc>
        <w:tc>
          <w:tcPr>
            <w:tcW w:w="4536" w:type="dxa"/>
            <w:vAlign w:val="center"/>
          </w:tcPr>
          <w:p w14:paraId="20DBD718" w14:textId="14867885" w:rsidR="00FA28C6" w:rsidRPr="00FA28C6" w:rsidRDefault="00FA28C6" w:rsidP="00BA1733">
            <w:pPr>
              <w:spacing w:before="60" w:after="60"/>
              <w:jc w:val="center"/>
              <w:rPr>
                <w:rFonts w:cs="Helvetica"/>
                <w:szCs w:val="18"/>
                <w:lang w:val="en-US"/>
              </w:rPr>
            </w:pPr>
            <w:r w:rsidRPr="00E2135B">
              <w:rPr>
                <w:rFonts w:cs="Helvetica"/>
                <w:szCs w:val="18"/>
                <w:lang w:val="en-US"/>
              </w:rPr>
              <w:t>25g, 2</w:t>
            </w:r>
            <w:r w:rsidR="00E2135B" w:rsidRPr="00E2135B">
              <w:rPr>
                <w:rFonts w:cs="Helvetica"/>
                <w:szCs w:val="18"/>
                <w:lang w:val="en-US"/>
              </w:rPr>
              <w:t>sh</w:t>
            </w:r>
            <w:r w:rsidRPr="00E2135B">
              <w:rPr>
                <w:rFonts w:cs="Helvetica"/>
                <w:szCs w:val="18"/>
                <w:lang w:val="en-US"/>
              </w:rPr>
              <w:t xml:space="preserve">ocks, </w:t>
            </w:r>
            <w:r w:rsidR="00E2135B" w:rsidRPr="00E2135B">
              <w:rPr>
                <w:rFonts w:cs="Helvetica"/>
                <w:strike/>
                <w:szCs w:val="18"/>
                <w:lang w:val="en-US"/>
              </w:rPr>
              <w:t>16ms</w:t>
            </w:r>
            <w:r w:rsidR="00E2135B" w:rsidRPr="00E2135B">
              <w:rPr>
                <w:rFonts w:cs="Helvetica"/>
                <w:szCs w:val="18"/>
                <w:lang w:val="en-US"/>
              </w:rPr>
              <w:t xml:space="preserve"> </w:t>
            </w:r>
            <w:r w:rsidRPr="00E2135B">
              <w:rPr>
                <w:rFonts w:cs="Helvetica"/>
                <w:szCs w:val="18"/>
                <w:lang w:val="en-US"/>
              </w:rPr>
              <w:t>1</w:t>
            </w:r>
            <w:r w:rsidR="00E2135B" w:rsidRPr="00E2135B">
              <w:rPr>
                <w:rFonts w:cs="Helvetica"/>
                <w:szCs w:val="18"/>
                <w:lang w:val="en-US"/>
              </w:rPr>
              <w:t>3</w:t>
            </w:r>
            <w:r w:rsidRPr="00E2135B">
              <w:rPr>
                <w:rFonts w:cs="Helvetica"/>
                <w:szCs w:val="18"/>
                <w:lang w:val="en-US"/>
              </w:rPr>
              <w:t>ms</w:t>
            </w:r>
            <w:r w:rsidR="00E2135B" w:rsidRPr="00E2135B">
              <w:rPr>
                <w:rFonts w:cs="Helvetica"/>
                <w:szCs w:val="18"/>
                <w:lang w:val="en-US"/>
              </w:rPr>
              <w:t xml:space="preserve"> </w:t>
            </w:r>
            <w:r w:rsidR="00E2135B" w:rsidRPr="00E2135B">
              <w:rPr>
                <w:b/>
                <w:bCs/>
                <w:i/>
                <w:iCs/>
                <w:color w:val="0070C0"/>
                <w:lang w:val="en-US"/>
              </w:rPr>
              <w:t>[DEVIATION]</w:t>
            </w:r>
          </w:p>
        </w:tc>
      </w:tr>
      <w:tr w:rsidR="00FA28C6" w:rsidRPr="00FA28C6" w14:paraId="69B632A9" w14:textId="77777777" w:rsidTr="6D8328AD">
        <w:tc>
          <w:tcPr>
            <w:tcW w:w="4815" w:type="dxa"/>
            <w:vAlign w:val="center"/>
          </w:tcPr>
          <w:p w14:paraId="38E5DAB5" w14:textId="2929AD33" w:rsidR="00FA28C6" w:rsidRPr="00FA28C6" w:rsidRDefault="00FA28C6" w:rsidP="00BA1733">
            <w:pPr>
              <w:spacing w:before="60" w:after="60"/>
              <w:rPr>
                <w:rFonts w:cs="Helvetica"/>
                <w:szCs w:val="18"/>
                <w:lang w:val="en-US"/>
              </w:rPr>
            </w:pPr>
            <w:r w:rsidRPr="004728C6">
              <w:rPr>
                <w:rFonts w:cs="Helvetica"/>
                <w:szCs w:val="18"/>
                <w:lang w:val="en-US"/>
              </w:rPr>
              <w:t>Vibration resistance acc. to IEC/EN 60068-2-6</w:t>
            </w:r>
          </w:p>
        </w:tc>
        <w:tc>
          <w:tcPr>
            <w:tcW w:w="4536" w:type="dxa"/>
            <w:vAlign w:val="center"/>
          </w:tcPr>
          <w:p w14:paraId="65041C15" w14:textId="59E12C12" w:rsidR="00FA28C6" w:rsidRPr="00FA28C6" w:rsidRDefault="00FA28C6" w:rsidP="00BA1733">
            <w:pPr>
              <w:spacing w:before="60" w:after="60"/>
              <w:jc w:val="center"/>
              <w:rPr>
                <w:rFonts w:cs="Helvetica"/>
                <w:szCs w:val="18"/>
                <w:lang w:val="en-US"/>
              </w:rPr>
            </w:pPr>
            <w:r w:rsidRPr="004E4687">
              <w:rPr>
                <w:rFonts w:cs="Helvetica"/>
                <w:szCs w:val="18"/>
              </w:rPr>
              <w:t xml:space="preserve">1g - 20 </w:t>
            </w:r>
            <w:proofErr w:type="spellStart"/>
            <w:r w:rsidRPr="004E4687">
              <w:rPr>
                <w:rFonts w:cs="Helvetica"/>
                <w:szCs w:val="18"/>
              </w:rPr>
              <w:t>cycle</w:t>
            </w:r>
            <w:proofErr w:type="spellEnd"/>
            <w:r w:rsidRPr="004E4687">
              <w:rPr>
                <w:rFonts w:cs="Helvetica"/>
                <w:szCs w:val="18"/>
              </w:rPr>
              <w:t xml:space="preserve"> </w:t>
            </w:r>
            <w:proofErr w:type="spellStart"/>
            <w:r w:rsidRPr="004E4687">
              <w:rPr>
                <w:rFonts w:cs="Helvetica"/>
                <w:szCs w:val="18"/>
              </w:rPr>
              <w:t>at</w:t>
            </w:r>
            <w:proofErr w:type="spellEnd"/>
            <w:r w:rsidRPr="004E4687">
              <w:rPr>
                <w:rFonts w:cs="Helvetica"/>
                <w:szCs w:val="18"/>
              </w:rPr>
              <w:t xml:space="preserve"> 5… 150 …5 Hz</w:t>
            </w:r>
          </w:p>
        </w:tc>
      </w:tr>
    </w:tbl>
    <w:p w14:paraId="2C1E3A1F" w14:textId="178A0DF5" w:rsidR="00EC4241" w:rsidRDefault="00EC4241" w:rsidP="00EC4241">
      <w:pPr>
        <w:pStyle w:val="Heading1"/>
        <w:rPr>
          <w:rFonts w:ascii="Verdana" w:hAnsi="Verdana" w:cstheme="minorBidi"/>
          <w:sz w:val="24"/>
          <w:szCs w:val="24"/>
          <w:lang w:val="en-GB"/>
        </w:rPr>
      </w:pPr>
      <w:bookmarkStart w:id="33" w:name="_Toc115677120"/>
      <w:r w:rsidRPr="6D8328AD">
        <w:rPr>
          <w:rFonts w:ascii="Verdana" w:hAnsi="Verdana" w:cstheme="minorBidi"/>
          <w:sz w:val="24"/>
          <w:szCs w:val="24"/>
          <w:lang w:val="en-GB"/>
        </w:rPr>
        <w:t>Operations</w:t>
      </w:r>
      <w:bookmarkEnd w:id="33"/>
    </w:p>
    <w:p w14:paraId="01CC37A4" w14:textId="3AEDFD5B" w:rsidR="0034637C" w:rsidRPr="00D96F24" w:rsidRDefault="00F37C95" w:rsidP="009D285C">
      <w:pPr>
        <w:jc w:val="both"/>
        <w:rPr>
          <w:lang w:val="en-US"/>
        </w:rPr>
      </w:pPr>
      <w:bookmarkStart w:id="34" w:name="_Hlk115156769"/>
      <w:r w:rsidRPr="00D96F24">
        <w:rPr>
          <w:lang w:val="en-US"/>
        </w:rPr>
        <w:t xml:space="preserve">The </w:t>
      </w:r>
      <w:r w:rsidR="001A193A" w:rsidRPr="00D96F24">
        <w:rPr>
          <w:lang w:val="en-US"/>
        </w:rPr>
        <w:t>o</w:t>
      </w:r>
      <w:r w:rsidR="0034637C" w:rsidRPr="00D96F24">
        <w:rPr>
          <w:lang w:val="en-US"/>
        </w:rPr>
        <w:t>n-site manual opening and closing of the coupled device shall be possible</w:t>
      </w:r>
      <w:r w:rsidRPr="00D96F24">
        <w:rPr>
          <w:lang w:val="en-US"/>
        </w:rPr>
        <w:t xml:space="preserve"> for all the products in range;</w:t>
      </w:r>
      <w:r w:rsidR="001A193A" w:rsidRPr="00D96F24">
        <w:rPr>
          <w:lang w:val="en-US"/>
        </w:rPr>
        <w:t xml:space="preserve"> </w:t>
      </w:r>
      <w:r w:rsidR="0034637C" w:rsidRPr="00D96F24">
        <w:rPr>
          <w:lang w:val="en-US"/>
        </w:rPr>
        <w:t xml:space="preserve">for ARH </w:t>
      </w:r>
      <w:r w:rsidR="001A193A" w:rsidRPr="00D96F24">
        <w:rPr>
          <w:lang w:val="en-US"/>
        </w:rPr>
        <w:t xml:space="preserve">it shall be possible </w:t>
      </w:r>
      <w:r w:rsidR="0034637C" w:rsidRPr="00D96F24">
        <w:rPr>
          <w:lang w:val="en-US"/>
        </w:rPr>
        <w:t xml:space="preserve">only when the </w:t>
      </w:r>
      <w:proofErr w:type="gramStart"/>
      <w:r w:rsidR="000D6D77" w:rsidRPr="00D96F24">
        <w:rPr>
          <w:lang w:val="en-US"/>
        </w:rPr>
        <w:t>Automatic</w:t>
      </w:r>
      <w:r w:rsidR="001A193A" w:rsidRPr="00D96F24">
        <w:rPr>
          <w:lang w:val="en-US"/>
        </w:rPr>
        <w:t>-</w:t>
      </w:r>
      <w:r w:rsidR="0034637C" w:rsidRPr="00D96F24">
        <w:rPr>
          <w:lang w:val="en-US"/>
        </w:rPr>
        <w:t>reclosing</w:t>
      </w:r>
      <w:proofErr w:type="gramEnd"/>
      <w:r w:rsidR="0034637C" w:rsidRPr="00D96F24">
        <w:rPr>
          <w:lang w:val="en-US"/>
        </w:rPr>
        <w:t xml:space="preserve"> is deactivated</w:t>
      </w:r>
      <w:r w:rsidR="001A193A" w:rsidRPr="00D96F24">
        <w:rPr>
          <w:lang w:val="en-US"/>
        </w:rPr>
        <w:t xml:space="preserve"> [2.2.2.1].</w:t>
      </w:r>
    </w:p>
    <w:p w14:paraId="127F3B9D" w14:textId="391D825E" w:rsidR="0034637C" w:rsidRPr="00D96F24" w:rsidRDefault="001A193A" w:rsidP="009D285C">
      <w:pPr>
        <w:jc w:val="both"/>
        <w:rPr>
          <w:lang w:val="en-US"/>
        </w:rPr>
      </w:pPr>
      <w:r w:rsidRPr="00D96F24">
        <w:rPr>
          <w:lang w:val="en-US"/>
        </w:rPr>
        <w:t>The r</w:t>
      </w:r>
      <w:r w:rsidR="0034637C" w:rsidRPr="00D96F24">
        <w:rPr>
          <w:lang w:val="en-US"/>
        </w:rPr>
        <w:t xml:space="preserve">emote opening and closing of the coupled device shall be possible </w:t>
      </w:r>
      <w:r w:rsidR="002E29FB" w:rsidRPr="00D96F24">
        <w:rPr>
          <w:lang w:val="en-US"/>
        </w:rPr>
        <w:t>(</w:t>
      </w:r>
      <w:r w:rsidRPr="00D96F24">
        <w:rPr>
          <w:lang w:val="en-US"/>
        </w:rPr>
        <w:t>only for MOD and ARI</w:t>
      </w:r>
      <w:r w:rsidR="002E29FB" w:rsidRPr="00D96F24">
        <w:rPr>
          <w:lang w:val="en-US"/>
        </w:rPr>
        <w:t>)</w:t>
      </w:r>
      <w:r w:rsidRPr="00D96F24">
        <w:rPr>
          <w:lang w:val="en-US"/>
        </w:rPr>
        <w:t xml:space="preserve"> [2.2.2.2]</w:t>
      </w:r>
    </w:p>
    <w:p w14:paraId="4C8BE2FA" w14:textId="46CDB517" w:rsidR="00A96A8B" w:rsidRPr="00D96F24" w:rsidRDefault="00A96A8B" w:rsidP="009D285C">
      <w:pPr>
        <w:jc w:val="both"/>
        <w:rPr>
          <w:lang w:val="en-US"/>
        </w:rPr>
      </w:pPr>
      <w:r w:rsidRPr="00D96F24">
        <w:rPr>
          <w:lang w:val="en-US"/>
        </w:rPr>
        <w:t xml:space="preserve">The Reset of the lock-out state </w:t>
      </w:r>
      <w:r w:rsidR="00DD7F68" w:rsidRPr="00D96F24">
        <w:rPr>
          <w:lang w:val="en-US"/>
        </w:rPr>
        <w:t xml:space="preserve">(ARI) </w:t>
      </w:r>
      <w:r w:rsidRPr="00D96F24">
        <w:rPr>
          <w:lang w:val="en-US"/>
        </w:rPr>
        <w:t xml:space="preserve">shall be possible </w:t>
      </w:r>
      <w:r w:rsidR="00DD7F68" w:rsidRPr="00D96F24">
        <w:rPr>
          <w:lang w:val="en-US"/>
        </w:rPr>
        <w:t xml:space="preserve">only </w:t>
      </w:r>
      <w:r w:rsidRPr="00D96F24">
        <w:rPr>
          <w:lang w:val="en-US"/>
        </w:rPr>
        <w:t xml:space="preserve">acting on the </w:t>
      </w:r>
      <w:r w:rsidR="00DD7F68" w:rsidRPr="00D96F24">
        <w:rPr>
          <w:lang w:val="en-US"/>
        </w:rPr>
        <w:t xml:space="preserve">product </w:t>
      </w:r>
      <w:r w:rsidRPr="00D96F24">
        <w:rPr>
          <w:lang w:val="en-US"/>
        </w:rPr>
        <w:t>[</w:t>
      </w:r>
      <w:r w:rsidR="00DD7F68" w:rsidRPr="00D96F24">
        <w:rPr>
          <w:b/>
          <w:bCs/>
          <w:i/>
          <w:iCs/>
          <w:color w:val="0070C0"/>
          <w:lang w:val="en-US"/>
        </w:rPr>
        <w:t>DEVIATION</w:t>
      </w:r>
      <w:r w:rsidR="00DD7F68" w:rsidRPr="00D96F24">
        <w:rPr>
          <w:lang w:val="en-US"/>
        </w:rPr>
        <w:t xml:space="preserve"> from </w:t>
      </w:r>
      <w:r w:rsidRPr="00D96F24">
        <w:rPr>
          <w:lang w:val="en-US"/>
        </w:rPr>
        <w:t xml:space="preserve">2.2.2.11]. </w:t>
      </w:r>
      <w:r w:rsidR="00DD7F68" w:rsidRPr="00D96F24">
        <w:rPr>
          <w:lang w:val="en-US"/>
        </w:rPr>
        <w:t>I</w:t>
      </w:r>
      <w:r w:rsidRPr="00D96F24">
        <w:rPr>
          <w:lang w:val="en-US"/>
        </w:rPr>
        <w:t xml:space="preserve">n case of opening remote command, the device will </w:t>
      </w:r>
      <w:r w:rsidR="00DD7F68" w:rsidRPr="00D96F24">
        <w:rPr>
          <w:lang w:val="en-US"/>
        </w:rPr>
        <w:t xml:space="preserve">NOT </w:t>
      </w:r>
      <w:r w:rsidRPr="00D96F24">
        <w:rPr>
          <w:lang w:val="en-US"/>
        </w:rPr>
        <w:t>go in lock-out state</w:t>
      </w:r>
      <w:r w:rsidR="00DD7F68" w:rsidRPr="00D96F24">
        <w:rPr>
          <w:lang w:val="en-US"/>
        </w:rPr>
        <w:t xml:space="preserve"> </w:t>
      </w:r>
      <w:r w:rsidR="00DD7F68" w:rsidRPr="00D96F24">
        <w:rPr>
          <w:b/>
          <w:bCs/>
          <w:i/>
          <w:iCs/>
          <w:color w:val="0070C0"/>
          <w:lang w:val="en-US"/>
        </w:rPr>
        <w:t>[DEVIATION]</w:t>
      </w:r>
      <w:r w:rsidRPr="00D96F24">
        <w:rPr>
          <w:lang w:val="en-US"/>
        </w:rPr>
        <w:t>.</w:t>
      </w:r>
    </w:p>
    <w:p w14:paraId="06DB257D" w14:textId="7614C3F9" w:rsidR="00934339" w:rsidRDefault="00934339" w:rsidP="009D285C">
      <w:pPr>
        <w:jc w:val="both"/>
        <w:rPr>
          <w:lang w:val="en-US"/>
        </w:rPr>
      </w:pPr>
      <w:r w:rsidRPr="00D96F24">
        <w:rPr>
          <w:lang w:val="en-US"/>
        </w:rPr>
        <w:t>There shall be foreseen a manual reset (on site) from lock-out state [2.2.2.10] for example moving the activation command to OFF and then to ON again</w:t>
      </w:r>
      <w:r w:rsidR="00661D7F" w:rsidRPr="00D96F24">
        <w:rPr>
          <w:lang w:val="en-US"/>
        </w:rPr>
        <w:t xml:space="preserve">, </w:t>
      </w:r>
      <w:r w:rsidR="00661D7F" w:rsidRPr="00D96F24">
        <w:rPr>
          <w:strike/>
          <w:lang w:val="en-US"/>
        </w:rPr>
        <w:t xml:space="preserve">or to activate manually the </w:t>
      </w:r>
      <w:proofErr w:type="gramStart"/>
      <w:r w:rsidR="00661D7F" w:rsidRPr="00D96F24">
        <w:rPr>
          <w:strike/>
          <w:lang w:val="en-US"/>
        </w:rPr>
        <w:t>MPD</w:t>
      </w:r>
      <w:bookmarkEnd w:id="34"/>
      <w:r w:rsidR="00D96F24" w:rsidRPr="00D96F24">
        <w:rPr>
          <w:b/>
          <w:bCs/>
          <w:i/>
          <w:iCs/>
          <w:color w:val="0070C0"/>
          <w:lang w:val="en-US"/>
        </w:rPr>
        <w:t>[</w:t>
      </w:r>
      <w:proofErr w:type="gramEnd"/>
      <w:r w:rsidR="00D96F24" w:rsidRPr="00D96F24">
        <w:rPr>
          <w:b/>
          <w:bCs/>
          <w:i/>
          <w:iCs/>
          <w:color w:val="0070C0"/>
          <w:lang w:val="en-US"/>
        </w:rPr>
        <w:t>DEVIATION]</w:t>
      </w:r>
      <w:r w:rsidR="00D96F24" w:rsidRPr="00D96F24">
        <w:rPr>
          <w:lang w:val="en-US"/>
        </w:rPr>
        <w:t>.</w:t>
      </w:r>
      <w:r w:rsidR="00661D7F" w:rsidRPr="00D96F24">
        <w:rPr>
          <w:lang w:val="en-US"/>
        </w:rPr>
        <w:t>.</w:t>
      </w:r>
    </w:p>
    <w:p w14:paraId="6F0DB07F" w14:textId="47020660" w:rsidR="00934339" w:rsidRPr="004E4687" w:rsidRDefault="00934339" w:rsidP="009D285C">
      <w:pPr>
        <w:pStyle w:val="Heading2"/>
        <w:jc w:val="both"/>
        <w:rPr>
          <w:lang w:val="en-US"/>
        </w:rPr>
      </w:pPr>
      <w:bookmarkStart w:id="35" w:name="_Toc115677121"/>
      <w:r w:rsidRPr="6D8328AD">
        <w:rPr>
          <w:lang w:val="en-US"/>
        </w:rPr>
        <w:lastRenderedPageBreak/>
        <w:t>MOD</w:t>
      </w:r>
      <w:bookmarkEnd w:id="35"/>
    </w:p>
    <w:p w14:paraId="5D224BB3" w14:textId="197FA98C" w:rsidR="63EF94D8" w:rsidRDefault="001A193A" w:rsidP="1D93645A">
      <w:pPr>
        <w:jc w:val="both"/>
        <w:rPr>
          <w:lang w:val="en-US"/>
        </w:rPr>
      </w:pPr>
      <w:r w:rsidRPr="78479B31">
        <w:rPr>
          <w:lang w:val="en-US"/>
        </w:rPr>
        <w:t>When the associated breaker (MCB or RCCB) open due to a fault, the remote controlling (open/close) shall be avoided for 8 seconds</w:t>
      </w:r>
      <w:r w:rsidR="00074AB9">
        <w:rPr>
          <w:lang w:val="en-US"/>
        </w:rPr>
        <w:t xml:space="preserve"> (</w:t>
      </w:r>
      <w:r w:rsidR="00074AB9" w:rsidRPr="00074AB9">
        <w:rPr>
          <w:i/>
          <w:iCs/>
          <w:lang w:val="en-US"/>
        </w:rPr>
        <w:t>dead time</w:t>
      </w:r>
      <w:r w:rsidR="00074AB9">
        <w:rPr>
          <w:lang w:val="en-US"/>
        </w:rPr>
        <w:t>)</w:t>
      </w:r>
      <w:r w:rsidRPr="78479B31">
        <w:rPr>
          <w:lang w:val="en-US"/>
        </w:rPr>
        <w:t xml:space="preserve"> [2.2.2.3]. This </w:t>
      </w:r>
      <w:r w:rsidR="00074AB9">
        <w:rPr>
          <w:lang w:val="en-US"/>
        </w:rPr>
        <w:t>“dead time”</w:t>
      </w:r>
      <w:r w:rsidRPr="78479B31">
        <w:rPr>
          <w:lang w:val="en-US"/>
        </w:rPr>
        <w:t xml:space="preserve"> is necessary when the associated MCB trip</w:t>
      </w:r>
      <w:r w:rsidR="00074AB9">
        <w:rPr>
          <w:lang w:val="en-US"/>
        </w:rPr>
        <w:t>s</w:t>
      </w:r>
      <w:r w:rsidRPr="78479B31">
        <w:rPr>
          <w:lang w:val="en-US"/>
        </w:rPr>
        <w:t xml:space="preserve"> for an over current, </w:t>
      </w:r>
      <w:proofErr w:type="gramStart"/>
      <w:r w:rsidRPr="78479B31">
        <w:rPr>
          <w:lang w:val="en-US"/>
        </w:rPr>
        <w:t>in order to</w:t>
      </w:r>
      <w:proofErr w:type="gramEnd"/>
      <w:r w:rsidRPr="78479B31">
        <w:rPr>
          <w:lang w:val="en-US"/>
        </w:rPr>
        <w:t xml:space="preserve"> give enough time to the bimetal to </w:t>
      </w:r>
      <w:r w:rsidR="00F1617D">
        <w:rPr>
          <w:lang w:val="en-US"/>
        </w:rPr>
        <w:t xml:space="preserve">cool down </w:t>
      </w:r>
      <w:r w:rsidR="004C0062">
        <w:rPr>
          <w:lang w:val="en-US"/>
        </w:rPr>
        <w:t xml:space="preserve">and </w:t>
      </w:r>
      <w:r w:rsidR="005938D5">
        <w:rPr>
          <w:lang w:val="en-US"/>
        </w:rPr>
        <w:t xml:space="preserve">back </w:t>
      </w:r>
      <w:r w:rsidR="00D839F5">
        <w:rPr>
          <w:lang w:val="en-US"/>
        </w:rPr>
        <w:t xml:space="preserve">up </w:t>
      </w:r>
      <w:r w:rsidR="005938D5">
        <w:rPr>
          <w:lang w:val="en-US"/>
        </w:rPr>
        <w:t xml:space="preserve">to rest </w:t>
      </w:r>
      <w:r w:rsidR="004C0062">
        <w:rPr>
          <w:lang w:val="en-US"/>
        </w:rPr>
        <w:t>position</w:t>
      </w:r>
      <w:r w:rsidRPr="78479B31">
        <w:rPr>
          <w:lang w:val="en-US"/>
        </w:rPr>
        <w:t>.</w:t>
      </w:r>
      <w:r w:rsidR="63EF94D8" w:rsidRPr="78479B31">
        <w:rPr>
          <w:lang w:val="en-US"/>
        </w:rPr>
        <w:t xml:space="preserve"> </w:t>
      </w:r>
    </w:p>
    <w:p w14:paraId="0895C89B" w14:textId="01FB98EC" w:rsidR="3996730C" w:rsidRPr="005F4DD2" w:rsidRDefault="005F4DD2" w:rsidP="009661BC">
      <w:pPr>
        <w:pStyle w:val="Heading2"/>
        <w:numPr>
          <w:ilvl w:val="2"/>
          <w:numId w:val="2"/>
        </w:numPr>
        <w:jc w:val="both"/>
        <w:rPr>
          <w:u w:val="single"/>
          <w:lang w:val="en-US"/>
        </w:rPr>
      </w:pPr>
      <w:bookmarkStart w:id="36" w:name="_Toc115677122"/>
      <w:r w:rsidRPr="6D8328AD">
        <w:rPr>
          <w:lang w:val="en-US"/>
        </w:rPr>
        <w:t>MOD operations during a mains voltage drop (black-out)</w:t>
      </w:r>
      <w:bookmarkEnd w:id="36"/>
    </w:p>
    <w:tbl>
      <w:tblPr>
        <w:tblStyle w:val="TableGrid"/>
        <w:tblW w:w="9350" w:type="dxa"/>
        <w:tblLook w:val="04A0" w:firstRow="1" w:lastRow="0" w:firstColumn="1" w:lastColumn="0" w:noHBand="0" w:noVBand="1"/>
      </w:tblPr>
      <w:tblGrid>
        <w:gridCol w:w="1137"/>
        <w:gridCol w:w="925"/>
        <w:gridCol w:w="1739"/>
        <w:gridCol w:w="781"/>
        <w:gridCol w:w="1685"/>
        <w:gridCol w:w="2390"/>
        <w:gridCol w:w="693"/>
      </w:tblGrid>
      <w:tr w:rsidR="00B13C9F" w:rsidRPr="00074AB9" w14:paraId="23542552" w14:textId="77777777" w:rsidTr="00385C5A">
        <w:trPr>
          <w:trHeight w:val="864"/>
        </w:trPr>
        <w:tc>
          <w:tcPr>
            <w:tcW w:w="1140" w:type="dxa"/>
            <w:vAlign w:val="center"/>
            <w:hideMark/>
          </w:tcPr>
          <w:p w14:paraId="1E5EE57C" w14:textId="77777777" w:rsidR="00074AB9" w:rsidRPr="00074AB9" w:rsidRDefault="00074AB9" w:rsidP="00B13C9F">
            <w:r w:rsidRPr="00074AB9">
              <w:t>MPD status</w:t>
            </w:r>
          </w:p>
        </w:tc>
        <w:tc>
          <w:tcPr>
            <w:tcW w:w="893" w:type="dxa"/>
            <w:vAlign w:val="center"/>
            <w:hideMark/>
          </w:tcPr>
          <w:p w14:paraId="399699F8" w14:textId="77777777" w:rsidR="00074AB9" w:rsidRPr="00074AB9" w:rsidRDefault="00074AB9" w:rsidP="00B13C9F">
            <w:r w:rsidRPr="00074AB9">
              <w:t>MOD status</w:t>
            </w:r>
          </w:p>
        </w:tc>
        <w:tc>
          <w:tcPr>
            <w:tcW w:w="1746" w:type="dxa"/>
            <w:vAlign w:val="center"/>
            <w:hideMark/>
          </w:tcPr>
          <w:p w14:paraId="619D835A" w14:textId="77777777" w:rsidR="00074AB9" w:rsidRPr="00074AB9" w:rsidRDefault="00074AB9" w:rsidP="00B13C9F">
            <w:r w:rsidRPr="00074AB9">
              <w:t xml:space="preserve">MOD status </w:t>
            </w:r>
            <w:proofErr w:type="spellStart"/>
            <w:r w:rsidRPr="00074AB9">
              <w:t>definition</w:t>
            </w:r>
            <w:proofErr w:type="spellEnd"/>
          </w:p>
        </w:tc>
        <w:tc>
          <w:tcPr>
            <w:tcW w:w="784" w:type="dxa"/>
            <w:noWrap/>
            <w:vAlign w:val="center"/>
            <w:hideMark/>
          </w:tcPr>
          <w:p w14:paraId="72C4FFBD" w14:textId="6360B9F5" w:rsidR="00074AB9" w:rsidRPr="00074AB9" w:rsidRDefault="00074AB9" w:rsidP="00B13C9F"/>
          <w:tbl>
            <w:tblPr>
              <w:tblW w:w="0" w:type="auto"/>
              <w:tblCellSpacing w:w="0" w:type="dxa"/>
              <w:tblCellMar>
                <w:left w:w="0" w:type="dxa"/>
                <w:right w:w="0" w:type="dxa"/>
              </w:tblCellMar>
              <w:tblLook w:val="04A0" w:firstRow="1" w:lastRow="0" w:firstColumn="1" w:lastColumn="0" w:noHBand="0" w:noVBand="1"/>
            </w:tblPr>
            <w:tblGrid>
              <w:gridCol w:w="565"/>
            </w:tblGrid>
            <w:tr w:rsidR="00074AB9" w:rsidRPr="00074AB9" w14:paraId="68DEB5F2" w14:textId="77777777" w:rsidTr="00B13C9F">
              <w:trPr>
                <w:trHeight w:val="1615"/>
                <w:tblCellSpacing w:w="0" w:type="dxa"/>
              </w:trPr>
              <w:tc>
                <w:tcPr>
                  <w:tcW w:w="1180" w:type="dxa"/>
                  <w:tcBorders>
                    <w:top w:val="nil"/>
                    <w:left w:val="nil"/>
                    <w:bottom w:val="nil"/>
                    <w:right w:val="nil"/>
                  </w:tcBorders>
                  <w:shd w:val="clear" w:color="auto" w:fill="auto"/>
                  <w:vAlign w:val="center"/>
                  <w:hideMark/>
                </w:tcPr>
                <w:p w14:paraId="0A93F305" w14:textId="0F5809B6" w:rsidR="00074AB9" w:rsidRPr="00074AB9" w:rsidRDefault="00074AB9" w:rsidP="00B13C9F">
                  <w:pPr>
                    <w:rPr>
                      <w:lang w:val="en-US"/>
                    </w:rPr>
                  </w:pPr>
                  <w:r w:rsidRPr="00074AB9">
                    <w:rPr>
                      <w:lang w:val="en-US"/>
                    </w:rPr>
                    <w:t>LED before drop</w:t>
                  </w:r>
                </w:p>
              </w:tc>
            </w:tr>
          </w:tbl>
          <w:p w14:paraId="42F6E86B" w14:textId="77777777" w:rsidR="00074AB9" w:rsidRPr="00074AB9" w:rsidRDefault="00074AB9" w:rsidP="00B13C9F">
            <w:pPr>
              <w:rPr>
                <w:lang w:val="en-US"/>
              </w:rPr>
            </w:pPr>
          </w:p>
        </w:tc>
        <w:tc>
          <w:tcPr>
            <w:tcW w:w="1692" w:type="dxa"/>
            <w:vAlign w:val="center"/>
            <w:hideMark/>
          </w:tcPr>
          <w:p w14:paraId="153F331B" w14:textId="77777777" w:rsidR="00074AB9" w:rsidRPr="00074AB9" w:rsidRDefault="00074AB9" w:rsidP="00B13C9F">
            <w:pPr>
              <w:rPr>
                <w:lang w:val="en-US"/>
              </w:rPr>
            </w:pPr>
            <w:r w:rsidRPr="00074AB9">
              <w:rPr>
                <w:lang w:val="en-US"/>
              </w:rPr>
              <w:t>What's happen during the drop off (ARI turns OFF)</w:t>
            </w:r>
          </w:p>
        </w:tc>
        <w:tc>
          <w:tcPr>
            <w:tcW w:w="2400" w:type="dxa"/>
            <w:vAlign w:val="center"/>
            <w:hideMark/>
          </w:tcPr>
          <w:p w14:paraId="34984B4E" w14:textId="77777777" w:rsidR="00074AB9" w:rsidRPr="00074AB9" w:rsidRDefault="00074AB9" w:rsidP="00B13C9F">
            <w:pPr>
              <w:rPr>
                <w:lang w:val="en-US"/>
              </w:rPr>
            </w:pPr>
            <w:r w:rsidRPr="00074AB9">
              <w:rPr>
                <w:lang w:val="en-US"/>
              </w:rPr>
              <w:t>What's happen at the mains restoring</w:t>
            </w:r>
          </w:p>
        </w:tc>
        <w:tc>
          <w:tcPr>
            <w:tcW w:w="695" w:type="dxa"/>
            <w:noWrap/>
            <w:vAlign w:val="center"/>
            <w:hideMark/>
          </w:tcPr>
          <w:p w14:paraId="518DC787" w14:textId="4983FB49" w:rsidR="00074AB9" w:rsidRPr="00074AB9" w:rsidRDefault="00074AB9" w:rsidP="00B13C9F">
            <w:pPr>
              <w:rPr>
                <w:lang w:val="en-US"/>
              </w:rPr>
            </w:pPr>
          </w:p>
          <w:tbl>
            <w:tblPr>
              <w:tblW w:w="0" w:type="auto"/>
              <w:tblCellSpacing w:w="0" w:type="dxa"/>
              <w:tblCellMar>
                <w:left w:w="0" w:type="dxa"/>
                <w:right w:w="0" w:type="dxa"/>
              </w:tblCellMar>
              <w:tblLook w:val="04A0" w:firstRow="1" w:lastRow="0" w:firstColumn="1" w:lastColumn="0" w:noHBand="0" w:noVBand="1"/>
            </w:tblPr>
            <w:tblGrid>
              <w:gridCol w:w="412"/>
              <w:gridCol w:w="65"/>
            </w:tblGrid>
            <w:tr w:rsidR="00074AB9" w:rsidRPr="00074AB9" w14:paraId="0B33A09D" w14:textId="0D443588" w:rsidTr="00074AB9">
              <w:trPr>
                <w:trHeight w:val="1500"/>
                <w:tblCellSpacing w:w="0" w:type="dxa"/>
              </w:trPr>
              <w:tc>
                <w:tcPr>
                  <w:tcW w:w="416" w:type="dxa"/>
                  <w:tcBorders>
                    <w:top w:val="nil"/>
                    <w:left w:val="nil"/>
                    <w:bottom w:val="nil"/>
                    <w:right w:val="nil"/>
                  </w:tcBorders>
                  <w:shd w:val="clear" w:color="auto" w:fill="auto"/>
                  <w:vAlign w:val="center"/>
                  <w:hideMark/>
                </w:tcPr>
                <w:p w14:paraId="472C57DD" w14:textId="22496397" w:rsidR="00074AB9" w:rsidRPr="00074AB9" w:rsidRDefault="00074AB9" w:rsidP="00B13C9F">
                  <w:pPr>
                    <w:rPr>
                      <w:lang w:val="en-US"/>
                    </w:rPr>
                  </w:pPr>
                  <w:r w:rsidRPr="00074AB9">
                    <w:rPr>
                      <w:lang w:val="en-US"/>
                    </w:rPr>
                    <w:t>LED</w:t>
                  </w:r>
                  <w:r w:rsidR="00B13C9F">
                    <w:rPr>
                      <w:lang w:val="en-US"/>
                    </w:rPr>
                    <w:t xml:space="preserve"> </w:t>
                  </w:r>
                  <w:r w:rsidRPr="00074AB9">
                    <w:rPr>
                      <w:lang w:val="en-US"/>
                    </w:rPr>
                    <w:br/>
                  </w:r>
                  <w:r w:rsidR="00B13C9F">
                    <w:rPr>
                      <w:lang w:val="en-US"/>
                    </w:rPr>
                    <w:t>a</w:t>
                  </w:r>
                  <w:r w:rsidRPr="00074AB9">
                    <w:rPr>
                      <w:lang w:val="en-US"/>
                    </w:rPr>
                    <w:t xml:space="preserve">fter </w:t>
                  </w:r>
                  <w:r>
                    <w:rPr>
                      <w:lang w:val="en-US"/>
                    </w:rPr>
                    <w:t>drop</w:t>
                  </w:r>
                </w:p>
              </w:tc>
              <w:tc>
                <w:tcPr>
                  <w:tcW w:w="83" w:type="dxa"/>
                  <w:tcBorders>
                    <w:top w:val="nil"/>
                    <w:left w:val="nil"/>
                    <w:bottom w:val="nil"/>
                    <w:right w:val="nil"/>
                  </w:tcBorders>
                </w:tcPr>
                <w:p w14:paraId="0CC65822" w14:textId="77777777" w:rsidR="00074AB9" w:rsidRPr="00074AB9" w:rsidRDefault="00074AB9" w:rsidP="00B13C9F">
                  <w:pPr>
                    <w:rPr>
                      <w:lang w:val="en-US"/>
                    </w:rPr>
                  </w:pPr>
                </w:p>
              </w:tc>
            </w:tr>
          </w:tbl>
          <w:p w14:paraId="56A56D04" w14:textId="77777777" w:rsidR="00074AB9" w:rsidRPr="00074AB9" w:rsidRDefault="00074AB9" w:rsidP="00B13C9F">
            <w:pPr>
              <w:rPr>
                <w:lang w:val="en-US"/>
              </w:rPr>
            </w:pPr>
          </w:p>
        </w:tc>
      </w:tr>
      <w:tr w:rsidR="00B13C9F" w:rsidRPr="00332D87" w14:paraId="7CF2DAF8" w14:textId="77777777" w:rsidTr="00385C5A">
        <w:trPr>
          <w:trHeight w:val="315"/>
        </w:trPr>
        <w:tc>
          <w:tcPr>
            <w:tcW w:w="1140" w:type="dxa"/>
            <w:noWrap/>
            <w:vAlign w:val="center"/>
            <w:hideMark/>
          </w:tcPr>
          <w:p w14:paraId="6E287FB8" w14:textId="77777777" w:rsidR="00074AB9" w:rsidRPr="00074AB9" w:rsidRDefault="00074AB9" w:rsidP="00B13C9F">
            <w:r w:rsidRPr="00074AB9">
              <w:t xml:space="preserve">Steady </w:t>
            </w:r>
            <w:proofErr w:type="spellStart"/>
            <w:r w:rsidRPr="00074AB9">
              <w:t>Closed</w:t>
            </w:r>
            <w:proofErr w:type="spellEnd"/>
            <w:r w:rsidRPr="00074AB9">
              <w:t xml:space="preserve"> (ON)</w:t>
            </w:r>
          </w:p>
        </w:tc>
        <w:tc>
          <w:tcPr>
            <w:tcW w:w="893" w:type="dxa"/>
            <w:noWrap/>
            <w:vAlign w:val="center"/>
            <w:hideMark/>
          </w:tcPr>
          <w:p w14:paraId="22B8BA3F" w14:textId="281500E4" w:rsidR="00074AB9" w:rsidRPr="00074AB9" w:rsidRDefault="00B13C9F" w:rsidP="00B13C9F">
            <w:r>
              <w:t>Active</w:t>
            </w:r>
          </w:p>
        </w:tc>
        <w:tc>
          <w:tcPr>
            <w:tcW w:w="1746" w:type="dxa"/>
            <w:noWrap/>
            <w:vAlign w:val="center"/>
            <w:hideMark/>
          </w:tcPr>
          <w:p w14:paraId="23CDB4DE" w14:textId="77777777" w:rsidR="00074AB9" w:rsidRPr="00074AB9" w:rsidRDefault="00074AB9" w:rsidP="00B13C9F">
            <w:pPr>
              <w:rPr>
                <w:lang w:val="en-US"/>
              </w:rPr>
            </w:pPr>
            <w:r w:rsidRPr="00074AB9">
              <w:rPr>
                <w:lang w:val="en-US"/>
              </w:rPr>
              <w:t>The device is ready to work</w:t>
            </w:r>
          </w:p>
        </w:tc>
        <w:tc>
          <w:tcPr>
            <w:tcW w:w="784" w:type="dxa"/>
            <w:noWrap/>
            <w:vAlign w:val="center"/>
            <w:hideMark/>
          </w:tcPr>
          <w:p w14:paraId="25A0620C" w14:textId="188F72B5" w:rsidR="00074AB9" w:rsidRPr="00074AB9" w:rsidRDefault="00074AB9" w:rsidP="00B13C9F">
            <w:pPr>
              <w:rPr>
                <w:lang w:val="en-US"/>
              </w:rPr>
            </w:pPr>
            <w:r w:rsidRPr="00074AB9">
              <w:rPr>
                <w:noProof/>
              </w:rPr>
              <w:drawing>
                <wp:anchor distT="0" distB="0" distL="114300" distR="114300" simplePos="0" relativeHeight="251658241" behindDoc="0" locked="0" layoutInCell="1" allowOverlap="1" wp14:anchorId="46C9F74E" wp14:editId="5336CA5A">
                  <wp:simplePos x="0" y="0"/>
                  <wp:positionH relativeFrom="column">
                    <wp:posOffset>129540</wp:posOffset>
                  </wp:positionH>
                  <wp:positionV relativeFrom="paragraph">
                    <wp:posOffset>30480</wp:posOffset>
                  </wp:positionV>
                  <wp:extent cx="123825" cy="133350"/>
                  <wp:effectExtent l="0" t="0" r="9525" b="0"/>
                  <wp:wrapNone/>
                  <wp:docPr id="18" name="Picture 18">
                    <a:extLst xmlns:a="http://schemas.openxmlformats.org/drawingml/2006/main">
                      <a:ext uri="{FF2B5EF4-FFF2-40B4-BE49-F238E27FC236}">
                        <a16:creationId xmlns:a16="http://schemas.microsoft.com/office/drawing/2014/main" id="{5F4549F3-49D7-4266-B6A8-409869C8BAF5}"/>
                      </a:ext>
                    </a:extLst>
                  </wp:docPr>
                  <wp:cNvGraphicFramePr/>
                  <a:graphic xmlns:a="http://schemas.openxmlformats.org/drawingml/2006/main">
                    <a:graphicData uri="http://schemas.openxmlformats.org/drawingml/2006/picture">
                      <pic:pic xmlns:pic="http://schemas.openxmlformats.org/drawingml/2006/picture">
                        <pic:nvPicPr>
                          <pic:cNvPr id="4" name="Picture 9">
                            <a:extLst>
                              <a:ext uri="{FF2B5EF4-FFF2-40B4-BE49-F238E27FC236}">
                                <a16:creationId xmlns:a16="http://schemas.microsoft.com/office/drawing/2014/main" id="{5F4549F3-49D7-4266-B6A8-409869C8BAF5}"/>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pic:spPr>
                      </pic:pic>
                    </a:graphicData>
                  </a:graphic>
                  <wp14:sizeRelH relativeFrom="page">
                    <wp14:pctWidth>0</wp14:pctWidth>
                  </wp14:sizeRelH>
                  <wp14:sizeRelV relativeFrom="page">
                    <wp14:pctHeight>0</wp14:pctHeight>
                  </wp14:sizeRelV>
                </wp:anchor>
              </w:drawing>
            </w:r>
          </w:p>
        </w:tc>
        <w:tc>
          <w:tcPr>
            <w:tcW w:w="1692" w:type="dxa"/>
            <w:noWrap/>
            <w:vAlign w:val="center"/>
            <w:hideMark/>
          </w:tcPr>
          <w:p w14:paraId="14DE1F15" w14:textId="77777777" w:rsidR="00074AB9" w:rsidRPr="00074AB9" w:rsidRDefault="00074AB9" w:rsidP="00B13C9F">
            <w:r w:rsidRPr="00074AB9">
              <w:t>MPD stays ON</w:t>
            </w:r>
          </w:p>
        </w:tc>
        <w:tc>
          <w:tcPr>
            <w:tcW w:w="2400" w:type="dxa"/>
            <w:noWrap/>
            <w:vAlign w:val="center"/>
            <w:hideMark/>
          </w:tcPr>
          <w:p w14:paraId="285B2F5D" w14:textId="62E3610B" w:rsidR="00074AB9" w:rsidRPr="00074AB9" w:rsidRDefault="00074AB9" w:rsidP="00B13C9F">
            <w:pPr>
              <w:rPr>
                <w:lang w:val="en-US"/>
              </w:rPr>
            </w:pPr>
            <w:r w:rsidRPr="00074AB9">
              <w:rPr>
                <w:lang w:val="en-US"/>
              </w:rPr>
              <w:t xml:space="preserve">It recovers its status: MPD </w:t>
            </w:r>
            <w:proofErr w:type="gramStart"/>
            <w:r w:rsidRPr="00074AB9">
              <w:rPr>
                <w:lang w:val="en-US"/>
              </w:rPr>
              <w:t>closed</w:t>
            </w:r>
            <w:proofErr w:type="gramEnd"/>
            <w:r w:rsidRPr="00074AB9">
              <w:rPr>
                <w:lang w:val="en-US"/>
              </w:rPr>
              <w:t xml:space="preserve"> and MOD activated</w:t>
            </w:r>
          </w:p>
        </w:tc>
        <w:tc>
          <w:tcPr>
            <w:tcW w:w="695" w:type="dxa"/>
            <w:noWrap/>
            <w:vAlign w:val="center"/>
            <w:hideMark/>
          </w:tcPr>
          <w:p w14:paraId="4D34C83E" w14:textId="480EC77A" w:rsidR="00074AB9" w:rsidRPr="00074AB9" w:rsidRDefault="00074AB9" w:rsidP="00B13C9F">
            <w:pPr>
              <w:rPr>
                <w:lang w:val="en-US"/>
              </w:rPr>
            </w:pPr>
            <w:r w:rsidRPr="00074AB9">
              <w:rPr>
                <w:noProof/>
              </w:rPr>
              <w:drawing>
                <wp:anchor distT="0" distB="0" distL="114300" distR="114300" simplePos="0" relativeHeight="251658245" behindDoc="0" locked="0" layoutInCell="1" allowOverlap="1" wp14:anchorId="4D213DFB" wp14:editId="44457FC2">
                  <wp:simplePos x="0" y="0"/>
                  <wp:positionH relativeFrom="column">
                    <wp:posOffset>47625</wp:posOffset>
                  </wp:positionH>
                  <wp:positionV relativeFrom="paragraph">
                    <wp:posOffset>133350</wp:posOffset>
                  </wp:positionV>
                  <wp:extent cx="142875" cy="133350"/>
                  <wp:effectExtent l="0" t="0" r="0" b="0"/>
                  <wp:wrapNone/>
                  <wp:docPr id="17" name="Picture 17">
                    <a:extLst xmlns:a="http://schemas.openxmlformats.org/drawingml/2006/main">
                      <a:ext uri="{FF2B5EF4-FFF2-40B4-BE49-F238E27FC236}">
                        <a16:creationId xmlns:a16="http://schemas.microsoft.com/office/drawing/2014/main" id="{19FD16DB-B1C9-4678-AC7C-0C5EC5D0FDE4}"/>
                      </a:ext>
                    </a:extLst>
                  </wp:docPr>
                  <wp:cNvGraphicFramePr/>
                  <a:graphic xmlns:a="http://schemas.openxmlformats.org/drawingml/2006/main">
                    <a:graphicData uri="http://schemas.openxmlformats.org/drawingml/2006/picture">
                      <pic:pic xmlns:pic="http://schemas.openxmlformats.org/drawingml/2006/picture">
                        <pic:nvPicPr>
                          <pic:cNvPr id="11" name="Picture 9">
                            <a:extLst>
                              <a:ext uri="{FF2B5EF4-FFF2-40B4-BE49-F238E27FC236}">
                                <a16:creationId xmlns:a16="http://schemas.microsoft.com/office/drawing/2014/main" id="{19FD16DB-B1C9-4678-AC7C-0C5EC5D0FDE4}"/>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B13C9F" w:rsidRPr="00332D87" w14:paraId="38588DA5" w14:textId="77777777" w:rsidTr="00385C5A">
        <w:trPr>
          <w:trHeight w:val="315"/>
        </w:trPr>
        <w:tc>
          <w:tcPr>
            <w:tcW w:w="1140" w:type="dxa"/>
            <w:noWrap/>
            <w:vAlign w:val="center"/>
            <w:hideMark/>
          </w:tcPr>
          <w:p w14:paraId="0BC7643E" w14:textId="77777777" w:rsidR="00074AB9" w:rsidRPr="00074AB9" w:rsidRDefault="00074AB9" w:rsidP="00B13C9F">
            <w:r w:rsidRPr="00074AB9">
              <w:t xml:space="preserve">Steady </w:t>
            </w:r>
            <w:proofErr w:type="spellStart"/>
            <w:r w:rsidRPr="00074AB9">
              <w:t>Closed</w:t>
            </w:r>
            <w:proofErr w:type="spellEnd"/>
            <w:r w:rsidRPr="00074AB9">
              <w:t xml:space="preserve"> (ON)</w:t>
            </w:r>
          </w:p>
        </w:tc>
        <w:tc>
          <w:tcPr>
            <w:tcW w:w="893" w:type="dxa"/>
            <w:noWrap/>
            <w:vAlign w:val="center"/>
            <w:hideMark/>
          </w:tcPr>
          <w:p w14:paraId="7B5D53A5" w14:textId="1A755467" w:rsidR="00074AB9" w:rsidRPr="00074AB9" w:rsidRDefault="00074AB9" w:rsidP="00B13C9F">
            <w:r w:rsidRPr="00074AB9">
              <w:t xml:space="preserve">No </w:t>
            </w:r>
            <w:r w:rsidR="00B13C9F">
              <w:t>Active</w:t>
            </w:r>
          </w:p>
        </w:tc>
        <w:tc>
          <w:tcPr>
            <w:tcW w:w="1746" w:type="dxa"/>
            <w:noWrap/>
            <w:vAlign w:val="center"/>
            <w:hideMark/>
          </w:tcPr>
          <w:p w14:paraId="465ED8D4" w14:textId="77777777" w:rsidR="00074AB9" w:rsidRPr="00074AB9" w:rsidRDefault="00074AB9" w:rsidP="00B13C9F">
            <w:pPr>
              <w:rPr>
                <w:lang w:val="en-US"/>
              </w:rPr>
            </w:pPr>
            <w:r w:rsidRPr="00074AB9">
              <w:rPr>
                <w:lang w:val="en-US"/>
              </w:rPr>
              <w:t>The remote commands are not active</w:t>
            </w:r>
          </w:p>
        </w:tc>
        <w:tc>
          <w:tcPr>
            <w:tcW w:w="784" w:type="dxa"/>
            <w:noWrap/>
            <w:vAlign w:val="center"/>
            <w:hideMark/>
          </w:tcPr>
          <w:p w14:paraId="3FB10878" w14:textId="03384B5F" w:rsidR="00074AB9" w:rsidRPr="00074AB9" w:rsidRDefault="00074AB9" w:rsidP="00B13C9F">
            <w:pPr>
              <w:rPr>
                <w:lang w:val="en-US"/>
              </w:rPr>
            </w:pPr>
            <w:r w:rsidRPr="00074AB9">
              <w:rPr>
                <w:noProof/>
              </w:rPr>
              <w:drawing>
                <wp:anchor distT="0" distB="0" distL="114300" distR="114300" simplePos="0" relativeHeight="251658240" behindDoc="0" locked="0" layoutInCell="1" allowOverlap="1" wp14:anchorId="0F53AD70" wp14:editId="1E7A6634">
                  <wp:simplePos x="0" y="0"/>
                  <wp:positionH relativeFrom="column">
                    <wp:posOffset>110490</wp:posOffset>
                  </wp:positionH>
                  <wp:positionV relativeFrom="paragraph">
                    <wp:posOffset>40005</wp:posOffset>
                  </wp:positionV>
                  <wp:extent cx="180975" cy="171450"/>
                  <wp:effectExtent l="0" t="0" r="9525" b="0"/>
                  <wp:wrapNone/>
                  <wp:docPr id="16" name="Picture 16">
                    <a:extLst xmlns:a="http://schemas.openxmlformats.org/drawingml/2006/main">
                      <a:ext uri="{FF2B5EF4-FFF2-40B4-BE49-F238E27FC236}">
                        <a16:creationId xmlns:a16="http://schemas.microsoft.com/office/drawing/2014/main" id="{62184383-662B-4CA8-9F4D-886F4DE4C04B}"/>
                      </a:ext>
                    </a:extLst>
                  </wp:docPr>
                  <wp:cNvGraphicFramePr/>
                  <a:graphic xmlns:a="http://schemas.openxmlformats.org/drawingml/2006/main">
                    <a:graphicData uri="http://schemas.openxmlformats.org/drawingml/2006/picture">
                      <pic:pic xmlns:pic="http://schemas.openxmlformats.org/drawingml/2006/picture">
                        <pic:nvPicPr>
                          <pic:cNvPr id="3" name="Picture 8">
                            <a:extLst>
                              <a:ext uri="{FF2B5EF4-FFF2-40B4-BE49-F238E27FC236}">
                                <a16:creationId xmlns:a16="http://schemas.microsoft.com/office/drawing/2014/main" id="{62184383-662B-4CA8-9F4D-886F4DE4C04B}"/>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pic:spPr>
                      </pic:pic>
                    </a:graphicData>
                  </a:graphic>
                  <wp14:sizeRelH relativeFrom="page">
                    <wp14:pctWidth>0</wp14:pctWidth>
                  </wp14:sizeRelH>
                  <wp14:sizeRelV relativeFrom="page">
                    <wp14:pctHeight>0</wp14:pctHeight>
                  </wp14:sizeRelV>
                </wp:anchor>
              </w:drawing>
            </w:r>
          </w:p>
        </w:tc>
        <w:tc>
          <w:tcPr>
            <w:tcW w:w="1692" w:type="dxa"/>
            <w:noWrap/>
            <w:vAlign w:val="center"/>
            <w:hideMark/>
          </w:tcPr>
          <w:p w14:paraId="059EBA11" w14:textId="77777777" w:rsidR="00074AB9" w:rsidRPr="00074AB9" w:rsidRDefault="00074AB9" w:rsidP="00B13C9F">
            <w:r w:rsidRPr="00074AB9">
              <w:t>MPD stays ON</w:t>
            </w:r>
          </w:p>
        </w:tc>
        <w:tc>
          <w:tcPr>
            <w:tcW w:w="2400" w:type="dxa"/>
            <w:noWrap/>
            <w:vAlign w:val="center"/>
            <w:hideMark/>
          </w:tcPr>
          <w:p w14:paraId="3554C2D1" w14:textId="77777777" w:rsidR="00074AB9" w:rsidRPr="00074AB9" w:rsidRDefault="00074AB9" w:rsidP="00B13C9F">
            <w:pPr>
              <w:rPr>
                <w:lang w:val="en-US"/>
              </w:rPr>
            </w:pPr>
            <w:r w:rsidRPr="00074AB9">
              <w:rPr>
                <w:lang w:val="en-US"/>
              </w:rPr>
              <w:t>It recovers its status: MPD closed and MOD not active</w:t>
            </w:r>
          </w:p>
        </w:tc>
        <w:tc>
          <w:tcPr>
            <w:tcW w:w="695" w:type="dxa"/>
            <w:noWrap/>
            <w:vAlign w:val="center"/>
            <w:hideMark/>
          </w:tcPr>
          <w:p w14:paraId="0FC29EF3" w14:textId="1FDE17B3" w:rsidR="00074AB9" w:rsidRPr="00074AB9" w:rsidRDefault="00074AB9" w:rsidP="00B13C9F">
            <w:pPr>
              <w:rPr>
                <w:lang w:val="en-US"/>
              </w:rPr>
            </w:pPr>
            <w:r w:rsidRPr="00074AB9">
              <w:rPr>
                <w:noProof/>
              </w:rPr>
              <w:drawing>
                <wp:anchor distT="0" distB="0" distL="114300" distR="114300" simplePos="0" relativeHeight="251658244" behindDoc="0" locked="0" layoutInCell="1" allowOverlap="1" wp14:anchorId="183160B4" wp14:editId="5E89C173">
                  <wp:simplePos x="0" y="0"/>
                  <wp:positionH relativeFrom="column">
                    <wp:posOffset>85725</wp:posOffset>
                  </wp:positionH>
                  <wp:positionV relativeFrom="paragraph">
                    <wp:posOffset>142875</wp:posOffset>
                  </wp:positionV>
                  <wp:extent cx="180975" cy="161925"/>
                  <wp:effectExtent l="0" t="0" r="0" b="9525"/>
                  <wp:wrapNone/>
                  <wp:docPr id="15" name="Picture 15">
                    <a:extLst xmlns:a="http://schemas.openxmlformats.org/drawingml/2006/main">
                      <a:ext uri="{FF2B5EF4-FFF2-40B4-BE49-F238E27FC236}">
                        <a16:creationId xmlns:a16="http://schemas.microsoft.com/office/drawing/2014/main" id="{3CC0F55F-25C8-4642-9A83-83074F14C0F1}"/>
                      </a:ext>
                    </a:extLst>
                  </wp:docPr>
                  <wp:cNvGraphicFramePr/>
                  <a:graphic xmlns:a="http://schemas.openxmlformats.org/drawingml/2006/main">
                    <a:graphicData uri="http://schemas.openxmlformats.org/drawingml/2006/picture">
                      <pic:pic xmlns:pic="http://schemas.openxmlformats.org/drawingml/2006/picture">
                        <pic:nvPicPr>
                          <pic:cNvPr id="10" name="Picture 8">
                            <a:extLst>
                              <a:ext uri="{FF2B5EF4-FFF2-40B4-BE49-F238E27FC236}">
                                <a16:creationId xmlns:a16="http://schemas.microsoft.com/office/drawing/2014/main" id="{3CC0F55F-25C8-4642-9A83-83074F14C0F1}"/>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B13C9F" w:rsidRPr="00332D87" w14:paraId="4D32060F" w14:textId="77777777" w:rsidTr="00385C5A">
        <w:trPr>
          <w:trHeight w:val="315"/>
        </w:trPr>
        <w:tc>
          <w:tcPr>
            <w:tcW w:w="1140" w:type="dxa"/>
            <w:noWrap/>
            <w:vAlign w:val="center"/>
            <w:hideMark/>
          </w:tcPr>
          <w:p w14:paraId="383EC3B7" w14:textId="77777777" w:rsidR="00074AB9" w:rsidRPr="00074AB9" w:rsidRDefault="00074AB9" w:rsidP="00B13C9F">
            <w:r w:rsidRPr="00074AB9">
              <w:t>Steady Open (OFF)</w:t>
            </w:r>
          </w:p>
        </w:tc>
        <w:tc>
          <w:tcPr>
            <w:tcW w:w="893" w:type="dxa"/>
            <w:noWrap/>
            <w:vAlign w:val="center"/>
            <w:hideMark/>
          </w:tcPr>
          <w:p w14:paraId="5AE715FA" w14:textId="346DDBA8" w:rsidR="00074AB9" w:rsidRPr="00074AB9" w:rsidRDefault="00B13C9F" w:rsidP="00B13C9F">
            <w:r>
              <w:t>Active</w:t>
            </w:r>
          </w:p>
        </w:tc>
        <w:tc>
          <w:tcPr>
            <w:tcW w:w="1746" w:type="dxa"/>
            <w:noWrap/>
            <w:vAlign w:val="center"/>
            <w:hideMark/>
          </w:tcPr>
          <w:p w14:paraId="6E42F122" w14:textId="77777777" w:rsidR="00074AB9" w:rsidRPr="00074AB9" w:rsidRDefault="00074AB9" w:rsidP="00B13C9F">
            <w:pPr>
              <w:rPr>
                <w:lang w:val="en-US"/>
              </w:rPr>
            </w:pPr>
            <w:r w:rsidRPr="00074AB9">
              <w:rPr>
                <w:lang w:val="en-US"/>
              </w:rPr>
              <w:t>The device is ready to work</w:t>
            </w:r>
          </w:p>
        </w:tc>
        <w:tc>
          <w:tcPr>
            <w:tcW w:w="784" w:type="dxa"/>
            <w:noWrap/>
            <w:vAlign w:val="center"/>
            <w:hideMark/>
          </w:tcPr>
          <w:p w14:paraId="192992F9" w14:textId="6E90EE94" w:rsidR="00074AB9" w:rsidRPr="00074AB9" w:rsidRDefault="00074AB9" w:rsidP="00B13C9F">
            <w:pPr>
              <w:rPr>
                <w:lang w:val="en-US"/>
              </w:rPr>
            </w:pPr>
            <w:r w:rsidRPr="00074AB9">
              <w:rPr>
                <w:noProof/>
              </w:rPr>
              <w:drawing>
                <wp:anchor distT="0" distB="0" distL="114300" distR="114300" simplePos="0" relativeHeight="251658252" behindDoc="0" locked="0" layoutInCell="1" allowOverlap="1" wp14:anchorId="3957AA04" wp14:editId="40582F25">
                  <wp:simplePos x="0" y="0"/>
                  <wp:positionH relativeFrom="column">
                    <wp:posOffset>87630</wp:posOffset>
                  </wp:positionH>
                  <wp:positionV relativeFrom="paragraph">
                    <wp:posOffset>16510</wp:posOffset>
                  </wp:positionV>
                  <wp:extent cx="142875" cy="133350"/>
                  <wp:effectExtent l="0" t="0" r="0" b="0"/>
                  <wp:wrapNone/>
                  <wp:docPr id="28" name="Picture 28">
                    <a:extLst xmlns:a="http://schemas.openxmlformats.org/drawingml/2006/main">
                      <a:ext uri="{FF2B5EF4-FFF2-40B4-BE49-F238E27FC236}">
                        <a16:creationId xmlns:a16="http://schemas.microsoft.com/office/drawing/2014/main" id="{5F6E31A6-730D-4BFF-ACDE-5743B58A385B}"/>
                      </a:ext>
                    </a:extLst>
                  </wp:docPr>
                  <wp:cNvGraphicFramePr/>
                  <a:graphic xmlns:a="http://schemas.openxmlformats.org/drawingml/2006/main">
                    <a:graphicData uri="http://schemas.openxmlformats.org/drawingml/2006/picture">
                      <pic:pic xmlns:pic="http://schemas.openxmlformats.org/drawingml/2006/picture">
                        <pic:nvPicPr>
                          <pic:cNvPr id="28" name="Picture 9">
                            <a:extLst>
                              <a:ext uri="{FF2B5EF4-FFF2-40B4-BE49-F238E27FC236}">
                                <a16:creationId xmlns:a16="http://schemas.microsoft.com/office/drawing/2014/main" id="{5F6E31A6-730D-4BFF-ACDE-5743B58A385B}"/>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pic:spPr>
                      </pic:pic>
                    </a:graphicData>
                  </a:graphic>
                  <wp14:sizeRelH relativeFrom="page">
                    <wp14:pctWidth>0</wp14:pctWidth>
                  </wp14:sizeRelH>
                  <wp14:sizeRelV relativeFrom="page">
                    <wp14:pctHeight>0</wp14:pctHeight>
                  </wp14:sizeRelV>
                </wp:anchor>
              </w:drawing>
            </w:r>
          </w:p>
        </w:tc>
        <w:tc>
          <w:tcPr>
            <w:tcW w:w="1692" w:type="dxa"/>
            <w:noWrap/>
            <w:vAlign w:val="center"/>
            <w:hideMark/>
          </w:tcPr>
          <w:p w14:paraId="6AF82A67" w14:textId="77777777" w:rsidR="00074AB9" w:rsidRPr="00074AB9" w:rsidRDefault="00074AB9" w:rsidP="00B13C9F">
            <w:r w:rsidRPr="00074AB9">
              <w:t>MPD stays OFF</w:t>
            </w:r>
          </w:p>
        </w:tc>
        <w:tc>
          <w:tcPr>
            <w:tcW w:w="2400" w:type="dxa"/>
            <w:noWrap/>
            <w:vAlign w:val="center"/>
            <w:hideMark/>
          </w:tcPr>
          <w:p w14:paraId="4D7FAA5A" w14:textId="1F78D836" w:rsidR="00074AB9" w:rsidRPr="00074AB9" w:rsidRDefault="00074AB9" w:rsidP="00B13C9F">
            <w:pPr>
              <w:rPr>
                <w:lang w:val="en-US"/>
              </w:rPr>
            </w:pPr>
            <w:r w:rsidRPr="00074AB9">
              <w:rPr>
                <w:lang w:val="en-US"/>
              </w:rPr>
              <w:t>It recovers its status: MPD open and MOD activated</w:t>
            </w:r>
          </w:p>
        </w:tc>
        <w:tc>
          <w:tcPr>
            <w:tcW w:w="695" w:type="dxa"/>
            <w:noWrap/>
            <w:vAlign w:val="center"/>
            <w:hideMark/>
          </w:tcPr>
          <w:p w14:paraId="35B71F21" w14:textId="7A0B4A0F" w:rsidR="00074AB9" w:rsidRPr="00074AB9" w:rsidRDefault="00074AB9" w:rsidP="00B13C9F">
            <w:pPr>
              <w:rPr>
                <w:lang w:val="en-US"/>
              </w:rPr>
            </w:pPr>
            <w:r w:rsidRPr="00074AB9">
              <w:rPr>
                <w:noProof/>
              </w:rPr>
              <w:drawing>
                <wp:anchor distT="0" distB="0" distL="114300" distR="114300" simplePos="0" relativeHeight="251658254" behindDoc="0" locked="0" layoutInCell="1" allowOverlap="1" wp14:anchorId="73222002" wp14:editId="2F78D4DA">
                  <wp:simplePos x="0" y="0"/>
                  <wp:positionH relativeFrom="column">
                    <wp:posOffset>104775</wp:posOffset>
                  </wp:positionH>
                  <wp:positionV relativeFrom="paragraph">
                    <wp:posOffset>152400</wp:posOffset>
                  </wp:positionV>
                  <wp:extent cx="142875" cy="142875"/>
                  <wp:effectExtent l="0" t="0" r="0" b="9525"/>
                  <wp:wrapNone/>
                  <wp:docPr id="31" name="Picture 31">
                    <a:extLst xmlns:a="http://schemas.openxmlformats.org/drawingml/2006/main">
                      <a:ext uri="{FF2B5EF4-FFF2-40B4-BE49-F238E27FC236}">
                        <a16:creationId xmlns:a16="http://schemas.microsoft.com/office/drawing/2014/main" id="{E1204856-7926-4F51-99FC-DE994CE2CB4D}"/>
                      </a:ext>
                    </a:extLst>
                  </wp:docPr>
                  <wp:cNvGraphicFramePr/>
                  <a:graphic xmlns:a="http://schemas.openxmlformats.org/drawingml/2006/main">
                    <a:graphicData uri="http://schemas.openxmlformats.org/drawingml/2006/picture">
                      <pic:pic xmlns:pic="http://schemas.openxmlformats.org/drawingml/2006/picture">
                        <pic:nvPicPr>
                          <pic:cNvPr id="31" name="Picture 9">
                            <a:extLst>
                              <a:ext uri="{FF2B5EF4-FFF2-40B4-BE49-F238E27FC236}">
                                <a16:creationId xmlns:a16="http://schemas.microsoft.com/office/drawing/2014/main" id="{E1204856-7926-4F51-99FC-DE994CE2CB4D}"/>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B13C9F" w:rsidRPr="00332D87" w14:paraId="6847F168" w14:textId="77777777" w:rsidTr="00385C5A">
        <w:trPr>
          <w:trHeight w:val="315"/>
        </w:trPr>
        <w:tc>
          <w:tcPr>
            <w:tcW w:w="1140" w:type="dxa"/>
            <w:noWrap/>
            <w:vAlign w:val="center"/>
            <w:hideMark/>
          </w:tcPr>
          <w:p w14:paraId="131F5BD2" w14:textId="77777777" w:rsidR="00074AB9" w:rsidRPr="00074AB9" w:rsidRDefault="00074AB9" w:rsidP="00B13C9F">
            <w:r w:rsidRPr="00074AB9">
              <w:t>Steady Open (OFF)</w:t>
            </w:r>
          </w:p>
        </w:tc>
        <w:tc>
          <w:tcPr>
            <w:tcW w:w="893" w:type="dxa"/>
            <w:noWrap/>
            <w:vAlign w:val="center"/>
            <w:hideMark/>
          </w:tcPr>
          <w:p w14:paraId="3512501F" w14:textId="4334C754" w:rsidR="00074AB9" w:rsidRPr="00074AB9" w:rsidRDefault="00074AB9" w:rsidP="00B13C9F">
            <w:r w:rsidRPr="00074AB9">
              <w:t xml:space="preserve">No </w:t>
            </w:r>
            <w:r w:rsidR="00B13C9F">
              <w:t>Active</w:t>
            </w:r>
          </w:p>
        </w:tc>
        <w:tc>
          <w:tcPr>
            <w:tcW w:w="1746" w:type="dxa"/>
            <w:noWrap/>
            <w:vAlign w:val="center"/>
            <w:hideMark/>
          </w:tcPr>
          <w:p w14:paraId="1A987E05" w14:textId="77777777" w:rsidR="00074AB9" w:rsidRPr="00074AB9" w:rsidRDefault="00074AB9" w:rsidP="00B13C9F">
            <w:pPr>
              <w:rPr>
                <w:lang w:val="en-US"/>
              </w:rPr>
            </w:pPr>
            <w:r w:rsidRPr="00074AB9">
              <w:rPr>
                <w:lang w:val="en-US"/>
              </w:rPr>
              <w:t>The remote commands are not active</w:t>
            </w:r>
          </w:p>
        </w:tc>
        <w:tc>
          <w:tcPr>
            <w:tcW w:w="784" w:type="dxa"/>
            <w:noWrap/>
            <w:vAlign w:val="center"/>
            <w:hideMark/>
          </w:tcPr>
          <w:p w14:paraId="6727479A" w14:textId="4FB7BA18" w:rsidR="00074AB9" w:rsidRPr="00074AB9" w:rsidRDefault="00074AB9" w:rsidP="00B13C9F">
            <w:pPr>
              <w:rPr>
                <w:lang w:val="en-US"/>
              </w:rPr>
            </w:pPr>
            <w:r w:rsidRPr="00074AB9">
              <w:rPr>
                <w:noProof/>
              </w:rPr>
              <w:drawing>
                <wp:anchor distT="0" distB="0" distL="114300" distR="114300" simplePos="0" relativeHeight="251658243" behindDoc="0" locked="0" layoutInCell="1" allowOverlap="1" wp14:anchorId="7F32F4A5" wp14:editId="22D881F8">
                  <wp:simplePos x="0" y="0"/>
                  <wp:positionH relativeFrom="column">
                    <wp:posOffset>100965</wp:posOffset>
                  </wp:positionH>
                  <wp:positionV relativeFrom="paragraph">
                    <wp:posOffset>-38100</wp:posOffset>
                  </wp:positionV>
                  <wp:extent cx="180975" cy="180975"/>
                  <wp:effectExtent l="0" t="0" r="9525" b="0"/>
                  <wp:wrapNone/>
                  <wp:docPr id="2" name="Picture 2">
                    <a:extLst xmlns:a="http://schemas.openxmlformats.org/drawingml/2006/main">
                      <a:ext uri="{FF2B5EF4-FFF2-40B4-BE49-F238E27FC236}">
                        <a16:creationId xmlns:a16="http://schemas.microsoft.com/office/drawing/2014/main" id="{629795B8-9555-4131-8A3F-0FECD5017F2D}"/>
                      </a:ext>
                    </a:extLst>
                  </wp:docPr>
                  <wp:cNvGraphicFramePr/>
                  <a:graphic xmlns:a="http://schemas.openxmlformats.org/drawingml/2006/main">
                    <a:graphicData uri="http://schemas.openxmlformats.org/drawingml/2006/picture">
                      <pic:pic xmlns:pic="http://schemas.openxmlformats.org/drawingml/2006/picture">
                        <pic:nvPicPr>
                          <pic:cNvPr id="7" name="Picture 8">
                            <a:extLst>
                              <a:ext uri="{FF2B5EF4-FFF2-40B4-BE49-F238E27FC236}">
                                <a16:creationId xmlns:a16="http://schemas.microsoft.com/office/drawing/2014/main" id="{629795B8-9555-4131-8A3F-0FECD5017F2D}"/>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pic:spPr>
                      </pic:pic>
                    </a:graphicData>
                  </a:graphic>
                  <wp14:sizeRelH relativeFrom="page">
                    <wp14:pctWidth>0</wp14:pctWidth>
                  </wp14:sizeRelH>
                  <wp14:sizeRelV relativeFrom="page">
                    <wp14:pctHeight>0</wp14:pctHeight>
                  </wp14:sizeRelV>
                </wp:anchor>
              </w:drawing>
            </w:r>
          </w:p>
        </w:tc>
        <w:tc>
          <w:tcPr>
            <w:tcW w:w="1692" w:type="dxa"/>
            <w:noWrap/>
            <w:vAlign w:val="center"/>
            <w:hideMark/>
          </w:tcPr>
          <w:p w14:paraId="68F2CB37" w14:textId="77777777" w:rsidR="00074AB9" w:rsidRPr="00074AB9" w:rsidRDefault="00074AB9" w:rsidP="00B13C9F">
            <w:r w:rsidRPr="00074AB9">
              <w:t>MPD stays OFF</w:t>
            </w:r>
          </w:p>
        </w:tc>
        <w:tc>
          <w:tcPr>
            <w:tcW w:w="2400" w:type="dxa"/>
            <w:noWrap/>
            <w:vAlign w:val="center"/>
            <w:hideMark/>
          </w:tcPr>
          <w:p w14:paraId="456AE8E1" w14:textId="67D6640B" w:rsidR="00074AB9" w:rsidRPr="00074AB9" w:rsidRDefault="00074AB9" w:rsidP="00B13C9F">
            <w:pPr>
              <w:rPr>
                <w:lang w:val="en-US"/>
              </w:rPr>
            </w:pPr>
            <w:r w:rsidRPr="00074AB9">
              <w:rPr>
                <w:lang w:val="en-US"/>
              </w:rPr>
              <w:t>It recovers its status: MPD open and MOD not active</w:t>
            </w:r>
          </w:p>
        </w:tc>
        <w:tc>
          <w:tcPr>
            <w:tcW w:w="695" w:type="dxa"/>
            <w:noWrap/>
            <w:vAlign w:val="center"/>
            <w:hideMark/>
          </w:tcPr>
          <w:p w14:paraId="3174C8CB" w14:textId="26C8FA33" w:rsidR="00074AB9" w:rsidRPr="00074AB9" w:rsidRDefault="00074AB9" w:rsidP="00B13C9F">
            <w:pPr>
              <w:rPr>
                <w:lang w:val="en-US"/>
              </w:rPr>
            </w:pPr>
            <w:r w:rsidRPr="00074AB9">
              <w:rPr>
                <w:noProof/>
              </w:rPr>
              <w:drawing>
                <wp:anchor distT="0" distB="0" distL="114300" distR="114300" simplePos="0" relativeHeight="251658247" behindDoc="0" locked="0" layoutInCell="1" allowOverlap="1" wp14:anchorId="60E04AF6" wp14:editId="5A70C262">
                  <wp:simplePos x="0" y="0"/>
                  <wp:positionH relativeFrom="column">
                    <wp:posOffset>76200</wp:posOffset>
                  </wp:positionH>
                  <wp:positionV relativeFrom="paragraph">
                    <wp:posOffset>152400</wp:posOffset>
                  </wp:positionV>
                  <wp:extent cx="180975" cy="171450"/>
                  <wp:effectExtent l="0" t="0" r="9525" b="0"/>
                  <wp:wrapNone/>
                  <wp:docPr id="14" name="Picture 14">
                    <a:extLst xmlns:a="http://schemas.openxmlformats.org/drawingml/2006/main">
                      <a:ext uri="{FF2B5EF4-FFF2-40B4-BE49-F238E27FC236}">
                        <a16:creationId xmlns:a16="http://schemas.microsoft.com/office/drawing/2014/main" id="{1A2B4C37-0D01-4BC4-8FFA-F8E0671820CF}"/>
                      </a:ext>
                    </a:extLst>
                  </wp:docPr>
                  <wp:cNvGraphicFramePr/>
                  <a:graphic xmlns:a="http://schemas.openxmlformats.org/drawingml/2006/main">
                    <a:graphicData uri="http://schemas.openxmlformats.org/drawingml/2006/picture">
                      <pic:pic xmlns:pic="http://schemas.openxmlformats.org/drawingml/2006/picture">
                        <pic:nvPicPr>
                          <pic:cNvPr id="14" name="Picture 8">
                            <a:extLst>
                              <a:ext uri="{FF2B5EF4-FFF2-40B4-BE49-F238E27FC236}">
                                <a16:creationId xmlns:a16="http://schemas.microsoft.com/office/drawing/2014/main" id="{1A2B4C37-0D01-4BC4-8FFA-F8E0671820CF}"/>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B13C9F" w:rsidRPr="00332D87" w14:paraId="58065ED1" w14:textId="77777777" w:rsidTr="00385C5A">
        <w:trPr>
          <w:trHeight w:val="315"/>
        </w:trPr>
        <w:tc>
          <w:tcPr>
            <w:tcW w:w="1140" w:type="dxa"/>
            <w:noWrap/>
            <w:vAlign w:val="center"/>
            <w:hideMark/>
          </w:tcPr>
          <w:p w14:paraId="2B04FE92" w14:textId="77777777" w:rsidR="00074AB9" w:rsidRPr="00074AB9" w:rsidRDefault="00074AB9" w:rsidP="00B13C9F">
            <w:r w:rsidRPr="00074AB9">
              <w:t>Steady Open (OFF)</w:t>
            </w:r>
          </w:p>
        </w:tc>
        <w:tc>
          <w:tcPr>
            <w:tcW w:w="893" w:type="dxa"/>
            <w:noWrap/>
            <w:vAlign w:val="center"/>
            <w:hideMark/>
          </w:tcPr>
          <w:p w14:paraId="79A6EE11" w14:textId="77777777" w:rsidR="00074AB9" w:rsidRPr="00074AB9" w:rsidRDefault="00074AB9" w:rsidP="00B13C9F">
            <w:proofErr w:type="spellStart"/>
            <w:r w:rsidRPr="00074AB9">
              <w:t>Alarm</w:t>
            </w:r>
            <w:proofErr w:type="spellEnd"/>
          </w:p>
        </w:tc>
        <w:tc>
          <w:tcPr>
            <w:tcW w:w="1746" w:type="dxa"/>
            <w:noWrap/>
            <w:vAlign w:val="center"/>
            <w:hideMark/>
          </w:tcPr>
          <w:p w14:paraId="140809E0" w14:textId="77777777" w:rsidR="00074AB9" w:rsidRPr="00074AB9" w:rsidRDefault="00074AB9" w:rsidP="00B13C9F">
            <w:pPr>
              <w:rPr>
                <w:lang w:val="en-US"/>
              </w:rPr>
            </w:pPr>
            <w:r w:rsidRPr="00074AB9">
              <w:rPr>
                <w:lang w:val="en-US"/>
              </w:rPr>
              <w:t>The status after a fault trip of MPD</w:t>
            </w:r>
          </w:p>
        </w:tc>
        <w:tc>
          <w:tcPr>
            <w:tcW w:w="784" w:type="dxa"/>
            <w:noWrap/>
            <w:vAlign w:val="center"/>
            <w:hideMark/>
          </w:tcPr>
          <w:p w14:paraId="136F880E" w14:textId="6AFBB7A0" w:rsidR="00074AB9" w:rsidRPr="00074AB9" w:rsidRDefault="00074AB9" w:rsidP="00B13C9F">
            <w:pPr>
              <w:rPr>
                <w:lang w:val="en-US"/>
              </w:rPr>
            </w:pPr>
            <w:r w:rsidRPr="00074AB9">
              <w:rPr>
                <w:noProof/>
              </w:rPr>
              <w:drawing>
                <wp:anchor distT="0" distB="0" distL="114300" distR="114300" simplePos="0" relativeHeight="251658242" behindDoc="0" locked="0" layoutInCell="1" allowOverlap="1" wp14:anchorId="17A8A44C" wp14:editId="7F90BBDA">
                  <wp:simplePos x="0" y="0"/>
                  <wp:positionH relativeFrom="column">
                    <wp:posOffset>110490</wp:posOffset>
                  </wp:positionH>
                  <wp:positionV relativeFrom="paragraph">
                    <wp:posOffset>24130</wp:posOffset>
                  </wp:positionV>
                  <wp:extent cx="152400" cy="133350"/>
                  <wp:effectExtent l="0" t="0" r="0" b="0"/>
                  <wp:wrapNone/>
                  <wp:docPr id="5" name="Picture 5">
                    <a:extLst xmlns:a="http://schemas.openxmlformats.org/drawingml/2006/main">
                      <a:ext uri="{FF2B5EF4-FFF2-40B4-BE49-F238E27FC236}">
                        <a16:creationId xmlns:a16="http://schemas.microsoft.com/office/drawing/2014/main" id="{1E3AAB06-CDAF-47E3-A731-223CA98DCECF}"/>
                      </a:ext>
                    </a:extLst>
                  </wp:docPr>
                  <wp:cNvGraphicFramePr/>
                  <a:graphic xmlns:a="http://schemas.openxmlformats.org/drawingml/2006/main">
                    <a:graphicData uri="http://schemas.openxmlformats.org/drawingml/2006/picture">
                      <pic:pic xmlns:pic="http://schemas.openxmlformats.org/drawingml/2006/picture">
                        <pic:nvPicPr>
                          <pic:cNvPr id="5" name="Picture 11">
                            <a:extLst>
                              <a:ext uri="{FF2B5EF4-FFF2-40B4-BE49-F238E27FC236}">
                                <a16:creationId xmlns:a16="http://schemas.microsoft.com/office/drawing/2014/main" id="{1E3AAB06-CDAF-47E3-A731-223CA98DCECF}"/>
                              </a:ext>
                            </a:extLs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pic:spPr>
                      </pic:pic>
                    </a:graphicData>
                  </a:graphic>
                  <wp14:sizeRelH relativeFrom="page">
                    <wp14:pctWidth>0</wp14:pctWidth>
                  </wp14:sizeRelH>
                  <wp14:sizeRelV relativeFrom="page">
                    <wp14:pctHeight>0</wp14:pctHeight>
                  </wp14:sizeRelV>
                </wp:anchor>
              </w:drawing>
            </w:r>
          </w:p>
        </w:tc>
        <w:tc>
          <w:tcPr>
            <w:tcW w:w="1692" w:type="dxa"/>
            <w:noWrap/>
            <w:vAlign w:val="center"/>
            <w:hideMark/>
          </w:tcPr>
          <w:p w14:paraId="38C344F9" w14:textId="77777777" w:rsidR="00074AB9" w:rsidRPr="00074AB9" w:rsidRDefault="00074AB9" w:rsidP="00B13C9F">
            <w:r w:rsidRPr="00074AB9">
              <w:t>MPD stays OFF</w:t>
            </w:r>
          </w:p>
        </w:tc>
        <w:tc>
          <w:tcPr>
            <w:tcW w:w="2400" w:type="dxa"/>
            <w:noWrap/>
            <w:vAlign w:val="center"/>
            <w:hideMark/>
          </w:tcPr>
          <w:p w14:paraId="3639CDAA" w14:textId="34DE0028" w:rsidR="00074AB9" w:rsidRPr="00074AB9" w:rsidRDefault="00074AB9" w:rsidP="00B13C9F">
            <w:pPr>
              <w:rPr>
                <w:lang w:val="en-US"/>
              </w:rPr>
            </w:pPr>
            <w:r w:rsidRPr="00074AB9">
              <w:rPr>
                <w:lang w:val="en-US"/>
              </w:rPr>
              <w:t>It recovers its status: MPD open and MOD in Alarm state</w:t>
            </w:r>
          </w:p>
        </w:tc>
        <w:tc>
          <w:tcPr>
            <w:tcW w:w="695" w:type="dxa"/>
            <w:noWrap/>
            <w:vAlign w:val="center"/>
            <w:hideMark/>
          </w:tcPr>
          <w:p w14:paraId="6293B7FD" w14:textId="43B8BF45" w:rsidR="00074AB9" w:rsidRPr="00074AB9" w:rsidRDefault="00074AB9" w:rsidP="00B13C9F">
            <w:pPr>
              <w:rPr>
                <w:lang w:val="en-US"/>
              </w:rPr>
            </w:pPr>
            <w:r w:rsidRPr="00074AB9">
              <w:rPr>
                <w:noProof/>
              </w:rPr>
              <w:drawing>
                <wp:anchor distT="0" distB="0" distL="114300" distR="114300" simplePos="0" relativeHeight="251658246" behindDoc="0" locked="0" layoutInCell="1" allowOverlap="1" wp14:anchorId="3BB3C4C9" wp14:editId="3AD31468">
                  <wp:simplePos x="0" y="0"/>
                  <wp:positionH relativeFrom="column">
                    <wp:posOffset>95250</wp:posOffset>
                  </wp:positionH>
                  <wp:positionV relativeFrom="paragraph">
                    <wp:posOffset>161925</wp:posOffset>
                  </wp:positionV>
                  <wp:extent cx="152400" cy="133350"/>
                  <wp:effectExtent l="0" t="0" r="0" b="0"/>
                  <wp:wrapNone/>
                  <wp:docPr id="12" name="Picture 12">
                    <a:extLst xmlns:a="http://schemas.openxmlformats.org/drawingml/2006/main">
                      <a:ext uri="{FF2B5EF4-FFF2-40B4-BE49-F238E27FC236}">
                        <a16:creationId xmlns:a16="http://schemas.microsoft.com/office/drawing/2014/main" id="{90730828-2773-4DC3-9024-BEA09081BD89}"/>
                      </a:ext>
                    </a:extLst>
                  </wp:docPr>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0730828-2773-4DC3-9024-BEA09081BD89}"/>
                              </a:ext>
                            </a:extLs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B13C9F" w:rsidRPr="00332D87" w14:paraId="5AFA6CA5" w14:textId="77777777" w:rsidTr="00385C5A">
        <w:trPr>
          <w:trHeight w:val="315"/>
        </w:trPr>
        <w:tc>
          <w:tcPr>
            <w:tcW w:w="1140" w:type="dxa"/>
            <w:noWrap/>
            <w:vAlign w:val="center"/>
            <w:hideMark/>
          </w:tcPr>
          <w:p w14:paraId="07706613" w14:textId="77777777" w:rsidR="00074AB9" w:rsidRPr="00074AB9" w:rsidRDefault="00074AB9" w:rsidP="00B13C9F">
            <w:r w:rsidRPr="00074AB9">
              <w:t>Steady Open (OFF)</w:t>
            </w:r>
          </w:p>
        </w:tc>
        <w:tc>
          <w:tcPr>
            <w:tcW w:w="893" w:type="dxa"/>
            <w:noWrap/>
            <w:vAlign w:val="center"/>
            <w:hideMark/>
          </w:tcPr>
          <w:p w14:paraId="7E089AD3" w14:textId="77777777" w:rsidR="00074AB9" w:rsidRPr="00074AB9" w:rsidRDefault="00074AB9" w:rsidP="00B13C9F">
            <w:r w:rsidRPr="00074AB9">
              <w:t>Dead time</w:t>
            </w:r>
          </w:p>
        </w:tc>
        <w:tc>
          <w:tcPr>
            <w:tcW w:w="1746" w:type="dxa"/>
            <w:noWrap/>
            <w:vAlign w:val="center"/>
            <w:hideMark/>
          </w:tcPr>
          <w:p w14:paraId="2B288C23" w14:textId="77777777" w:rsidR="00074AB9" w:rsidRPr="00074AB9" w:rsidRDefault="00074AB9" w:rsidP="00B13C9F">
            <w:pPr>
              <w:rPr>
                <w:lang w:val="en-US"/>
              </w:rPr>
            </w:pPr>
            <w:r w:rsidRPr="00074AB9">
              <w:rPr>
                <w:lang w:val="en-US"/>
              </w:rPr>
              <w:t>The time needed to activate the remote commands after a trip</w:t>
            </w:r>
          </w:p>
        </w:tc>
        <w:tc>
          <w:tcPr>
            <w:tcW w:w="784" w:type="dxa"/>
            <w:noWrap/>
            <w:vAlign w:val="center"/>
            <w:hideMark/>
          </w:tcPr>
          <w:p w14:paraId="4D94DB61" w14:textId="431543DB" w:rsidR="00074AB9" w:rsidRPr="00074AB9" w:rsidRDefault="00074AB9" w:rsidP="00B13C9F">
            <w:pPr>
              <w:rPr>
                <w:lang w:val="en-US"/>
              </w:rPr>
            </w:pPr>
            <w:r w:rsidRPr="00074AB9">
              <w:rPr>
                <w:noProof/>
              </w:rPr>
              <w:drawing>
                <wp:anchor distT="0" distB="0" distL="114300" distR="114300" simplePos="0" relativeHeight="251658255" behindDoc="0" locked="0" layoutInCell="1" allowOverlap="1" wp14:anchorId="7A91304D" wp14:editId="40561E97">
                  <wp:simplePos x="0" y="0"/>
                  <wp:positionH relativeFrom="column">
                    <wp:posOffset>90170</wp:posOffset>
                  </wp:positionH>
                  <wp:positionV relativeFrom="paragraph">
                    <wp:posOffset>34925</wp:posOffset>
                  </wp:positionV>
                  <wp:extent cx="152400" cy="123825"/>
                  <wp:effectExtent l="0" t="0" r="0" b="9525"/>
                  <wp:wrapNone/>
                  <wp:docPr id="32" name="Picture 32">
                    <a:extLst xmlns:a="http://schemas.openxmlformats.org/drawingml/2006/main">
                      <a:ext uri="{FF2B5EF4-FFF2-40B4-BE49-F238E27FC236}">
                        <a16:creationId xmlns:a16="http://schemas.microsoft.com/office/drawing/2014/main" id="{A18B7BE2-AB40-44A8-8426-40B2C587D822}"/>
                      </a:ext>
                    </a:extLst>
                  </wp:docPr>
                  <wp:cNvGraphicFramePr/>
                  <a:graphic xmlns:a="http://schemas.openxmlformats.org/drawingml/2006/main">
                    <a:graphicData uri="http://schemas.openxmlformats.org/drawingml/2006/picture">
                      <pic:pic xmlns:pic="http://schemas.openxmlformats.org/drawingml/2006/picture">
                        <pic:nvPicPr>
                          <pic:cNvPr id="32" name="Picture 11">
                            <a:extLst>
                              <a:ext uri="{FF2B5EF4-FFF2-40B4-BE49-F238E27FC236}">
                                <a16:creationId xmlns:a16="http://schemas.microsoft.com/office/drawing/2014/main" id="{A18B7BE2-AB40-44A8-8426-40B2C587D822}"/>
                              </a:ext>
                            </a:extLs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pic:spPr>
                      </pic:pic>
                    </a:graphicData>
                  </a:graphic>
                  <wp14:sizeRelH relativeFrom="page">
                    <wp14:pctWidth>0</wp14:pctWidth>
                  </wp14:sizeRelH>
                  <wp14:sizeRelV relativeFrom="page">
                    <wp14:pctHeight>0</wp14:pctHeight>
                  </wp14:sizeRelV>
                </wp:anchor>
              </w:drawing>
            </w:r>
          </w:p>
        </w:tc>
        <w:tc>
          <w:tcPr>
            <w:tcW w:w="1692" w:type="dxa"/>
            <w:noWrap/>
            <w:vAlign w:val="center"/>
            <w:hideMark/>
          </w:tcPr>
          <w:p w14:paraId="62B0E8B6" w14:textId="77777777" w:rsidR="00074AB9" w:rsidRPr="00074AB9" w:rsidRDefault="00074AB9" w:rsidP="00B13C9F">
            <w:r w:rsidRPr="00074AB9">
              <w:t>MPD stays OFF</w:t>
            </w:r>
          </w:p>
        </w:tc>
        <w:tc>
          <w:tcPr>
            <w:tcW w:w="2400" w:type="dxa"/>
            <w:noWrap/>
            <w:vAlign w:val="center"/>
            <w:hideMark/>
          </w:tcPr>
          <w:p w14:paraId="37DC6B1B" w14:textId="77777777" w:rsidR="00074AB9" w:rsidRPr="00074AB9" w:rsidRDefault="00074AB9" w:rsidP="00B13C9F">
            <w:pPr>
              <w:rPr>
                <w:lang w:val="en-US"/>
              </w:rPr>
            </w:pPr>
            <w:r w:rsidRPr="00074AB9">
              <w:rPr>
                <w:lang w:val="en-US"/>
              </w:rPr>
              <w:t>It recovers its status: MPD open and MOD in Alarm state; dead time is reset</w:t>
            </w:r>
          </w:p>
        </w:tc>
        <w:tc>
          <w:tcPr>
            <w:tcW w:w="695" w:type="dxa"/>
            <w:noWrap/>
            <w:vAlign w:val="center"/>
            <w:hideMark/>
          </w:tcPr>
          <w:p w14:paraId="1E05AE3F" w14:textId="3B0294AC" w:rsidR="00074AB9" w:rsidRPr="00074AB9" w:rsidRDefault="00B13C9F" w:rsidP="00B13C9F">
            <w:pPr>
              <w:rPr>
                <w:lang w:val="en-US"/>
              </w:rPr>
            </w:pPr>
            <w:r w:rsidRPr="00074AB9">
              <w:rPr>
                <w:noProof/>
              </w:rPr>
              <w:drawing>
                <wp:anchor distT="0" distB="0" distL="114300" distR="114300" simplePos="0" relativeHeight="251658256" behindDoc="0" locked="0" layoutInCell="1" allowOverlap="1" wp14:anchorId="2EF6FFA5" wp14:editId="14AA5487">
                  <wp:simplePos x="0" y="0"/>
                  <wp:positionH relativeFrom="column">
                    <wp:posOffset>100330</wp:posOffset>
                  </wp:positionH>
                  <wp:positionV relativeFrom="paragraph">
                    <wp:posOffset>27940</wp:posOffset>
                  </wp:positionV>
                  <wp:extent cx="152400" cy="123825"/>
                  <wp:effectExtent l="0" t="0" r="0" b="9525"/>
                  <wp:wrapNone/>
                  <wp:docPr id="33" name="Picture 33">
                    <a:extLst xmlns:a="http://schemas.openxmlformats.org/drawingml/2006/main">
                      <a:ext uri="{FF2B5EF4-FFF2-40B4-BE49-F238E27FC236}">
                        <a16:creationId xmlns:a16="http://schemas.microsoft.com/office/drawing/2014/main" id="{F1C2E86F-BBF3-44FB-9B45-BF904E779E90}"/>
                      </a:ext>
                    </a:extLst>
                  </wp:docPr>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F1C2E86F-BBF3-44FB-9B45-BF904E779E90}"/>
                              </a:ext>
                            </a:extLs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pic:spPr>
                      </pic:pic>
                    </a:graphicData>
                  </a:graphic>
                  <wp14:sizeRelH relativeFrom="page">
                    <wp14:pctWidth>0</wp14:pctWidth>
                  </wp14:sizeRelH>
                  <wp14:sizeRelV relativeFrom="page">
                    <wp14:pctHeight>0</wp14:pctHeight>
                  </wp14:sizeRelV>
                </wp:anchor>
              </w:drawing>
            </w:r>
          </w:p>
        </w:tc>
      </w:tr>
      <w:tr w:rsidR="00B13C9F" w:rsidRPr="00332D87" w14:paraId="479EF774" w14:textId="77777777" w:rsidTr="00385C5A">
        <w:trPr>
          <w:trHeight w:val="315"/>
        </w:trPr>
        <w:tc>
          <w:tcPr>
            <w:tcW w:w="1140" w:type="dxa"/>
            <w:noWrap/>
            <w:vAlign w:val="center"/>
            <w:hideMark/>
          </w:tcPr>
          <w:p w14:paraId="5426D3E7" w14:textId="77777777" w:rsidR="00074AB9" w:rsidRPr="00074AB9" w:rsidRDefault="00074AB9" w:rsidP="00B13C9F">
            <w:r w:rsidRPr="00074AB9">
              <w:t>Closing</w:t>
            </w:r>
          </w:p>
        </w:tc>
        <w:tc>
          <w:tcPr>
            <w:tcW w:w="893" w:type="dxa"/>
            <w:noWrap/>
            <w:vAlign w:val="center"/>
            <w:hideMark/>
          </w:tcPr>
          <w:p w14:paraId="709C1636" w14:textId="77777777" w:rsidR="00074AB9" w:rsidRPr="00074AB9" w:rsidRDefault="00074AB9" w:rsidP="00B13C9F">
            <w:r w:rsidRPr="00074AB9">
              <w:t>Remote closing</w:t>
            </w:r>
          </w:p>
        </w:tc>
        <w:tc>
          <w:tcPr>
            <w:tcW w:w="1746" w:type="dxa"/>
            <w:noWrap/>
            <w:vAlign w:val="center"/>
            <w:hideMark/>
          </w:tcPr>
          <w:p w14:paraId="2F0D18E5" w14:textId="77777777" w:rsidR="00074AB9" w:rsidRPr="00074AB9" w:rsidRDefault="00074AB9" w:rsidP="00B13C9F">
            <w:pPr>
              <w:rPr>
                <w:lang w:val="en-US"/>
              </w:rPr>
            </w:pPr>
            <w:r w:rsidRPr="00074AB9">
              <w:rPr>
                <w:lang w:val="en-US"/>
              </w:rPr>
              <w:t>The closing of an MPD from remote</w:t>
            </w:r>
          </w:p>
        </w:tc>
        <w:tc>
          <w:tcPr>
            <w:tcW w:w="784" w:type="dxa"/>
            <w:noWrap/>
            <w:vAlign w:val="center"/>
            <w:hideMark/>
          </w:tcPr>
          <w:p w14:paraId="2480C5A9" w14:textId="6A7064EA" w:rsidR="00074AB9" w:rsidRPr="00074AB9" w:rsidRDefault="00074AB9" w:rsidP="00B13C9F">
            <w:pPr>
              <w:rPr>
                <w:lang w:val="en-US"/>
              </w:rPr>
            </w:pPr>
            <w:r w:rsidRPr="00074AB9">
              <w:rPr>
                <w:noProof/>
              </w:rPr>
              <w:drawing>
                <wp:anchor distT="0" distB="0" distL="114300" distR="114300" simplePos="0" relativeHeight="251658248" behindDoc="0" locked="0" layoutInCell="1" allowOverlap="1" wp14:anchorId="54BA3894" wp14:editId="68B9E03F">
                  <wp:simplePos x="0" y="0"/>
                  <wp:positionH relativeFrom="column">
                    <wp:posOffset>110490</wp:posOffset>
                  </wp:positionH>
                  <wp:positionV relativeFrom="paragraph">
                    <wp:posOffset>29845</wp:posOffset>
                  </wp:positionV>
                  <wp:extent cx="142875" cy="142875"/>
                  <wp:effectExtent l="0" t="0" r="0" b="9525"/>
                  <wp:wrapNone/>
                  <wp:docPr id="19" name="Picture 19">
                    <a:extLst xmlns:a="http://schemas.openxmlformats.org/drawingml/2006/main">
                      <a:ext uri="{FF2B5EF4-FFF2-40B4-BE49-F238E27FC236}">
                        <a16:creationId xmlns:a16="http://schemas.microsoft.com/office/drawing/2014/main" id="{623EF203-73B2-4759-93B9-11A6B960AE0C}"/>
                      </a:ext>
                    </a:extLst>
                  </wp:docPr>
                  <wp:cNvGraphicFramePr/>
                  <a:graphic xmlns:a="http://schemas.openxmlformats.org/drawingml/2006/main">
                    <a:graphicData uri="http://schemas.openxmlformats.org/drawingml/2006/picture">
                      <pic:pic xmlns:pic="http://schemas.openxmlformats.org/drawingml/2006/picture">
                        <pic:nvPicPr>
                          <pic:cNvPr id="19" name="Picture 9">
                            <a:extLst>
                              <a:ext uri="{FF2B5EF4-FFF2-40B4-BE49-F238E27FC236}">
                                <a16:creationId xmlns:a16="http://schemas.microsoft.com/office/drawing/2014/main" id="{623EF203-73B2-4759-93B9-11A6B960AE0C}"/>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pic:spPr>
                      </pic:pic>
                    </a:graphicData>
                  </a:graphic>
                  <wp14:sizeRelH relativeFrom="page">
                    <wp14:pctWidth>0</wp14:pctWidth>
                  </wp14:sizeRelH>
                  <wp14:sizeRelV relativeFrom="page">
                    <wp14:pctHeight>0</wp14:pctHeight>
                  </wp14:sizeRelV>
                </wp:anchor>
              </w:drawing>
            </w:r>
          </w:p>
        </w:tc>
        <w:tc>
          <w:tcPr>
            <w:tcW w:w="1692" w:type="dxa"/>
            <w:noWrap/>
            <w:vAlign w:val="center"/>
            <w:hideMark/>
          </w:tcPr>
          <w:p w14:paraId="7B2BAE45" w14:textId="77777777" w:rsidR="00074AB9" w:rsidRPr="00074AB9" w:rsidRDefault="00074AB9" w:rsidP="00B13C9F">
            <w:pPr>
              <w:rPr>
                <w:lang w:val="en-US"/>
              </w:rPr>
            </w:pPr>
            <w:r w:rsidRPr="00074AB9">
              <w:rPr>
                <w:lang w:val="en-US"/>
              </w:rPr>
              <w:t>The handle could stop in middle position</w:t>
            </w:r>
          </w:p>
        </w:tc>
        <w:tc>
          <w:tcPr>
            <w:tcW w:w="2400" w:type="dxa"/>
            <w:noWrap/>
            <w:vAlign w:val="center"/>
            <w:hideMark/>
          </w:tcPr>
          <w:p w14:paraId="55C99104" w14:textId="62E7BF83" w:rsidR="00074AB9" w:rsidRPr="00074AB9" w:rsidRDefault="00074AB9" w:rsidP="00B13C9F">
            <w:pPr>
              <w:rPr>
                <w:lang w:val="en-US"/>
              </w:rPr>
            </w:pPr>
            <w:r w:rsidRPr="00074AB9">
              <w:rPr>
                <w:lang w:val="en-US"/>
              </w:rPr>
              <w:t xml:space="preserve">Open </w:t>
            </w:r>
            <w:proofErr w:type="spellStart"/>
            <w:r w:rsidRPr="00074AB9">
              <w:rPr>
                <w:lang w:val="en-US"/>
              </w:rPr>
              <w:t>manoeuvre</w:t>
            </w:r>
            <w:proofErr w:type="spellEnd"/>
            <w:r w:rsidRPr="00074AB9">
              <w:rPr>
                <w:lang w:val="en-US"/>
              </w:rPr>
              <w:t>, then stay open</w:t>
            </w:r>
          </w:p>
        </w:tc>
        <w:tc>
          <w:tcPr>
            <w:tcW w:w="695" w:type="dxa"/>
            <w:noWrap/>
            <w:vAlign w:val="center"/>
            <w:hideMark/>
          </w:tcPr>
          <w:p w14:paraId="30CD1B59" w14:textId="6FAAF102" w:rsidR="00074AB9" w:rsidRPr="00074AB9" w:rsidRDefault="00B13C9F" w:rsidP="00B13C9F">
            <w:pPr>
              <w:rPr>
                <w:lang w:val="en-US"/>
              </w:rPr>
            </w:pPr>
            <w:r w:rsidRPr="00074AB9">
              <w:rPr>
                <w:noProof/>
              </w:rPr>
              <w:drawing>
                <wp:anchor distT="0" distB="0" distL="114300" distR="114300" simplePos="0" relativeHeight="251658249" behindDoc="0" locked="0" layoutInCell="1" allowOverlap="1" wp14:anchorId="0719653A" wp14:editId="03F93B80">
                  <wp:simplePos x="0" y="0"/>
                  <wp:positionH relativeFrom="column">
                    <wp:posOffset>93980</wp:posOffset>
                  </wp:positionH>
                  <wp:positionV relativeFrom="paragraph">
                    <wp:posOffset>-23495</wp:posOffset>
                  </wp:positionV>
                  <wp:extent cx="142875" cy="133350"/>
                  <wp:effectExtent l="0" t="0" r="0" b="0"/>
                  <wp:wrapNone/>
                  <wp:docPr id="20" name="Picture 20">
                    <a:extLst xmlns:a="http://schemas.openxmlformats.org/drawingml/2006/main">
                      <a:ext uri="{FF2B5EF4-FFF2-40B4-BE49-F238E27FC236}">
                        <a16:creationId xmlns:a16="http://schemas.microsoft.com/office/drawing/2014/main" id="{5A2D0AE3-3352-4B5B-BC6D-B4ECEA29FE5A}"/>
                      </a:ext>
                    </a:extLst>
                  </wp:docPr>
                  <wp:cNvGraphicFramePr/>
                  <a:graphic xmlns:a="http://schemas.openxmlformats.org/drawingml/2006/main">
                    <a:graphicData uri="http://schemas.openxmlformats.org/drawingml/2006/picture">
                      <pic:pic xmlns:pic="http://schemas.openxmlformats.org/drawingml/2006/picture">
                        <pic:nvPicPr>
                          <pic:cNvPr id="20" name="Picture 9">
                            <a:extLst>
                              <a:ext uri="{FF2B5EF4-FFF2-40B4-BE49-F238E27FC236}">
                                <a16:creationId xmlns:a16="http://schemas.microsoft.com/office/drawing/2014/main" id="{5A2D0AE3-3352-4B5B-BC6D-B4ECEA29FE5A}"/>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pic:spPr>
                      </pic:pic>
                    </a:graphicData>
                  </a:graphic>
                  <wp14:sizeRelH relativeFrom="page">
                    <wp14:pctWidth>0</wp14:pctWidth>
                  </wp14:sizeRelH>
                  <wp14:sizeRelV relativeFrom="page">
                    <wp14:pctHeight>0</wp14:pctHeight>
                  </wp14:sizeRelV>
                </wp:anchor>
              </w:drawing>
            </w:r>
          </w:p>
        </w:tc>
      </w:tr>
      <w:tr w:rsidR="00B13C9F" w:rsidRPr="00332D87" w14:paraId="79095FEC" w14:textId="77777777" w:rsidTr="00385C5A">
        <w:trPr>
          <w:trHeight w:val="315"/>
        </w:trPr>
        <w:tc>
          <w:tcPr>
            <w:tcW w:w="1140" w:type="dxa"/>
            <w:noWrap/>
            <w:vAlign w:val="center"/>
            <w:hideMark/>
          </w:tcPr>
          <w:p w14:paraId="3887F9FA" w14:textId="77777777" w:rsidR="00074AB9" w:rsidRPr="00074AB9" w:rsidRDefault="00074AB9" w:rsidP="00B13C9F">
            <w:r w:rsidRPr="00074AB9">
              <w:t>Opening</w:t>
            </w:r>
          </w:p>
        </w:tc>
        <w:tc>
          <w:tcPr>
            <w:tcW w:w="893" w:type="dxa"/>
            <w:noWrap/>
            <w:vAlign w:val="center"/>
            <w:hideMark/>
          </w:tcPr>
          <w:p w14:paraId="538DC7AE" w14:textId="77777777" w:rsidR="00074AB9" w:rsidRPr="00074AB9" w:rsidRDefault="00074AB9" w:rsidP="00B13C9F">
            <w:r w:rsidRPr="00074AB9">
              <w:t xml:space="preserve">MPD </w:t>
            </w:r>
            <w:proofErr w:type="spellStart"/>
            <w:r w:rsidRPr="00074AB9">
              <w:t>tripping</w:t>
            </w:r>
            <w:proofErr w:type="spellEnd"/>
          </w:p>
        </w:tc>
        <w:tc>
          <w:tcPr>
            <w:tcW w:w="1746" w:type="dxa"/>
            <w:noWrap/>
            <w:vAlign w:val="center"/>
            <w:hideMark/>
          </w:tcPr>
          <w:p w14:paraId="01325294" w14:textId="77777777" w:rsidR="00074AB9" w:rsidRPr="00074AB9" w:rsidRDefault="00074AB9" w:rsidP="00B13C9F">
            <w:pPr>
              <w:rPr>
                <w:lang w:val="en-US"/>
              </w:rPr>
            </w:pPr>
            <w:r w:rsidRPr="00074AB9">
              <w:rPr>
                <w:lang w:val="en-US"/>
              </w:rPr>
              <w:t>The fault trip of an MPD</w:t>
            </w:r>
          </w:p>
        </w:tc>
        <w:tc>
          <w:tcPr>
            <w:tcW w:w="784" w:type="dxa"/>
            <w:noWrap/>
            <w:vAlign w:val="center"/>
            <w:hideMark/>
          </w:tcPr>
          <w:p w14:paraId="0296AE9E" w14:textId="56E2BF71" w:rsidR="00074AB9" w:rsidRPr="00074AB9" w:rsidRDefault="00074AB9" w:rsidP="00B13C9F">
            <w:pPr>
              <w:rPr>
                <w:lang w:val="en-US"/>
              </w:rPr>
            </w:pPr>
            <w:r w:rsidRPr="00074AB9">
              <w:rPr>
                <w:noProof/>
              </w:rPr>
              <w:drawing>
                <wp:anchor distT="0" distB="0" distL="114300" distR="114300" simplePos="0" relativeHeight="251658253" behindDoc="0" locked="0" layoutInCell="1" allowOverlap="1" wp14:anchorId="744D2547" wp14:editId="39892285">
                  <wp:simplePos x="0" y="0"/>
                  <wp:positionH relativeFrom="column">
                    <wp:posOffset>81915</wp:posOffset>
                  </wp:positionH>
                  <wp:positionV relativeFrom="paragraph">
                    <wp:posOffset>44450</wp:posOffset>
                  </wp:positionV>
                  <wp:extent cx="123825" cy="133350"/>
                  <wp:effectExtent l="0" t="0" r="9525" b="0"/>
                  <wp:wrapNone/>
                  <wp:docPr id="29" name="Picture 29">
                    <a:extLst xmlns:a="http://schemas.openxmlformats.org/drawingml/2006/main">
                      <a:ext uri="{FF2B5EF4-FFF2-40B4-BE49-F238E27FC236}">
                        <a16:creationId xmlns:a16="http://schemas.microsoft.com/office/drawing/2014/main" id="{D3314645-EBF5-4AE1-A89F-704C29948C3F}"/>
                      </a:ext>
                    </a:extLst>
                  </wp:docPr>
                  <wp:cNvGraphicFramePr/>
                  <a:graphic xmlns:a="http://schemas.openxmlformats.org/drawingml/2006/main">
                    <a:graphicData uri="http://schemas.openxmlformats.org/drawingml/2006/picture">
                      <pic:pic xmlns:pic="http://schemas.openxmlformats.org/drawingml/2006/picture">
                        <pic:nvPicPr>
                          <pic:cNvPr id="29" name="Picture 9">
                            <a:extLst>
                              <a:ext uri="{FF2B5EF4-FFF2-40B4-BE49-F238E27FC236}">
                                <a16:creationId xmlns:a16="http://schemas.microsoft.com/office/drawing/2014/main" id="{D3314645-EBF5-4AE1-A89F-704C29948C3F}"/>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pic:spPr>
                      </pic:pic>
                    </a:graphicData>
                  </a:graphic>
                  <wp14:sizeRelH relativeFrom="page">
                    <wp14:pctWidth>0</wp14:pctWidth>
                  </wp14:sizeRelH>
                  <wp14:sizeRelV relativeFrom="page">
                    <wp14:pctHeight>0</wp14:pctHeight>
                  </wp14:sizeRelV>
                </wp:anchor>
              </w:drawing>
            </w:r>
          </w:p>
        </w:tc>
        <w:tc>
          <w:tcPr>
            <w:tcW w:w="1692" w:type="dxa"/>
            <w:noWrap/>
            <w:vAlign w:val="center"/>
            <w:hideMark/>
          </w:tcPr>
          <w:p w14:paraId="69B59560" w14:textId="77777777" w:rsidR="00074AB9" w:rsidRPr="00074AB9" w:rsidRDefault="00074AB9" w:rsidP="00B13C9F">
            <w:pPr>
              <w:rPr>
                <w:lang w:val="en-US"/>
              </w:rPr>
            </w:pPr>
            <w:r w:rsidRPr="00074AB9">
              <w:rPr>
                <w:lang w:val="en-US"/>
              </w:rPr>
              <w:t>MPD most probably goes in OFF</w:t>
            </w:r>
          </w:p>
        </w:tc>
        <w:tc>
          <w:tcPr>
            <w:tcW w:w="2400" w:type="dxa"/>
            <w:vAlign w:val="center"/>
            <w:hideMark/>
          </w:tcPr>
          <w:p w14:paraId="76306F21" w14:textId="44198A6E" w:rsidR="00074AB9" w:rsidRPr="00074AB9" w:rsidRDefault="00087C6D" w:rsidP="00B13C9F">
            <w:pPr>
              <w:rPr>
                <w:lang w:val="en-US"/>
              </w:rPr>
            </w:pPr>
            <w:r w:rsidRPr="00074AB9">
              <w:rPr>
                <w:lang w:val="en-US"/>
              </w:rPr>
              <w:t xml:space="preserve">Open </w:t>
            </w:r>
            <w:proofErr w:type="spellStart"/>
            <w:r w:rsidRPr="00074AB9">
              <w:rPr>
                <w:lang w:val="en-US"/>
              </w:rPr>
              <w:t>manoeuvre</w:t>
            </w:r>
            <w:proofErr w:type="spellEnd"/>
            <w:r w:rsidRPr="00074AB9">
              <w:rPr>
                <w:lang w:val="en-US"/>
              </w:rPr>
              <w:t xml:space="preserve">, then </w:t>
            </w:r>
            <w:r w:rsidR="00074AB9" w:rsidRPr="00074AB9">
              <w:rPr>
                <w:lang w:val="en-US"/>
              </w:rPr>
              <w:t>MOD goes in Alarm state (no dead time)</w:t>
            </w:r>
          </w:p>
        </w:tc>
        <w:tc>
          <w:tcPr>
            <w:tcW w:w="695" w:type="dxa"/>
            <w:noWrap/>
            <w:vAlign w:val="center"/>
            <w:hideMark/>
          </w:tcPr>
          <w:p w14:paraId="3B24421F" w14:textId="077CDAEA" w:rsidR="00074AB9" w:rsidRPr="00074AB9" w:rsidRDefault="00074AB9" w:rsidP="00B13C9F">
            <w:pPr>
              <w:rPr>
                <w:lang w:val="en-US"/>
              </w:rPr>
            </w:pPr>
            <w:r w:rsidRPr="00074AB9">
              <w:rPr>
                <w:noProof/>
              </w:rPr>
              <w:drawing>
                <wp:anchor distT="0" distB="0" distL="114300" distR="114300" simplePos="0" relativeHeight="251658257" behindDoc="0" locked="0" layoutInCell="1" allowOverlap="1" wp14:anchorId="4E9C125F" wp14:editId="2CFFDAE9">
                  <wp:simplePos x="0" y="0"/>
                  <wp:positionH relativeFrom="column">
                    <wp:posOffset>101600</wp:posOffset>
                  </wp:positionH>
                  <wp:positionV relativeFrom="paragraph">
                    <wp:posOffset>20320</wp:posOffset>
                  </wp:positionV>
                  <wp:extent cx="142875" cy="123825"/>
                  <wp:effectExtent l="0" t="0" r="9525" b="0"/>
                  <wp:wrapNone/>
                  <wp:docPr id="25" name="Picture 25">
                    <a:extLst xmlns:a="http://schemas.openxmlformats.org/drawingml/2006/main">
                      <a:ext uri="{FF2B5EF4-FFF2-40B4-BE49-F238E27FC236}">
                        <a16:creationId xmlns:a16="http://schemas.microsoft.com/office/drawing/2014/main" id="{5C61B437-A86C-4088-8C4A-DCE07CC65880}"/>
                      </a:ext>
                    </a:extLst>
                  </wp:docPr>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5C61B437-A86C-4088-8C4A-DCE07CC65880}"/>
                              </a:ext>
                            </a:extLs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pic:spPr>
                      </pic:pic>
                    </a:graphicData>
                  </a:graphic>
                  <wp14:sizeRelH relativeFrom="page">
                    <wp14:pctWidth>0</wp14:pctWidth>
                  </wp14:sizeRelH>
                  <wp14:sizeRelV relativeFrom="page">
                    <wp14:pctHeight>0</wp14:pctHeight>
                  </wp14:sizeRelV>
                </wp:anchor>
              </w:drawing>
            </w:r>
          </w:p>
        </w:tc>
      </w:tr>
      <w:tr w:rsidR="00B13C9F" w:rsidRPr="00332D87" w14:paraId="167ADC4B" w14:textId="77777777" w:rsidTr="00385C5A">
        <w:trPr>
          <w:trHeight w:val="315"/>
        </w:trPr>
        <w:tc>
          <w:tcPr>
            <w:tcW w:w="1140" w:type="dxa"/>
            <w:noWrap/>
            <w:vAlign w:val="center"/>
            <w:hideMark/>
          </w:tcPr>
          <w:p w14:paraId="77B1D791" w14:textId="77777777" w:rsidR="00074AB9" w:rsidRPr="00074AB9" w:rsidRDefault="00074AB9" w:rsidP="00B13C9F">
            <w:r w:rsidRPr="00074AB9">
              <w:t>Opening</w:t>
            </w:r>
          </w:p>
        </w:tc>
        <w:tc>
          <w:tcPr>
            <w:tcW w:w="893" w:type="dxa"/>
            <w:noWrap/>
            <w:vAlign w:val="center"/>
            <w:hideMark/>
          </w:tcPr>
          <w:p w14:paraId="7CA7D92C" w14:textId="77777777" w:rsidR="00074AB9" w:rsidRPr="00074AB9" w:rsidRDefault="00074AB9" w:rsidP="00B13C9F">
            <w:r w:rsidRPr="00074AB9">
              <w:t>Remote opening</w:t>
            </w:r>
          </w:p>
        </w:tc>
        <w:tc>
          <w:tcPr>
            <w:tcW w:w="1746" w:type="dxa"/>
            <w:noWrap/>
            <w:vAlign w:val="center"/>
            <w:hideMark/>
          </w:tcPr>
          <w:p w14:paraId="4E4364CB" w14:textId="77777777" w:rsidR="00074AB9" w:rsidRPr="00074AB9" w:rsidRDefault="00074AB9" w:rsidP="00B13C9F">
            <w:pPr>
              <w:rPr>
                <w:lang w:val="en-US"/>
              </w:rPr>
            </w:pPr>
            <w:r w:rsidRPr="00074AB9">
              <w:rPr>
                <w:lang w:val="en-US"/>
              </w:rPr>
              <w:t>The opening of an MPD from remote</w:t>
            </w:r>
          </w:p>
        </w:tc>
        <w:tc>
          <w:tcPr>
            <w:tcW w:w="784" w:type="dxa"/>
            <w:noWrap/>
            <w:vAlign w:val="center"/>
            <w:hideMark/>
          </w:tcPr>
          <w:p w14:paraId="0A7EAAAC" w14:textId="6BFBBB61" w:rsidR="00074AB9" w:rsidRPr="00074AB9" w:rsidRDefault="00074AB9" w:rsidP="00B13C9F">
            <w:pPr>
              <w:rPr>
                <w:lang w:val="en-US"/>
              </w:rPr>
            </w:pPr>
            <w:r w:rsidRPr="00074AB9">
              <w:rPr>
                <w:noProof/>
              </w:rPr>
              <w:drawing>
                <wp:anchor distT="0" distB="0" distL="114300" distR="114300" simplePos="0" relativeHeight="251658250" behindDoc="0" locked="0" layoutInCell="1" allowOverlap="1" wp14:anchorId="5479B0D6" wp14:editId="784816AF">
                  <wp:simplePos x="0" y="0"/>
                  <wp:positionH relativeFrom="column">
                    <wp:posOffset>100965</wp:posOffset>
                  </wp:positionH>
                  <wp:positionV relativeFrom="paragraph">
                    <wp:posOffset>3175</wp:posOffset>
                  </wp:positionV>
                  <wp:extent cx="123825" cy="133350"/>
                  <wp:effectExtent l="0" t="0" r="9525" b="0"/>
                  <wp:wrapNone/>
                  <wp:docPr id="23" name="Picture 23">
                    <a:extLst xmlns:a="http://schemas.openxmlformats.org/drawingml/2006/main">
                      <a:ext uri="{FF2B5EF4-FFF2-40B4-BE49-F238E27FC236}">
                        <a16:creationId xmlns:a16="http://schemas.microsoft.com/office/drawing/2014/main" id="{EE84CB98-39FD-4ECF-B064-91592A555FB6}"/>
                      </a:ext>
                    </a:extLst>
                  </wp:docPr>
                  <wp:cNvGraphicFramePr/>
                  <a:graphic xmlns:a="http://schemas.openxmlformats.org/drawingml/2006/main">
                    <a:graphicData uri="http://schemas.openxmlformats.org/drawingml/2006/picture">
                      <pic:pic xmlns:pic="http://schemas.openxmlformats.org/drawingml/2006/picture">
                        <pic:nvPicPr>
                          <pic:cNvPr id="23" name="Picture 9">
                            <a:extLst>
                              <a:ext uri="{FF2B5EF4-FFF2-40B4-BE49-F238E27FC236}">
                                <a16:creationId xmlns:a16="http://schemas.microsoft.com/office/drawing/2014/main" id="{EE84CB98-39FD-4ECF-B064-91592A555FB6}"/>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pic:spPr>
                      </pic:pic>
                    </a:graphicData>
                  </a:graphic>
                  <wp14:sizeRelH relativeFrom="page">
                    <wp14:pctWidth>0</wp14:pctWidth>
                  </wp14:sizeRelH>
                  <wp14:sizeRelV relativeFrom="page">
                    <wp14:pctHeight>0</wp14:pctHeight>
                  </wp14:sizeRelV>
                </wp:anchor>
              </w:drawing>
            </w:r>
          </w:p>
        </w:tc>
        <w:tc>
          <w:tcPr>
            <w:tcW w:w="1692" w:type="dxa"/>
            <w:noWrap/>
            <w:vAlign w:val="center"/>
            <w:hideMark/>
          </w:tcPr>
          <w:p w14:paraId="386643AE" w14:textId="77777777" w:rsidR="00074AB9" w:rsidRPr="00074AB9" w:rsidRDefault="00074AB9" w:rsidP="00B13C9F">
            <w:pPr>
              <w:rPr>
                <w:lang w:val="en-US"/>
              </w:rPr>
            </w:pPr>
            <w:r w:rsidRPr="00074AB9">
              <w:rPr>
                <w:lang w:val="en-US"/>
              </w:rPr>
              <w:t>MPD most probably goes in OFF</w:t>
            </w:r>
          </w:p>
        </w:tc>
        <w:tc>
          <w:tcPr>
            <w:tcW w:w="2400" w:type="dxa"/>
            <w:noWrap/>
            <w:vAlign w:val="center"/>
            <w:hideMark/>
          </w:tcPr>
          <w:p w14:paraId="463F30B8" w14:textId="008CB37B" w:rsidR="00074AB9" w:rsidRPr="00074AB9" w:rsidRDefault="00087C6D" w:rsidP="00B13C9F">
            <w:pPr>
              <w:rPr>
                <w:lang w:val="en-US"/>
              </w:rPr>
            </w:pPr>
            <w:r w:rsidRPr="00074AB9">
              <w:rPr>
                <w:lang w:val="en-US"/>
              </w:rPr>
              <w:t xml:space="preserve">Open </w:t>
            </w:r>
            <w:proofErr w:type="spellStart"/>
            <w:r w:rsidRPr="00074AB9">
              <w:rPr>
                <w:lang w:val="en-US"/>
              </w:rPr>
              <w:t>manoeuvre</w:t>
            </w:r>
            <w:proofErr w:type="spellEnd"/>
            <w:r w:rsidRPr="00074AB9">
              <w:rPr>
                <w:lang w:val="en-US"/>
              </w:rPr>
              <w:t xml:space="preserve">, then </w:t>
            </w:r>
            <w:r>
              <w:rPr>
                <w:lang w:val="en-US"/>
              </w:rPr>
              <w:t>i</w:t>
            </w:r>
            <w:r w:rsidR="00074AB9" w:rsidRPr="00074AB9">
              <w:rPr>
                <w:lang w:val="en-US"/>
              </w:rPr>
              <w:t>t recovers its status: MPD open and MOD activated</w:t>
            </w:r>
          </w:p>
        </w:tc>
        <w:tc>
          <w:tcPr>
            <w:tcW w:w="695" w:type="dxa"/>
            <w:noWrap/>
            <w:vAlign w:val="center"/>
            <w:hideMark/>
          </w:tcPr>
          <w:p w14:paraId="013CD9C4" w14:textId="3A61D315" w:rsidR="00074AB9" w:rsidRPr="00074AB9" w:rsidRDefault="00B13C9F" w:rsidP="00B13C9F">
            <w:pPr>
              <w:rPr>
                <w:lang w:val="en-US"/>
              </w:rPr>
            </w:pPr>
            <w:r w:rsidRPr="00074AB9">
              <w:rPr>
                <w:noProof/>
              </w:rPr>
              <w:drawing>
                <wp:anchor distT="0" distB="0" distL="114300" distR="114300" simplePos="0" relativeHeight="251658251" behindDoc="0" locked="0" layoutInCell="1" allowOverlap="1" wp14:anchorId="5B81D1EA" wp14:editId="5505FA3B">
                  <wp:simplePos x="0" y="0"/>
                  <wp:positionH relativeFrom="column">
                    <wp:posOffset>79375</wp:posOffset>
                  </wp:positionH>
                  <wp:positionV relativeFrom="paragraph">
                    <wp:posOffset>-12065</wp:posOffset>
                  </wp:positionV>
                  <wp:extent cx="133350" cy="142875"/>
                  <wp:effectExtent l="0" t="0" r="0" b="0"/>
                  <wp:wrapNone/>
                  <wp:docPr id="24" name="Picture 24">
                    <a:extLst xmlns:a="http://schemas.openxmlformats.org/drawingml/2006/main">
                      <a:ext uri="{FF2B5EF4-FFF2-40B4-BE49-F238E27FC236}">
                        <a16:creationId xmlns:a16="http://schemas.microsoft.com/office/drawing/2014/main" id="{9C7CBD9E-BA5E-436A-B70B-D6760241F9DE}"/>
                      </a:ext>
                    </a:extLst>
                  </wp:docPr>
                  <wp:cNvGraphicFramePr/>
                  <a:graphic xmlns:a="http://schemas.openxmlformats.org/drawingml/2006/main">
                    <a:graphicData uri="http://schemas.openxmlformats.org/drawingml/2006/picture">
                      <pic:pic xmlns:pic="http://schemas.openxmlformats.org/drawingml/2006/picture">
                        <pic:nvPicPr>
                          <pic:cNvPr id="24" name="Picture 9">
                            <a:extLst>
                              <a:ext uri="{FF2B5EF4-FFF2-40B4-BE49-F238E27FC236}">
                                <a16:creationId xmlns:a16="http://schemas.microsoft.com/office/drawing/2014/main" id="{9C7CBD9E-BA5E-436A-B70B-D6760241F9DE}"/>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pic:spPr>
                      </pic:pic>
                    </a:graphicData>
                  </a:graphic>
                  <wp14:sizeRelH relativeFrom="page">
                    <wp14:pctWidth>0</wp14:pctWidth>
                  </wp14:sizeRelH>
                  <wp14:sizeRelV relativeFrom="page">
                    <wp14:pctHeight>0</wp14:pctHeight>
                  </wp14:sizeRelV>
                </wp:anchor>
              </w:drawing>
            </w:r>
          </w:p>
        </w:tc>
      </w:tr>
    </w:tbl>
    <w:p w14:paraId="0988587C" w14:textId="0B8940E0" w:rsidR="00074AB9" w:rsidRDefault="00B13C9F" w:rsidP="78479B31">
      <w:pPr>
        <w:jc w:val="both"/>
        <w:rPr>
          <w:lang w:val="en-US"/>
        </w:rPr>
      </w:pPr>
      <w:r w:rsidRPr="00B13C9F">
        <w:rPr>
          <w:lang w:val="en-US"/>
        </w:rPr>
        <w:t xml:space="preserve">NB: In case the status of the devices </w:t>
      </w:r>
      <w:proofErr w:type="gramStart"/>
      <w:r w:rsidRPr="00B13C9F">
        <w:rPr>
          <w:lang w:val="en-US"/>
        </w:rPr>
        <w:t>change</w:t>
      </w:r>
      <w:proofErr w:type="gramEnd"/>
      <w:r w:rsidRPr="00B13C9F">
        <w:rPr>
          <w:lang w:val="en-US"/>
        </w:rPr>
        <w:t xml:space="preserve"> (manually) during the black-out, </w:t>
      </w:r>
      <w:r w:rsidR="00B5210A">
        <w:rPr>
          <w:lang w:val="en-US"/>
        </w:rPr>
        <w:t>MOD</w:t>
      </w:r>
      <w:r w:rsidRPr="00B13C9F">
        <w:rPr>
          <w:lang w:val="en-US"/>
        </w:rPr>
        <w:t xml:space="preserve"> perform an internal check and set the correct steady status</w:t>
      </w:r>
    </w:p>
    <w:p w14:paraId="2B8A7FC2" w14:textId="7B53F9A8" w:rsidR="00DC4312" w:rsidRDefault="00DC4312" w:rsidP="78479B31">
      <w:pPr>
        <w:jc w:val="both"/>
        <w:rPr>
          <w:lang w:val="en-US"/>
        </w:rPr>
      </w:pPr>
    </w:p>
    <w:p w14:paraId="3F71AF14" w14:textId="40E39D13" w:rsidR="00DC4312" w:rsidRDefault="00DC4312" w:rsidP="00DC4312">
      <w:pPr>
        <w:pStyle w:val="Heading2"/>
        <w:numPr>
          <w:ilvl w:val="2"/>
          <w:numId w:val="2"/>
        </w:numPr>
        <w:jc w:val="both"/>
        <w:rPr>
          <w:lang w:val="en-US"/>
        </w:rPr>
      </w:pPr>
      <w:r>
        <w:rPr>
          <w:lang w:val="en-US"/>
        </w:rPr>
        <w:t>Auxiliary contact</w:t>
      </w:r>
    </w:p>
    <w:p w14:paraId="770DBE70" w14:textId="5121ECF4" w:rsidR="00DC4312" w:rsidRPr="00DC4312" w:rsidRDefault="00DC4312" w:rsidP="00DC4312">
      <w:pPr>
        <w:rPr>
          <w:lang w:val="en-US"/>
        </w:rPr>
      </w:pPr>
      <w:r>
        <w:rPr>
          <w:lang w:val="en-US"/>
        </w:rPr>
        <w:t xml:space="preserve">The auxiliary contact (AUX) shall be activated as soon as the handle start the closing movement, and not when the MPD </w:t>
      </w:r>
      <w:proofErr w:type="spellStart"/>
      <w:r>
        <w:rPr>
          <w:lang w:val="en-US"/>
        </w:rPr>
        <w:t>contacs</w:t>
      </w:r>
      <w:proofErr w:type="spellEnd"/>
      <w:r>
        <w:rPr>
          <w:lang w:val="en-US"/>
        </w:rPr>
        <w:t xml:space="preserve"> are going to be closed.</w:t>
      </w:r>
    </w:p>
    <w:p w14:paraId="5F9DAD79" w14:textId="77777777" w:rsidR="00DC4312" w:rsidRPr="00B13C9F" w:rsidRDefault="00DC4312" w:rsidP="78479B31">
      <w:pPr>
        <w:jc w:val="both"/>
        <w:rPr>
          <w:lang w:val="en-US"/>
        </w:rPr>
      </w:pPr>
    </w:p>
    <w:p w14:paraId="2B904711" w14:textId="17F6F7A6" w:rsidR="00934339" w:rsidRPr="004E4687" w:rsidRDefault="00934339" w:rsidP="00934339">
      <w:pPr>
        <w:pStyle w:val="Heading2"/>
        <w:rPr>
          <w:lang w:val="en-US"/>
        </w:rPr>
      </w:pPr>
      <w:bookmarkStart w:id="37" w:name="_Toc115677123"/>
      <w:r w:rsidRPr="6D8328AD">
        <w:rPr>
          <w:lang w:val="en-US"/>
        </w:rPr>
        <w:t>ARI</w:t>
      </w:r>
      <w:bookmarkEnd w:id="37"/>
    </w:p>
    <w:p w14:paraId="524E4445" w14:textId="32DE6CC8" w:rsidR="0034637C" w:rsidRPr="0034637C" w:rsidRDefault="001A193A" w:rsidP="0034637C">
      <w:pPr>
        <w:rPr>
          <w:lang w:val="en-US"/>
        </w:rPr>
      </w:pPr>
      <w:r>
        <w:rPr>
          <w:lang w:val="en-US"/>
        </w:rPr>
        <w:t>After a differential fault of an RCCB, the ARI shall attempt the</w:t>
      </w:r>
      <w:r w:rsidR="0034637C" w:rsidRPr="0034637C">
        <w:rPr>
          <w:lang w:val="en-US"/>
        </w:rPr>
        <w:t xml:space="preserve"> automatic </w:t>
      </w:r>
      <w:r w:rsidR="0034637C" w:rsidRPr="00BC2330">
        <w:rPr>
          <w:b/>
          <w:bCs/>
          <w:lang w:val="en-US"/>
        </w:rPr>
        <w:t>re</w:t>
      </w:r>
      <w:r w:rsidR="0034637C" w:rsidRPr="0034637C">
        <w:rPr>
          <w:lang w:val="en-US"/>
        </w:rPr>
        <w:t>-</w:t>
      </w:r>
      <w:r w:rsidR="0034637C" w:rsidRPr="00BC2330">
        <w:rPr>
          <w:b/>
          <w:bCs/>
          <w:lang w:val="en-US"/>
        </w:rPr>
        <w:t>closing 3</w:t>
      </w:r>
      <w:r w:rsidRPr="00BC2330">
        <w:rPr>
          <w:b/>
          <w:bCs/>
          <w:lang w:val="en-US"/>
        </w:rPr>
        <w:t xml:space="preserve"> </w:t>
      </w:r>
      <w:r w:rsidR="001E1C87">
        <w:rPr>
          <w:b/>
          <w:bCs/>
          <w:lang w:val="en-US"/>
        </w:rPr>
        <w:t>attempts</w:t>
      </w:r>
      <w:r w:rsidR="009B1F2C">
        <w:rPr>
          <w:lang w:val="en-US"/>
        </w:rPr>
        <w:t xml:space="preserve"> (default value)</w:t>
      </w:r>
      <w:r>
        <w:rPr>
          <w:lang w:val="en-US"/>
        </w:rPr>
        <w:t xml:space="preserve"> [2.2.2.4]. Nevertheless, this number </w:t>
      </w:r>
      <w:r w:rsidR="009B1F2C">
        <w:rPr>
          <w:lang w:val="en-US"/>
        </w:rPr>
        <w:t xml:space="preserve">of attempts </w:t>
      </w:r>
      <w:r>
        <w:rPr>
          <w:lang w:val="en-US"/>
        </w:rPr>
        <w:t>shall</w:t>
      </w:r>
      <w:r w:rsidR="00B06396">
        <w:rPr>
          <w:lang w:val="en-US"/>
        </w:rPr>
        <w:t xml:space="preserve"> be settable via communication interface</w:t>
      </w:r>
      <w:r>
        <w:rPr>
          <w:lang w:val="en-US"/>
        </w:rPr>
        <w:t xml:space="preserve"> </w:t>
      </w:r>
      <w:r w:rsidR="00B06396">
        <w:rPr>
          <w:lang w:val="en-US"/>
        </w:rPr>
        <w:t xml:space="preserve">[2.2.2.5] and the value shall not be greater than </w:t>
      </w:r>
      <w:r w:rsidR="00B06396" w:rsidRPr="002D0441">
        <w:rPr>
          <w:lang w:val="en-US"/>
        </w:rPr>
        <w:t>10 (1…10).</w:t>
      </w:r>
    </w:p>
    <w:p w14:paraId="0AF580D5" w14:textId="0D6B659B" w:rsidR="0034637C" w:rsidRPr="0034637C" w:rsidRDefault="009B1F2C" w:rsidP="0034637C">
      <w:pPr>
        <w:rPr>
          <w:lang w:val="en-US"/>
        </w:rPr>
      </w:pPr>
      <w:r>
        <w:rPr>
          <w:lang w:val="en-US"/>
        </w:rPr>
        <w:t>The waiting time among</w:t>
      </w:r>
      <w:r w:rsidR="0034637C" w:rsidRPr="0034637C">
        <w:rPr>
          <w:lang w:val="en-US"/>
        </w:rPr>
        <w:t xml:space="preserve"> auto-reclosing attempts </w:t>
      </w:r>
      <w:r>
        <w:rPr>
          <w:lang w:val="en-US"/>
        </w:rPr>
        <w:t xml:space="preserve">shall be set at </w:t>
      </w:r>
      <w:r w:rsidR="0034637C" w:rsidRPr="001E1C87">
        <w:rPr>
          <w:b/>
          <w:bCs/>
          <w:lang w:val="en-US"/>
        </w:rPr>
        <w:t>3 seconds</w:t>
      </w:r>
      <w:r>
        <w:rPr>
          <w:lang w:val="en-US"/>
        </w:rPr>
        <w:t xml:space="preserve"> [2.2.2.6]. Nevertheless, this time shall be settable via communication interface [2.2.2.8] and the value shall not be greater than </w:t>
      </w:r>
      <w:r w:rsidR="002D0441">
        <w:rPr>
          <w:lang w:val="en-US"/>
        </w:rPr>
        <w:t xml:space="preserve">300 </w:t>
      </w:r>
      <w:r w:rsidR="00A7273D" w:rsidRPr="002D0441">
        <w:rPr>
          <w:lang w:val="en-US"/>
        </w:rPr>
        <w:t>seconds.</w:t>
      </w:r>
    </w:p>
    <w:p w14:paraId="075C1844" w14:textId="213B5207" w:rsidR="0034637C" w:rsidRPr="0034637C" w:rsidRDefault="009B1F2C" w:rsidP="0034637C">
      <w:pPr>
        <w:rPr>
          <w:lang w:val="en-US"/>
        </w:rPr>
      </w:pPr>
      <w:r w:rsidRPr="17C1587B">
        <w:rPr>
          <w:lang w:val="en-US"/>
        </w:rPr>
        <w:t xml:space="preserve">On the product called ARI-30, the waiting time default value is </w:t>
      </w:r>
      <w:r w:rsidRPr="17C1587B">
        <w:rPr>
          <w:b/>
          <w:bCs/>
          <w:lang w:val="en-US"/>
        </w:rPr>
        <w:t>30 seconds</w:t>
      </w:r>
      <w:r w:rsidRPr="17C1587B">
        <w:rPr>
          <w:lang w:val="en-US"/>
        </w:rPr>
        <w:t>.</w:t>
      </w:r>
    </w:p>
    <w:p w14:paraId="387DBC7E" w14:textId="15738028" w:rsidR="00453995" w:rsidRDefault="00BD3DA7" w:rsidP="0052163B">
      <w:pPr>
        <w:rPr>
          <w:lang w:val="en-US"/>
        </w:rPr>
      </w:pPr>
      <w:proofErr w:type="spellStart"/>
      <w:r w:rsidRPr="00925C87">
        <w:rPr>
          <w:lang w:val="en-US"/>
        </w:rPr>
        <w:t>Autoreclosing</w:t>
      </w:r>
      <w:proofErr w:type="spellEnd"/>
      <w:r w:rsidRPr="00925C87">
        <w:rPr>
          <w:lang w:val="en-US"/>
        </w:rPr>
        <w:t xml:space="preserve"> shall be not allowed when an opening command from remote occurs [2.2.2.9]</w:t>
      </w:r>
      <w:r w:rsidR="00B5210A" w:rsidRPr="00925C87">
        <w:rPr>
          <w:lang w:val="en-US"/>
        </w:rPr>
        <w:t xml:space="preserve">, therefor when a remote opening occurs, the ARI shall go in </w:t>
      </w:r>
      <w:r w:rsidR="00B5210A" w:rsidRPr="00925C87">
        <w:rPr>
          <w:strike/>
          <w:lang w:val="en-US"/>
        </w:rPr>
        <w:t>Alarm</w:t>
      </w:r>
      <w:r w:rsidR="00B5210A" w:rsidRPr="00925C87">
        <w:rPr>
          <w:lang w:val="en-US"/>
        </w:rPr>
        <w:t xml:space="preserve"> </w:t>
      </w:r>
      <w:r w:rsidR="00925C87" w:rsidRPr="00925C87">
        <w:rPr>
          <w:lang w:val="en-US"/>
        </w:rPr>
        <w:t xml:space="preserve">a </w:t>
      </w:r>
      <w:r w:rsidR="00B5210A" w:rsidRPr="00925C87">
        <w:rPr>
          <w:lang w:val="en-US"/>
        </w:rPr>
        <w:t>condition</w:t>
      </w:r>
      <w:r w:rsidR="00925C87">
        <w:rPr>
          <w:lang w:val="en-US"/>
        </w:rPr>
        <w:t xml:space="preserve"> called “Opened”</w:t>
      </w:r>
      <w:r w:rsidR="00B5210A">
        <w:rPr>
          <w:lang w:val="en-US"/>
        </w:rPr>
        <w:t>.</w:t>
      </w:r>
      <w:r w:rsidR="00925C87" w:rsidRPr="00925C87">
        <w:rPr>
          <w:b/>
          <w:bCs/>
          <w:i/>
          <w:iCs/>
          <w:color w:val="0070C0"/>
          <w:lang w:val="en-US"/>
        </w:rPr>
        <w:t xml:space="preserve"> </w:t>
      </w:r>
      <w:r w:rsidR="00925C87" w:rsidRPr="00D96F24">
        <w:rPr>
          <w:b/>
          <w:bCs/>
          <w:i/>
          <w:iCs/>
          <w:color w:val="0070C0"/>
          <w:lang w:val="en-US"/>
        </w:rPr>
        <w:t>[DEVIATION]</w:t>
      </w:r>
      <w:r w:rsidR="00925C87" w:rsidRPr="00D96F24">
        <w:rPr>
          <w:lang w:val="en-US"/>
        </w:rPr>
        <w:t>.</w:t>
      </w:r>
    </w:p>
    <w:p w14:paraId="3E69D858" w14:textId="4752D449" w:rsidR="00A7273D" w:rsidRDefault="00A7273D" w:rsidP="0052163B">
      <w:pPr>
        <w:rPr>
          <w:lang w:val="en-US"/>
        </w:rPr>
      </w:pPr>
      <w:r>
        <w:rPr>
          <w:lang w:val="en-US"/>
        </w:rPr>
        <w:t xml:space="preserve">Neutralization time is calculated internally as </w:t>
      </w:r>
      <w:r w:rsidRPr="002D0441">
        <w:rPr>
          <w:lang w:val="en-US"/>
        </w:rPr>
        <w:t>1</w:t>
      </w:r>
      <w:r w:rsidR="00022547" w:rsidRPr="002D0441">
        <w:rPr>
          <w:lang w:val="en-US"/>
        </w:rPr>
        <w:t>2</w:t>
      </w:r>
      <w:r w:rsidRPr="002D0441">
        <w:rPr>
          <w:lang w:val="en-US"/>
        </w:rPr>
        <w:t xml:space="preserve"> seconds</w:t>
      </w:r>
      <w:r>
        <w:rPr>
          <w:lang w:val="en-US"/>
        </w:rPr>
        <w:t xml:space="preserve">. Nevertheless, it can be changed via </w:t>
      </w:r>
      <w:proofErr w:type="gramStart"/>
      <w:r>
        <w:rPr>
          <w:lang w:val="en-US"/>
        </w:rPr>
        <w:t>communication</w:t>
      </w:r>
      <w:proofErr w:type="gramEnd"/>
      <w:r>
        <w:rPr>
          <w:lang w:val="en-US"/>
        </w:rPr>
        <w:t xml:space="preserve"> and it is settable as a time that must be added to the waiting time: maximum time is </w:t>
      </w:r>
      <w:r w:rsidR="002D0441">
        <w:rPr>
          <w:lang w:val="en-US"/>
        </w:rPr>
        <w:t>300 sec</w:t>
      </w:r>
      <w:r>
        <w:rPr>
          <w:lang w:val="en-US"/>
        </w:rPr>
        <w:t>.</w:t>
      </w:r>
    </w:p>
    <w:p w14:paraId="43540D21" w14:textId="36D5630E" w:rsidR="00D06180" w:rsidRDefault="00D06180" w:rsidP="00D06180">
      <w:pPr>
        <w:pStyle w:val="Heading2"/>
        <w:numPr>
          <w:ilvl w:val="2"/>
          <w:numId w:val="2"/>
        </w:numPr>
        <w:jc w:val="both"/>
        <w:rPr>
          <w:lang w:val="en-US"/>
        </w:rPr>
      </w:pPr>
      <w:bookmarkStart w:id="38" w:name="_Toc115677124"/>
      <w:r w:rsidRPr="6D8328AD">
        <w:rPr>
          <w:lang w:val="en-US"/>
        </w:rPr>
        <w:t xml:space="preserve">ARI </w:t>
      </w:r>
      <w:r>
        <w:rPr>
          <w:lang w:val="en-US"/>
        </w:rPr>
        <w:t>status</w:t>
      </w:r>
      <w:bookmarkEnd w:id="38"/>
    </w:p>
    <w:p w14:paraId="3345EAE6" w14:textId="1C515917" w:rsidR="00D06180" w:rsidRDefault="00D06180" w:rsidP="00D06180">
      <w:pPr>
        <w:rPr>
          <w:lang w:val="en-US"/>
        </w:rPr>
      </w:pPr>
    </w:p>
    <w:tbl>
      <w:tblPr>
        <w:tblStyle w:val="TableGrid"/>
        <w:tblW w:w="9708" w:type="dxa"/>
        <w:tblLook w:val="04A0" w:firstRow="1" w:lastRow="0" w:firstColumn="1" w:lastColumn="0" w:noHBand="0" w:noVBand="1"/>
      </w:tblPr>
      <w:tblGrid>
        <w:gridCol w:w="715"/>
        <w:gridCol w:w="634"/>
        <w:gridCol w:w="1195"/>
        <w:gridCol w:w="2017"/>
        <w:gridCol w:w="695"/>
        <w:gridCol w:w="976"/>
        <w:gridCol w:w="2142"/>
        <w:gridCol w:w="919"/>
        <w:gridCol w:w="641"/>
      </w:tblGrid>
      <w:tr w:rsidR="00D06180" w:rsidRPr="00D06180" w14:paraId="4355F6BE" w14:textId="77777777" w:rsidTr="00D210CF">
        <w:trPr>
          <w:trHeight w:val="553"/>
        </w:trPr>
        <w:tc>
          <w:tcPr>
            <w:tcW w:w="673" w:type="dxa"/>
            <w:tcBorders>
              <w:top w:val="single" w:sz="4" w:space="0" w:color="auto"/>
              <w:left w:val="single" w:sz="4" w:space="0" w:color="auto"/>
              <w:bottom w:val="single" w:sz="4" w:space="0" w:color="auto"/>
              <w:right w:val="single" w:sz="4" w:space="0" w:color="auto"/>
            </w:tcBorders>
            <w:vAlign w:val="center"/>
            <w:hideMark/>
          </w:tcPr>
          <w:p w14:paraId="17E69CC7" w14:textId="77777777" w:rsidR="00D06180" w:rsidRPr="00D06180" w:rsidRDefault="00D06180" w:rsidP="00D210CF">
            <w:pPr>
              <w:jc w:val="center"/>
              <w:rPr>
                <w:rFonts w:cs="Helvetica"/>
                <w:i/>
                <w:iCs/>
                <w:sz w:val="16"/>
                <w:szCs w:val="16"/>
                <w:lang w:val="en-US"/>
              </w:rPr>
            </w:pPr>
            <w:r w:rsidRPr="00D06180">
              <w:rPr>
                <w:rFonts w:cs="Helvetica"/>
                <w:i/>
                <w:iCs/>
                <w:sz w:val="16"/>
                <w:szCs w:val="16"/>
                <w:lang w:val="en-US"/>
              </w:rPr>
              <w:t>MPD status</w:t>
            </w:r>
          </w:p>
        </w:tc>
        <w:tc>
          <w:tcPr>
            <w:tcW w:w="492" w:type="dxa"/>
            <w:tcBorders>
              <w:top w:val="single" w:sz="4" w:space="0" w:color="auto"/>
              <w:left w:val="single" w:sz="4" w:space="0" w:color="auto"/>
              <w:bottom w:val="single" w:sz="4" w:space="0" w:color="auto"/>
              <w:right w:val="single" w:sz="4" w:space="0" w:color="auto"/>
            </w:tcBorders>
            <w:vAlign w:val="center"/>
          </w:tcPr>
          <w:p w14:paraId="051930A6" w14:textId="77777777" w:rsidR="00D06180" w:rsidRPr="00D06180" w:rsidRDefault="00D06180" w:rsidP="00D210CF">
            <w:pPr>
              <w:jc w:val="center"/>
              <w:rPr>
                <w:rFonts w:cs="Helvetica"/>
                <w:i/>
                <w:iCs/>
                <w:sz w:val="16"/>
                <w:szCs w:val="16"/>
                <w:lang w:val="en-US"/>
              </w:rPr>
            </w:pPr>
            <w:r w:rsidRPr="00D06180">
              <w:rPr>
                <w:rFonts w:cs="Helvetica"/>
                <w:i/>
                <w:iCs/>
                <w:sz w:val="16"/>
                <w:szCs w:val="16"/>
                <w:lang w:val="en-US"/>
              </w:rPr>
              <w:t>Reset lever</w:t>
            </w:r>
          </w:p>
        </w:tc>
        <w:tc>
          <w:tcPr>
            <w:tcW w:w="1025" w:type="dxa"/>
            <w:tcBorders>
              <w:top w:val="single" w:sz="4" w:space="0" w:color="auto"/>
              <w:left w:val="single" w:sz="4" w:space="0" w:color="auto"/>
              <w:bottom w:val="single" w:sz="4" w:space="0" w:color="auto"/>
              <w:right w:val="single" w:sz="4" w:space="0" w:color="auto"/>
            </w:tcBorders>
            <w:vAlign w:val="center"/>
            <w:hideMark/>
          </w:tcPr>
          <w:p w14:paraId="326C062E" w14:textId="77777777" w:rsidR="00D06180" w:rsidRPr="00D06180" w:rsidRDefault="00D06180" w:rsidP="00D210CF">
            <w:pPr>
              <w:jc w:val="center"/>
              <w:rPr>
                <w:rFonts w:cs="Helvetica"/>
                <w:i/>
                <w:iCs/>
                <w:sz w:val="16"/>
                <w:szCs w:val="16"/>
                <w:lang w:val="en-US"/>
              </w:rPr>
            </w:pPr>
            <w:r w:rsidRPr="00D06180">
              <w:rPr>
                <w:rFonts w:cs="Helvetica"/>
                <w:i/>
                <w:iCs/>
                <w:sz w:val="16"/>
                <w:szCs w:val="16"/>
                <w:lang w:val="en-US"/>
              </w:rPr>
              <w:t>ARI status</w:t>
            </w:r>
          </w:p>
        </w:tc>
        <w:tc>
          <w:tcPr>
            <w:tcW w:w="2017" w:type="dxa"/>
            <w:tcBorders>
              <w:top w:val="single" w:sz="4" w:space="0" w:color="auto"/>
              <w:left w:val="single" w:sz="4" w:space="0" w:color="auto"/>
              <w:bottom w:val="single" w:sz="4" w:space="0" w:color="auto"/>
              <w:right w:val="single" w:sz="4" w:space="0" w:color="auto"/>
            </w:tcBorders>
            <w:vAlign w:val="center"/>
            <w:hideMark/>
          </w:tcPr>
          <w:p w14:paraId="7535DD30" w14:textId="77777777" w:rsidR="00D06180" w:rsidRPr="00D06180" w:rsidRDefault="00D06180" w:rsidP="00D210CF">
            <w:pPr>
              <w:jc w:val="center"/>
              <w:rPr>
                <w:rFonts w:cs="Helvetica"/>
                <w:i/>
                <w:iCs/>
                <w:sz w:val="16"/>
                <w:szCs w:val="16"/>
                <w:lang w:val="en-US"/>
              </w:rPr>
            </w:pPr>
            <w:r w:rsidRPr="00D06180">
              <w:rPr>
                <w:rFonts w:cs="Helvetica"/>
                <w:i/>
                <w:iCs/>
                <w:sz w:val="16"/>
                <w:szCs w:val="16"/>
                <w:lang w:val="en-US"/>
              </w:rPr>
              <w:t>ARI status definition</w:t>
            </w:r>
          </w:p>
        </w:tc>
        <w:tc>
          <w:tcPr>
            <w:tcW w:w="695" w:type="dxa"/>
            <w:tcBorders>
              <w:top w:val="single" w:sz="4" w:space="0" w:color="auto"/>
              <w:left w:val="single" w:sz="4" w:space="0" w:color="auto"/>
              <w:bottom w:val="single" w:sz="4" w:space="0" w:color="auto"/>
              <w:right w:val="single" w:sz="4" w:space="0" w:color="auto"/>
            </w:tcBorders>
            <w:noWrap/>
            <w:vAlign w:val="center"/>
          </w:tcPr>
          <w:p w14:paraId="2E736968" w14:textId="77777777" w:rsidR="00D06180" w:rsidRPr="00D06180" w:rsidRDefault="00D06180" w:rsidP="00D210CF">
            <w:pPr>
              <w:jc w:val="center"/>
              <w:rPr>
                <w:rFonts w:cs="Helvetica"/>
                <w:i/>
                <w:iCs/>
                <w:sz w:val="16"/>
                <w:szCs w:val="16"/>
                <w:lang w:val="en-US"/>
              </w:rPr>
            </w:pPr>
          </w:p>
          <w:tbl>
            <w:tblPr>
              <w:tblW w:w="0" w:type="auto"/>
              <w:tblCellSpacing w:w="0" w:type="dxa"/>
              <w:tblCellMar>
                <w:left w:w="0" w:type="dxa"/>
                <w:right w:w="0" w:type="dxa"/>
              </w:tblCellMar>
              <w:tblLook w:val="04A0" w:firstRow="1" w:lastRow="0" w:firstColumn="1" w:lastColumn="0" w:noHBand="0" w:noVBand="1"/>
            </w:tblPr>
            <w:tblGrid>
              <w:gridCol w:w="479"/>
            </w:tblGrid>
            <w:tr w:rsidR="00D06180" w:rsidRPr="00D06180" w14:paraId="3126A8A9" w14:textId="77777777" w:rsidTr="00D210CF">
              <w:trPr>
                <w:trHeight w:val="1500"/>
                <w:tblCellSpacing w:w="0" w:type="dxa"/>
              </w:trPr>
              <w:tc>
                <w:tcPr>
                  <w:tcW w:w="1180" w:type="dxa"/>
                  <w:vAlign w:val="center"/>
                  <w:hideMark/>
                </w:tcPr>
                <w:p w14:paraId="1C9F9513" w14:textId="77777777" w:rsidR="00D06180" w:rsidRPr="00D06180" w:rsidRDefault="00D06180" w:rsidP="00D210CF">
                  <w:pPr>
                    <w:spacing w:line="276" w:lineRule="auto"/>
                    <w:jc w:val="center"/>
                    <w:rPr>
                      <w:rFonts w:cs="Helvetica"/>
                      <w:i/>
                      <w:iCs/>
                      <w:sz w:val="16"/>
                      <w:szCs w:val="16"/>
                      <w:lang w:val="en-US"/>
                    </w:rPr>
                  </w:pPr>
                  <w:r w:rsidRPr="00D06180">
                    <w:rPr>
                      <w:rFonts w:cs="Helvetica"/>
                      <w:i/>
                      <w:iCs/>
                      <w:sz w:val="16"/>
                      <w:szCs w:val="16"/>
                      <w:lang w:val="en-US"/>
                    </w:rPr>
                    <w:t>LED</w:t>
                  </w:r>
                </w:p>
              </w:tc>
            </w:tr>
          </w:tbl>
          <w:p w14:paraId="33211C0F" w14:textId="77777777" w:rsidR="00D06180" w:rsidRPr="00D06180" w:rsidRDefault="00D06180" w:rsidP="00D210CF">
            <w:pPr>
              <w:jc w:val="center"/>
              <w:rPr>
                <w:rFonts w:cs="Helvetica"/>
                <w:i/>
                <w:iCs/>
                <w:sz w:val="16"/>
                <w:szCs w:val="16"/>
                <w:lang w:val="en-US"/>
              </w:rPr>
            </w:pPr>
          </w:p>
        </w:tc>
        <w:tc>
          <w:tcPr>
            <w:tcW w:w="976" w:type="dxa"/>
            <w:tcBorders>
              <w:top w:val="single" w:sz="4" w:space="0" w:color="auto"/>
              <w:left w:val="single" w:sz="4" w:space="0" w:color="auto"/>
              <w:bottom w:val="single" w:sz="4" w:space="0" w:color="auto"/>
              <w:right w:val="single" w:sz="4" w:space="0" w:color="auto"/>
            </w:tcBorders>
            <w:vAlign w:val="center"/>
            <w:hideMark/>
          </w:tcPr>
          <w:p w14:paraId="183E3BED" w14:textId="77777777" w:rsidR="00D06180" w:rsidRPr="00D06180" w:rsidRDefault="00D06180" w:rsidP="00D210CF">
            <w:pPr>
              <w:jc w:val="center"/>
              <w:rPr>
                <w:rFonts w:cs="Helvetica"/>
                <w:i/>
                <w:iCs/>
                <w:sz w:val="16"/>
                <w:szCs w:val="16"/>
                <w:lang w:val="en-US"/>
              </w:rPr>
            </w:pPr>
            <w:r w:rsidRPr="00D06180">
              <w:rPr>
                <w:rFonts w:cs="Helvetica"/>
                <w:i/>
                <w:iCs/>
                <w:sz w:val="16"/>
                <w:szCs w:val="16"/>
                <w:lang w:val="en-US"/>
              </w:rPr>
              <w:t>Remote Command</w:t>
            </w:r>
          </w:p>
        </w:tc>
        <w:tc>
          <w:tcPr>
            <w:tcW w:w="2142" w:type="dxa"/>
            <w:tcBorders>
              <w:top w:val="single" w:sz="4" w:space="0" w:color="auto"/>
              <w:left w:val="single" w:sz="4" w:space="0" w:color="auto"/>
              <w:bottom w:val="single" w:sz="4" w:space="0" w:color="auto"/>
              <w:right w:val="single" w:sz="4" w:space="0" w:color="auto"/>
            </w:tcBorders>
            <w:vAlign w:val="center"/>
            <w:hideMark/>
          </w:tcPr>
          <w:p w14:paraId="268DA9B9" w14:textId="77777777" w:rsidR="00D06180" w:rsidRPr="00D06180" w:rsidRDefault="00D06180" w:rsidP="00D210CF">
            <w:pPr>
              <w:jc w:val="center"/>
              <w:rPr>
                <w:rFonts w:cs="Helvetica"/>
                <w:i/>
                <w:iCs/>
                <w:sz w:val="16"/>
                <w:szCs w:val="16"/>
                <w:lang w:val="en-US"/>
              </w:rPr>
            </w:pPr>
            <w:r w:rsidRPr="00D06180">
              <w:rPr>
                <w:rFonts w:cs="Helvetica"/>
                <w:i/>
                <w:iCs/>
                <w:sz w:val="16"/>
                <w:szCs w:val="16"/>
                <w:lang w:val="en-US"/>
              </w:rPr>
              <w:t xml:space="preserve">What’s </w:t>
            </w:r>
            <w:proofErr w:type="gramStart"/>
            <w:r w:rsidRPr="00D06180">
              <w:rPr>
                <w:rFonts w:cs="Helvetica"/>
                <w:i/>
                <w:iCs/>
                <w:sz w:val="16"/>
                <w:szCs w:val="16"/>
                <w:lang w:val="en-US"/>
              </w:rPr>
              <w:t>happen ?</w:t>
            </w:r>
            <w:proofErr w:type="gramEnd"/>
          </w:p>
        </w:tc>
        <w:tc>
          <w:tcPr>
            <w:tcW w:w="1047" w:type="dxa"/>
            <w:tcBorders>
              <w:top w:val="single" w:sz="4" w:space="0" w:color="auto"/>
              <w:left w:val="single" w:sz="4" w:space="0" w:color="auto"/>
              <w:bottom w:val="single" w:sz="4" w:space="0" w:color="auto"/>
              <w:right w:val="single" w:sz="4" w:space="0" w:color="auto"/>
            </w:tcBorders>
            <w:vAlign w:val="center"/>
            <w:hideMark/>
          </w:tcPr>
          <w:p w14:paraId="23B4E1A5" w14:textId="77777777" w:rsidR="00D06180" w:rsidRPr="00D06180" w:rsidRDefault="00D06180" w:rsidP="00D210CF">
            <w:pPr>
              <w:jc w:val="center"/>
              <w:rPr>
                <w:rFonts w:cs="Helvetica"/>
                <w:i/>
                <w:iCs/>
                <w:sz w:val="16"/>
                <w:szCs w:val="16"/>
                <w:lang w:val="en-US"/>
              </w:rPr>
            </w:pPr>
            <w:r w:rsidRPr="00D06180">
              <w:rPr>
                <w:rFonts w:cs="Helvetica"/>
                <w:i/>
                <w:iCs/>
                <w:sz w:val="16"/>
                <w:szCs w:val="16"/>
                <w:lang w:val="en-US"/>
              </w:rPr>
              <w:t>ARI status after command</w:t>
            </w:r>
          </w:p>
        </w:tc>
        <w:tc>
          <w:tcPr>
            <w:tcW w:w="641" w:type="dxa"/>
            <w:tcBorders>
              <w:top w:val="single" w:sz="4" w:space="0" w:color="auto"/>
              <w:left w:val="single" w:sz="4" w:space="0" w:color="auto"/>
              <w:bottom w:val="single" w:sz="4" w:space="0" w:color="auto"/>
              <w:right w:val="single" w:sz="4" w:space="0" w:color="auto"/>
            </w:tcBorders>
            <w:noWrap/>
            <w:vAlign w:val="center"/>
          </w:tcPr>
          <w:p w14:paraId="6D413CB2" w14:textId="77777777" w:rsidR="00D06180" w:rsidRPr="00D06180" w:rsidRDefault="00D06180" w:rsidP="00D210CF">
            <w:pPr>
              <w:jc w:val="center"/>
              <w:rPr>
                <w:rFonts w:cs="Helvetica"/>
                <w:i/>
                <w:iCs/>
                <w:sz w:val="16"/>
                <w:szCs w:val="16"/>
                <w:lang w:val="en-US"/>
              </w:rPr>
            </w:pPr>
          </w:p>
          <w:tbl>
            <w:tblPr>
              <w:tblW w:w="0" w:type="auto"/>
              <w:tblCellSpacing w:w="0" w:type="dxa"/>
              <w:tblCellMar>
                <w:left w:w="0" w:type="dxa"/>
                <w:right w:w="0" w:type="dxa"/>
              </w:tblCellMar>
              <w:tblLook w:val="04A0" w:firstRow="1" w:lastRow="0" w:firstColumn="1" w:lastColumn="0" w:noHBand="0" w:noVBand="1"/>
            </w:tblPr>
            <w:tblGrid>
              <w:gridCol w:w="425"/>
            </w:tblGrid>
            <w:tr w:rsidR="00D06180" w:rsidRPr="00D06180" w14:paraId="1241C75C" w14:textId="77777777" w:rsidTr="00D210CF">
              <w:trPr>
                <w:trHeight w:val="1500"/>
                <w:tblCellSpacing w:w="0" w:type="dxa"/>
              </w:trPr>
              <w:tc>
                <w:tcPr>
                  <w:tcW w:w="1380" w:type="dxa"/>
                  <w:vAlign w:val="center"/>
                  <w:hideMark/>
                </w:tcPr>
                <w:p w14:paraId="7AC27CFC" w14:textId="77777777" w:rsidR="00D06180" w:rsidRPr="00D06180" w:rsidRDefault="00D06180" w:rsidP="00D210CF">
                  <w:pPr>
                    <w:spacing w:line="276" w:lineRule="auto"/>
                    <w:jc w:val="center"/>
                    <w:rPr>
                      <w:rFonts w:cs="Helvetica"/>
                      <w:i/>
                      <w:iCs/>
                      <w:sz w:val="16"/>
                      <w:szCs w:val="16"/>
                      <w:lang w:val="en-US"/>
                    </w:rPr>
                  </w:pPr>
                  <w:r w:rsidRPr="00D06180">
                    <w:rPr>
                      <w:rFonts w:cs="Helvetica"/>
                      <w:i/>
                      <w:iCs/>
                      <w:sz w:val="16"/>
                      <w:szCs w:val="16"/>
                      <w:lang w:val="en-US"/>
                    </w:rPr>
                    <w:t>LED</w:t>
                  </w:r>
                  <w:r w:rsidRPr="00D06180">
                    <w:rPr>
                      <w:rFonts w:cs="Helvetica"/>
                      <w:i/>
                      <w:iCs/>
                      <w:sz w:val="16"/>
                      <w:szCs w:val="16"/>
                      <w:lang w:val="en-US"/>
                    </w:rPr>
                    <w:br/>
                  </w:r>
                </w:p>
              </w:tc>
            </w:tr>
          </w:tbl>
          <w:p w14:paraId="0089D8FC" w14:textId="77777777" w:rsidR="00D06180" w:rsidRPr="00D06180" w:rsidRDefault="00D06180" w:rsidP="00D210CF">
            <w:pPr>
              <w:jc w:val="center"/>
              <w:rPr>
                <w:rFonts w:cs="Helvetica"/>
                <w:i/>
                <w:iCs/>
                <w:sz w:val="16"/>
                <w:szCs w:val="16"/>
                <w:lang w:val="en-US"/>
              </w:rPr>
            </w:pPr>
          </w:p>
        </w:tc>
      </w:tr>
      <w:tr w:rsidR="00D06180" w:rsidRPr="00D06180" w14:paraId="1AF5A55F" w14:textId="77777777" w:rsidTr="00D210CF">
        <w:trPr>
          <w:trHeight w:val="365"/>
        </w:trPr>
        <w:tc>
          <w:tcPr>
            <w:tcW w:w="673" w:type="dxa"/>
            <w:vMerge w:val="restart"/>
            <w:tcBorders>
              <w:top w:val="single" w:sz="4" w:space="0" w:color="auto"/>
              <w:left w:val="single" w:sz="4" w:space="0" w:color="auto"/>
              <w:right w:val="single" w:sz="4" w:space="0" w:color="auto"/>
            </w:tcBorders>
            <w:vAlign w:val="center"/>
          </w:tcPr>
          <w:p w14:paraId="53E79D88" w14:textId="77777777" w:rsidR="00D06180" w:rsidRPr="00D06180" w:rsidRDefault="00D06180" w:rsidP="00D210CF">
            <w:pPr>
              <w:rPr>
                <w:rFonts w:cs="Helvetica"/>
                <w:i/>
                <w:iCs/>
                <w:sz w:val="16"/>
                <w:szCs w:val="16"/>
                <w:lang w:val="en-US"/>
              </w:rPr>
            </w:pPr>
            <w:r w:rsidRPr="00D06180">
              <w:rPr>
                <w:rFonts w:cs="Helvetica"/>
                <w:sz w:val="16"/>
                <w:szCs w:val="16"/>
                <w:lang w:val="en-US"/>
              </w:rPr>
              <w:t>Open (OFF)</w:t>
            </w:r>
          </w:p>
        </w:tc>
        <w:tc>
          <w:tcPr>
            <w:tcW w:w="492" w:type="dxa"/>
            <w:vMerge w:val="restart"/>
            <w:tcBorders>
              <w:top w:val="single" w:sz="4" w:space="0" w:color="auto"/>
              <w:left w:val="single" w:sz="4" w:space="0" w:color="auto"/>
              <w:right w:val="single" w:sz="4" w:space="0" w:color="auto"/>
            </w:tcBorders>
            <w:vAlign w:val="center"/>
          </w:tcPr>
          <w:p w14:paraId="77934CC9" w14:textId="77777777" w:rsidR="00D06180" w:rsidRPr="00D06180" w:rsidRDefault="00D06180" w:rsidP="00D210CF">
            <w:pPr>
              <w:jc w:val="center"/>
              <w:rPr>
                <w:rFonts w:cs="Helvetica"/>
                <w:i/>
                <w:iCs/>
                <w:sz w:val="16"/>
                <w:szCs w:val="16"/>
                <w:lang w:val="en-US"/>
              </w:rPr>
            </w:pPr>
            <w:r w:rsidRPr="00D06180">
              <w:rPr>
                <w:rFonts w:cs="Helvetica"/>
                <w:sz w:val="16"/>
                <w:szCs w:val="16"/>
                <w:lang w:val="en-US"/>
              </w:rPr>
              <w:t>OFF</w:t>
            </w:r>
          </w:p>
        </w:tc>
        <w:tc>
          <w:tcPr>
            <w:tcW w:w="1025" w:type="dxa"/>
            <w:vMerge w:val="restart"/>
            <w:tcBorders>
              <w:top w:val="single" w:sz="4" w:space="0" w:color="auto"/>
              <w:left w:val="single" w:sz="4" w:space="0" w:color="auto"/>
              <w:right w:val="single" w:sz="4" w:space="0" w:color="auto"/>
            </w:tcBorders>
            <w:vAlign w:val="center"/>
          </w:tcPr>
          <w:p w14:paraId="68F5A7D0" w14:textId="77777777" w:rsidR="00D06180" w:rsidRPr="00D06180" w:rsidRDefault="00D06180" w:rsidP="00D210CF">
            <w:pPr>
              <w:jc w:val="center"/>
              <w:rPr>
                <w:rFonts w:cs="Helvetica"/>
                <w:i/>
                <w:iCs/>
                <w:sz w:val="16"/>
                <w:szCs w:val="16"/>
                <w:lang w:val="en-US"/>
              </w:rPr>
            </w:pPr>
            <w:r w:rsidRPr="00D06180">
              <w:rPr>
                <w:rFonts w:cs="Helvetica"/>
                <w:sz w:val="16"/>
                <w:szCs w:val="16"/>
                <w:lang w:val="en-US"/>
              </w:rPr>
              <w:t>No Active</w:t>
            </w:r>
          </w:p>
        </w:tc>
        <w:tc>
          <w:tcPr>
            <w:tcW w:w="2017" w:type="dxa"/>
            <w:vMerge w:val="restart"/>
            <w:tcBorders>
              <w:top w:val="single" w:sz="4" w:space="0" w:color="auto"/>
              <w:left w:val="single" w:sz="4" w:space="0" w:color="auto"/>
              <w:right w:val="single" w:sz="4" w:space="0" w:color="auto"/>
            </w:tcBorders>
            <w:vAlign w:val="center"/>
          </w:tcPr>
          <w:p w14:paraId="3333CCE0" w14:textId="77777777" w:rsidR="00D06180" w:rsidRPr="00D06180" w:rsidRDefault="00D06180" w:rsidP="00D210CF">
            <w:pPr>
              <w:rPr>
                <w:rFonts w:cs="Helvetica"/>
                <w:i/>
                <w:iCs/>
                <w:sz w:val="16"/>
                <w:szCs w:val="16"/>
                <w:lang w:val="en-US"/>
              </w:rPr>
            </w:pPr>
            <w:r w:rsidRPr="00D06180">
              <w:rPr>
                <w:rFonts w:cs="Helvetica"/>
                <w:sz w:val="16"/>
                <w:szCs w:val="16"/>
                <w:lang w:val="en-US"/>
              </w:rPr>
              <w:t>The self-reclosing is not active (as well as the remote controls)</w:t>
            </w:r>
          </w:p>
        </w:tc>
        <w:tc>
          <w:tcPr>
            <w:tcW w:w="695" w:type="dxa"/>
            <w:vMerge w:val="restart"/>
            <w:tcBorders>
              <w:top w:val="single" w:sz="4" w:space="0" w:color="auto"/>
              <w:left w:val="single" w:sz="4" w:space="0" w:color="auto"/>
              <w:right w:val="single" w:sz="4" w:space="0" w:color="auto"/>
            </w:tcBorders>
            <w:noWrap/>
            <w:vAlign w:val="center"/>
          </w:tcPr>
          <w:p w14:paraId="65477FF2" w14:textId="77777777" w:rsidR="00D06180" w:rsidRPr="00D06180" w:rsidRDefault="00D06180" w:rsidP="00D210CF">
            <w:pPr>
              <w:jc w:val="center"/>
              <w:rPr>
                <w:rFonts w:cs="Helvetica"/>
                <w:i/>
                <w:iCs/>
                <w:sz w:val="16"/>
                <w:szCs w:val="16"/>
                <w:lang w:val="en-US"/>
              </w:rPr>
            </w:pPr>
            <w:r w:rsidRPr="00D06180">
              <w:rPr>
                <w:rFonts w:cs="Helvetica"/>
                <w:noProof/>
                <w:sz w:val="16"/>
                <w:szCs w:val="16"/>
              </w:rPr>
              <w:drawing>
                <wp:anchor distT="0" distB="0" distL="114300" distR="114300" simplePos="0" relativeHeight="251675701" behindDoc="0" locked="0" layoutInCell="1" allowOverlap="1" wp14:anchorId="4292BE17" wp14:editId="12935ABD">
                  <wp:simplePos x="0" y="0"/>
                  <wp:positionH relativeFrom="column">
                    <wp:posOffset>129540</wp:posOffset>
                  </wp:positionH>
                  <wp:positionV relativeFrom="paragraph">
                    <wp:posOffset>69215</wp:posOffset>
                  </wp:positionV>
                  <wp:extent cx="180975" cy="17145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pic:spPr>
                      </pic:pic>
                    </a:graphicData>
                  </a:graphic>
                  <wp14:sizeRelH relativeFrom="page">
                    <wp14:pctWidth>0</wp14:pctWidth>
                  </wp14:sizeRelH>
                  <wp14:sizeRelV relativeFrom="page">
                    <wp14:pctHeight>0</wp14:pctHeight>
                  </wp14:sizeRelV>
                </wp:anchor>
              </w:drawing>
            </w:r>
          </w:p>
        </w:tc>
        <w:tc>
          <w:tcPr>
            <w:tcW w:w="976" w:type="dxa"/>
            <w:tcBorders>
              <w:top w:val="single" w:sz="4" w:space="0" w:color="auto"/>
              <w:left w:val="single" w:sz="4" w:space="0" w:color="auto"/>
              <w:bottom w:val="single" w:sz="4" w:space="0" w:color="auto"/>
              <w:right w:val="single" w:sz="4" w:space="0" w:color="auto"/>
            </w:tcBorders>
            <w:vAlign w:val="center"/>
          </w:tcPr>
          <w:p w14:paraId="03044733" w14:textId="77777777" w:rsidR="00D06180" w:rsidRPr="00D06180" w:rsidRDefault="00D06180" w:rsidP="00D210CF">
            <w:pPr>
              <w:jc w:val="center"/>
              <w:rPr>
                <w:rFonts w:cs="Helvetica"/>
                <w:i/>
                <w:iCs/>
                <w:sz w:val="16"/>
                <w:szCs w:val="16"/>
                <w:lang w:val="en-US"/>
              </w:rPr>
            </w:pPr>
            <w:r w:rsidRPr="00D06180">
              <w:rPr>
                <w:rFonts w:cs="Helvetica"/>
                <w:sz w:val="16"/>
                <w:szCs w:val="16"/>
                <w:lang w:val="en-US"/>
              </w:rPr>
              <w:t>OPEN</w:t>
            </w:r>
          </w:p>
        </w:tc>
        <w:tc>
          <w:tcPr>
            <w:tcW w:w="2142" w:type="dxa"/>
            <w:tcBorders>
              <w:top w:val="single" w:sz="4" w:space="0" w:color="auto"/>
              <w:left w:val="single" w:sz="4" w:space="0" w:color="auto"/>
              <w:bottom w:val="single" w:sz="4" w:space="0" w:color="auto"/>
              <w:right w:val="single" w:sz="4" w:space="0" w:color="auto"/>
            </w:tcBorders>
            <w:vAlign w:val="center"/>
          </w:tcPr>
          <w:p w14:paraId="562C32A9" w14:textId="77777777" w:rsidR="00D06180" w:rsidRPr="00D06180" w:rsidRDefault="00D06180" w:rsidP="00D210CF">
            <w:pPr>
              <w:rPr>
                <w:rFonts w:cs="Helvetica"/>
                <w:i/>
                <w:iCs/>
                <w:sz w:val="16"/>
                <w:szCs w:val="16"/>
                <w:lang w:val="en-US"/>
              </w:rPr>
            </w:pPr>
            <w:r w:rsidRPr="00D06180">
              <w:rPr>
                <w:rFonts w:cs="Helvetica"/>
                <w:sz w:val="16"/>
                <w:szCs w:val="16"/>
                <w:lang w:val="en-US"/>
              </w:rPr>
              <w:t>Nothing</w:t>
            </w:r>
          </w:p>
        </w:tc>
        <w:tc>
          <w:tcPr>
            <w:tcW w:w="1047" w:type="dxa"/>
            <w:tcBorders>
              <w:top w:val="single" w:sz="4" w:space="0" w:color="auto"/>
              <w:left w:val="single" w:sz="4" w:space="0" w:color="auto"/>
              <w:bottom w:val="single" w:sz="4" w:space="0" w:color="auto"/>
              <w:right w:val="single" w:sz="4" w:space="0" w:color="auto"/>
            </w:tcBorders>
            <w:vAlign w:val="center"/>
          </w:tcPr>
          <w:p w14:paraId="78A07401" w14:textId="77777777" w:rsidR="00D06180" w:rsidRPr="00D06180" w:rsidRDefault="00D06180" w:rsidP="00D210CF">
            <w:pPr>
              <w:rPr>
                <w:rFonts w:cs="Helvetica"/>
                <w:i/>
                <w:iCs/>
                <w:sz w:val="16"/>
                <w:szCs w:val="16"/>
                <w:lang w:val="en-US"/>
              </w:rPr>
            </w:pPr>
            <w:r w:rsidRPr="00D06180">
              <w:rPr>
                <w:rFonts w:cs="Helvetica"/>
                <w:sz w:val="16"/>
                <w:szCs w:val="16"/>
                <w:lang w:val="en-US"/>
              </w:rPr>
              <w:t>No Active</w:t>
            </w:r>
          </w:p>
        </w:tc>
        <w:tc>
          <w:tcPr>
            <w:tcW w:w="641" w:type="dxa"/>
            <w:tcBorders>
              <w:top w:val="single" w:sz="4" w:space="0" w:color="auto"/>
              <w:left w:val="single" w:sz="4" w:space="0" w:color="auto"/>
              <w:bottom w:val="single" w:sz="4" w:space="0" w:color="auto"/>
              <w:right w:val="single" w:sz="4" w:space="0" w:color="auto"/>
            </w:tcBorders>
            <w:noWrap/>
            <w:vAlign w:val="center"/>
          </w:tcPr>
          <w:p w14:paraId="3E8F4FD0" w14:textId="77777777" w:rsidR="00D06180" w:rsidRPr="00D06180" w:rsidRDefault="00D06180" w:rsidP="00D210CF">
            <w:pPr>
              <w:jc w:val="center"/>
              <w:rPr>
                <w:rFonts w:cs="Helvetica"/>
                <w:i/>
                <w:iCs/>
                <w:sz w:val="16"/>
                <w:szCs w:val="16"/>
                <w:lang w:val="en-US"/>
              </w:rPr>
            </w:pPr>
            <w:r w:rsidRPr="00D06180">
              <w:rPr>
                <w:rFonts w:cs="Helvetica"/>
                <w:noProof/>
                <w:sz w:val="16"/>
                <w:szCs w:val="16"/>
              </w:rPr>
              <w:drawing>
                <wp:anchor distT="0" distB="0" distL="114300" distR="114300" simplePos="0" relativeHeight="251676725" behindDoc="0" locked="0" layoutInCell="1" allowOverlap="1" wp14:anchorId="3A0CCB18" wp14:editId="17D827AC">
                  <wp:simplePos x="0" y="0"/>
                  <wp:positionH relativeFrom="column">
                    <wp:posOffset>137160</wp:posOffset>
                  </wp:positionH>
                  <wp:positionV relativeFrom="paragraph">
                    <wp:posOffset>-17780</wp:posOffset>
                  </wp:positionV>
                  <wp:extent cx="180975" cy="171450"/>
                  <wp:effectExtent l="0" t="0" r="9525" b="0"/>
                  <wp:wrapNone/>
                  <wp:docPr id="1307196597" name="Picture 1307196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pic:spPr>
                      </pic:pic>
                    </a:graphicData>
                  </a:graphic>
                  <wp14:sizeRelH relativeFrom="page">
                    <wp14:pctWidth>0</wp14:pctWidth>
                  </wp14:sizeRelH>
                  <wp14:sizeRelV relativeFrom="page">
                    <wp14:pctHeight>0</wp14:pctHeight>
                  </wp14:sizeRelV>
                </wp:anchor>
              </w:drawing>
            </w:r>
          </w:p>
        </w:tc>
      </w:tr>
      <w:tr w:rsidR="00D06180" w:rsidRPr="00D06180" w14:paraId="65F7B2B9" w14:textId="77777777" w:rsidTr="00D210CF">
        <w:trPr>
          <w:trHeight w:val="56"/>
        </w:trPr>
        <w:tc>
          <w:tcPr>
            <w:tcW w:w="673" w:type="dxa"/>
            <w:vMerge/>
            <w:tcBorders>
              <w:left w:val="single" w:sz="4" w:space="0" w:color="auto"/>
              <w:bottom w:val="single" w:sz="4" w:space="0" w:color="auto"/>
              <w:right w:val="single" w:sz="4" w:space="0" w:color="auto"/>
            </w:tcBorders>
            <w:vAlign w:val="center"/>
          </w:tcPr>
          <w:p w14:paraId="5CD5F9F0" w14:textId="77777777" w:rsidR="00D06180" w:rsidRPr="00D06180" w:rsidRDefault="00D06180" w:rsidP="00D210CF">
            <w:pPr>
              <w:jc w:val="center"/>
              <w:rPr>
                <w:rFonts w:cs="Helvetica"/>
                <w:i/>
                <w:iCs/>
                <w:sz w:val="16"/>
                <w:szCs w:val="16"/>
                <w:lang w:val="en-US"/>
              </w:rPr>
            </w:pPr>
          </w:p>
        </w:tc>
        <w:tc>
          <w:tcPr>
            <w:tcW w:w="492" w:type="dxa"/>
            <w:vMerge/>
            <w:tcBorders>
              <w:left w:val="single" w:sz="4" w:space="0" w:color="auto"/>
              <w:bottom w:val="single" w:sz="4" w:space="0" w:color="auto"/>
              <w:right w:val="single" w:sz="4" w:space="0" w:color="auto"/>
            </w:tcBorders>
            <w:vAlign w:val="center"/>
          </w:tcPr>
          <w:p w14:paraId="17E25085" w14:textId="77777777" w:rsidR="00D06180" w:rsidRPr="00D06180" w:rsidRDefault="00D06180" w:rsidP="00D210CF">
            <w:pPr>
              <w:jc w:val="center"/>
              <w:rPr>
                <w:rFonts w:cs="Helvetica"/>
                <w:i/>
                <w:iCs/>
                <w:sz w:val="16"/>
                <w:szCs w:val="16"/>
                <w:lang w:val="en-US"/>
              </w:rPr>
            </w:pPr>
          </w:p>
        </w:tc>
        <w:tc>
          <w:tcPr>
            <w:tcW w:w="1025" w:type="dxa"/>
            <w:vMerge/>
            <w:tcBorders>
              <w:left w:val="single" w:sz="4" w:space="0" w:color="auto"/>
              <w:bottom w:val="single" w:sz="4" w:space="0" w:color="auto"/>
              <w:right w:val="single" w:sz="4" w:space="0" w:color="auto"/>
            </w:tcBorders>
            <w:vAlign w:val="center"/>
          </w:tcPr>
          <w:p w14:paraId="6037BA1C" w14:textId="77777777" w:rsidR="00D06180" w:rsidRPr="00D06180" w:rsidRDefault="00D06180" w:rsidP="00D210CF">
            <w:pPr>
              <w:jc w:val="center"/>
              <w:rPr>
                <w:rFonts w:cs="Helvetica"/>
                <w:i/>
                <w:iCs/>
                <w:sz w:val="16"/>
                <w:szCs w:val="16"/>
                <w:lang w:val="en-US"/>
              </w:rPr>
            </w:pPr>
          </w:p>
        </w:tc>
        <w:tc>
          <w:tcPr>
            <w:tcW w:w="2017" w:type="dxa"/>
            <w:vMerge/>
            <w:tcBorders>
              <w:left w:val="single" w:sz="4" w:space="0" w:color="auto"/>
              <w:bottom w:val="single" w:sz="4" w:space="0" w:color="auto"/>
              <w:right w:val="single" w:sz="4" w:space="0" w:color="auto"/>
            </w:tcBorders>
            <w:vAlign w:val="center"/>
          </w:tcPr>
          <w:p w14:paraId="54EB9C10" w14:textId="77777777" w:rsidR="00D06180" w:rsidRPr="00D06180" w:rsidRDefault="00D06180" w:rsidP="00D210CF">
            <w:pPr>
              <w:jc w:val="center"/>
              <w:rPr>
                <w:rFonts w:cs="Helvetica"/>
                <w:i/>
                <w:iCs/>
                <w:sz w:val="16"/>
                <w:szCs w:val="16"/>
                <w:lang w:val="en-US"/>
              </w:rPr>
            </w:pPr>
          </w:p>
        </w:tc>
        <w:tc>
          <w:tcPr>
            <w:tcW w:w="695" w:type="dxa"/>
            <w:vMerge/>
            <w:tcBorders>
              <w:left w:val="single" w:sz="4" w:space="0" w:color="auto"/>
              <w:bottom w:val="single" w:sz="4" w:space="0" w:color="auto"/>
              <w:right w:val="single" w:sz="4" w:space="0" w:color="auto"/>
            </w:tcBorders>
            <w:noWrap/>
            <w:vAlign w:val="center"/>
          </w:tcPr>
          <w:p w14:paraId="6DCEEE1F" w14:textId="77777777" w:rsidR="00D06180" w:rsidRPr="00D06180" w:rsidRDefault="00D06180" w:rsidP="00D210CF">
            <w:pPr>
              <w:jc w:val="center"/>
              <w:rPr>
                <w:rFonts w:cs="Helvetica"/>
                <w:i/>
                <w:iCs/>
                <w:sz w:val="16"/>
                <w:szCs w:val="16"/>
                <w:lang w:val="en-US"/>
              </w:rPr>
            </w:pPr>
          </w:p>
        </w:tc>
        <w:tc>
          <w:tcPr>
            <w:tcW w:w="976" w:type="dxa"/>
            <w:tcBorders>
              <w:top w:val="single" w:sz="4" w:space="0" w:color="auto"/>
              <w:left w:val="single" w:sz="4" w:space="0" w:color="auto"/>
              <w:bottom w:val="single" w:sz="4" w:space="0" w:color="auto"/>
              <w:right w:val="single" w:sz="4" w:space="0" w:color="auto"/>
            </w:tcBorders>
            <w:vAlign w:val="center"/>
          </w:tcPr>
          <w:p w14:paraId="36921313" w14:textId="77777777" w:rsidR="00D06180" w:rsidRPr="00D06180" w:rsidRDefault="00D06180" w:rsidP="00D210CF">
            <w:pPr>
              <w:jc w:val="center"/>
              <w:rPr>
                <w:rFonts w:cs="Helvetica"/>
                <w:i/>
                <w:iCs/>
                <w:sz w:val="16"/>
                <w:szCs w:val="16"/>
                <w:lang w:val="en-US"/>
              </w:rPr>
            </w:pPr>
            <w:r w:rsidRPr="00D06180">
              <w:rPr>
                <w:rFonts w:cs="Helvetica"/>
                <w:sz w:val="16"/>
                <w:szCs w:val="16"/>
                <w:lang w:val="en-US"/>
              </w:rPr>
              <w:t>CLOSE</w:t>
            </w:r>
          </w:p>
        </w:tc>
        <w:tc>
          <w:tcPr>
            <w:tcW w:w="2142" w:type="dxa"/>
            <w:tcBorders>
              <w:top w:val="single" w:sz="4" w:space="0" w:color="auto"/>
              <w:left w:val="single" w:sz="4" w:space="0" w:color="auto"/>
              <w:bottom w:val="single" w:sz="4" w:space="0" w:color="auto"/>
              <w:right w:val="single" w:sz="4" w:space="0" w:color="auto"/>
            </w:tcBorders>
            <w:vAlign w:val="center"/>
          </w:tcPr>
          <w:p w14:paraId="1CF28477" w14:textId="77777777" w:rsidR="00D06180" w:rsidRPr="00D06180" w:rsidRDefault="00D06180" w:rsidP="00D210CF">
            <w:pPr>
              <w:rPr>
                <w:rFonts w:cs="Helvetica"/>
                <w:i/>
                <w:iCs/>
                <w:sz w:val="16"/>
                <w:szCs w:val="16"/>
                <w:lang w:val="en-US"/>
              </w:rPr>
            </w:pPr>
            <w:r w:rsidRPr="00D06180">
              <w:rPr>
                <w:rFonts w:cs="Helvetica"/>
                <w:sz w:val="16"/>
                <w:szCs w:val="16"/>
                <w:lang w:val="en-US"/>
              </w:rPr>
              <w:t>Nothing</w:t>
            </w:r>
          </w:p>
        </w:tc>
        <w:tc>
          <w:tcPr>
            <w:tcW w:w="1047" w:type="dxa"/>
            <w:tcBorders>
              <w:top w:val="single" w:sz="4" w:space="0" w:color="auto"/>
              <w:left w:val="single" w:sz="4" w:space="0" w:color="auto"/>
              <w:bottom w:val="single" w:sz="4" w:space="0" w:color="auto"/>
              <w:right w:val="single" w:sz="4" w:space="0" w:color="auto"/>
            </w:tcBorders>
            <w:vAlign w:val="center"/>
          </w:tcPr>
          <w:p w14:paraId="1ED0846D" w14:textId="77777777" w:rsidR="00D06180" w:rsidRPr="00D06180" w:rsidRDefault="00D06180" w:rsidP="00D210CF">
            <w:pPr>
              <w:rPr>
                <w:rFonts w:cs="Helvetica"/>
                <w:i/>
                <w:iCs/>
                <w:sz w:val="16"/>
                <w:szCs w:val="16"/>
                <w:lang w:val="en-US"/>
              </w:rPr>
            </w:pPr>
            <w:r w:rsidRPr="00D06180">
              <w:rPr>
                <w:rFonts w:cs="Helvetica"/>
                <w:sz w:val="16"/>
                <w:szCs w:val="16"/>
                <w:lang w:val="en-US"/>
              </w:rPr>
              <w:t>No Active</w:t>
            </w:r>
          </w:p>
        </w:tc>
        <w:tc>
          <w:tcPr>
            <w:tcW w:w="641" w:type="dxa"/>
            <w:tcBorders>
              <w:top w:val="single" w:sz="4" w:space="0" w:color="auto"/>
              <w:left w:val="single" w:sz="4" w:space="0" w:color="auto"/>
              <w:bottom w:val="single" w:sz="4" w:space="0" w:color="auto"/>
              <w:right w:val="single" w:sz="4" w:space="0" w:color="auto"/>
            </w:tcBorders>
            <w:noWrap/>
            <w:vAlign w:val="center"/>
          </w:tcPr>
          <w:p w14:paraId="4075101B" w14:textId="77777777" w:rsidR="00D06180" w:rsidRPr="00D06180" w:rsidRDefault="00D06180" w:rsidP="00D210CF">
            <w:pPr>
              <w:jc w:val="center"/>
              <w:rPr>
                <w:rFonts w:cs="Helvetica"/>
                <w:i/>
                <w:iCs/>
                <w:sz w:val="16"/>
                <w:szCs w:val="16"/>
                <w:lang w:val="en-US"/>
              </w:rPr>
            </w:pPr>
            <w:r w:rsidRPr="00D06180">
              <w:rPr>
                <w:rFonts w:cs="Helvetica"/>
                <w:noProof/>
                <w:sz w:val="16"/>
                <w:szCs w:val="16"/>
              </w:rPr>
              <w:drawing>
                <wp:anchor distT="0" distB="0" distL="114300" distR="114300" simplePos="0" relativeHeight="251677749" behindDoc="0" locked="0" layoutInCell="1" allowOverlap="1" wp14:anchorId="5A769DB1" wp14:editId="138C6F96">
                  <wp:simplePos x="0" y="0"/>
                  <wp:positionH relativeFrom="column">
                    <wp:posOffset>137795</wp:posOffset>
                  </wp:positionH>
                  <wp:positionV relativeFrom="paragraph">
                    <wp:posOffset>17145</wp:posOffset>
                  </wp:positionV>
                  <wp:extent cx="180975" cy="171450"/>
                  <wp:effectExtent l="0" t="0" r="9525" b="0"/>
                  <wp:wrapNone/>
                  <wp:docPr id="1307196598" name="Picture 1307196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pic:spPr>
                      </pic:pic>
                    </a:graphicData>
                  </a:graphic>
                  <wp14:sizeRelH relativeFrom="page">
                    <wp14:pctWidth>0</wp14:pctWidth>
                  </wp14:sizeRelH>
                  <wp14:sizeRelV relativeFrom="page">
                    <wp14:pctHeight>0</wp14:pctHeight>
                  </wp14:sizeRelV>
                </wp:anchor>
              </w:drawing>
            </w:r>
          </w:p>
        </w:tc>
      </w:tr>
      <w:tr w:rsidR="00D06180" w:rsidRPr="00D06180" w14:paraId="5C66CEAE" w14:textId="77777777" w:rsidTr="00D210CF">
        <w:trPr>
          <w:trHeight w:val="385"/>
        </w:trPr>
        <w:tc>
          <w:tcPr>
            <w:tcW w:w="673" w:type="dxa"/>
            <w:vMerge w:val="restart"/>
            <w:tcBorders>
              <w:top w:val="single" w:sz="4" w:space="0" w:color="auto"/>
              <w:left w:val="single" w:sz="4" w:space="0" w:color="auto"/>
              <w:right w:val="single" w:sz="4" w:space="0" w:color="auto"/>
            </w:tcBorders>
            <w:noWrap/>
            <w:vAlign w:val="center"/>
          </w:tcPr>
          <w:p w14:paraId="6A905805" w14:textId="77777777" w:rsidR="00D06180" w:rsidRPr="00D06180" w:rsidRDefault="00D06180" w:rsidP="00D210CF">
            <w:pPr>
              <w:rPr>
                <w:rFonts w:cs="Helvetica"/>
                <w:sz w:val="16"/>
                <w:szCs w:val="16"/>
                <w:lang w:val="en-US"/>
              </w:rPr>
            </w:pPr>
            <w:r w:rsidRPr="00D06180">
              <w:rPr>
                <w:rFonts w:cs="Helvetica"/>
                <w:sz w:val="16"/>
                <w:szCs w:val="16"/>
                <w:lang w:val="en-US"/>
              </w:rPr>
              <w:t>Closed (ON)</w:t>
            </w:r>
          </w:p>
        </w:tc>
        <w:tc>
          <w:tcPr>
            <w:tcW w:w="492" w:type="dxa"/>
            <w:vMerge w:val="restart"/>
            <w:tcBorders>
              <w:top w:val="single" w:sz="4" w:space="0" w:color="auto"/>
              <w:left w:val="single" w:sz="4" w:space="0" w:color="auto"/>
              <w:right w:val="single" w:sz="4" w:space="0" w:color="auto"/>
            </w:tcBorders>
            <w:vAlign w:val="center"/>
          </w:tcPr>
          <w:p w14:paraId="3E8D9879" w14:textId="77777777" w:rsidR="00D06180" w:rsidRPr="00D06180" w:rsidRDefault="00D06180" w:rsidP="00D210CF">
            <w:pPr>
              <w:jc w:val="center"/>
              <w:rPr>
                <w:rFonts w:cs="Helvetica"/>
                <w:sz w:val="16"/>
                <w:szCs w:val="16"/>
                <w:lang w:val="en-US"/>
              </w:rPr>
            </w:pPr>
            <w:r w:rsidRPr="00D06180">
              <w:rPr>
                <w:rFonts w:cs="Helvetica"/>
                <w:sz w:val="16"/>
                <w:szCs w:val="16"/>
                <w:lang w:val="en-US"/>
              </w:rPr>
              <w:t>OFF</w:t>
            </w:r>
          </w:p>
        </w:tc>
        <w:tc>
          <w:tcPr>
            <w:tcW w:w="1025" w:type="dxa"/>
            <w:vMerge w:val="restart"/>
            <w:tcBorders>
              <w:top w:val="single" w:sz="4" w:space="0" w:color="auto"/>
              <w:left w:val="single" w:sz="4" w:space="0" w:color="auto"/>
              <w:right w:val="single" w:sz="4" w:space="0" w:color="auto"/>
            </w:tcBorders>
            <w:noWrap/>
            <w:vAlign w:val="center"/>
          </w:tcPr>
          <w:p w14:paraId="591F3FEF" w14:textId="77777777" w:rsidR="00D06180" w:rsidRPr="00D06180" w:rsidRDefault="00D06180" w:rsidP="00D210CF">
            <w:pPr>
              <w:jc w:val="center"/>
              <w:rPr>
                <w:rFonts w:cs="Helvetica"/>
                <w:sz w:val="16"/>
                <w:szCs w:val="16"/>
                <w:lang w:val="en-US"/>
              </w:rPr>
            </w:pPr>
            <w:r w:rsidRPr="00D06180">
              <w:rPr>
                <w:rFonts w:cs="Helvetica"/>
                <w:sz w:val="16"/>
                <w:szCs w:val="16"/>
                <w:lang w:val="en-US"/>
              </w:rPr>
              <w:t>No Active</w:t>
            </w:r>
          </w:p>
        </w:tc>
        <w:tc>
          <w:tcPr>
            <w:tcW w:w="2017" w:type="dxa"/>
            <w:vMerge w:val="restart"/>
            <w:tcBorders>
              <w:top w:val="single" w:sz="4" w:space="0" w:color="auto"/>
              <w:left w:val="single" w:sz="4" w:space="0" w:color="auto"/>
              <w:right w:val="single" w:sz="4" w:space="0" w:color="auto"/>
            </w:tcBorders>
            <w:noWrap/>
            <w:vAlign w:val="center"/>
          </w:tcPr>
          <w:p w14:paraId="1EE495D5" w14:textId="77777777" w:rsidR="00D06180" w:rsidRPr="00D06180" w:rsidRDefault="00D06180" w:rsidP="00D210CF">
            <w:pPr>
              <w:rPr>
                <w:rFonts w:cs="Helvetica"/>
                <w:sz w:val="16"/>
                <w:szCs w:val="16"/>
                <w:lang w:val="en-US"/>
              </w:rPr>
            </w:pPr>
            <w:r w:rsidRPr="00D06180">
              <w:rPr>
                <w:rFonts w:cs="Helvetica"/>
                <w:sz w:val="16"/>
                <w:szCs w:val="16"/>
                <w:lang w:val="en-US"/>
              </w:rPr>
              <w:t>The self-reclosing is not active (as well as the remote controls)</w:t>
            </w:r>
          </w:p>
        </w:tc>
        <w:tc>
          <w:tcPr>
            <w:tcW w:w="695" w:type="dxa"/>
            <w:vMerge w:val="restart"/>
            <w:tcBorders>
              <w:top w:val="single" w:sz="4" w:space="0" w:color="auto"/>
              <w:left w:val="single" w:sz="4" w:space="0" w:color="auto"/>
              <w:right w:val="single" w:sz="4" w:space="0" w:color="auto"/>
            </w:tcBorders>
            <w:noWrap/>
            <w:vAlign w:val="center"/>
          </w:tcPr>
          <w:p w14:paraId="4254D655" w14:textId="77777777" w:rsidR="00D06180" w:rsidRPr="00D06180" w:rsidRDefault="00D06180" w:rsidP="00D210CF">
            <w:pPr>
              <w:rPr>
                <w:rFonts w:cs="Helvetica"/>
                <w:noProof/>
                <w:sz w:val="16"/>
                <w:szCs w:val="16"/>
                <w:lang w:val="en-US"/>
              </w:rPr>
            </w:pPr>
            <w:r w:rsidRPr="00D06180">
              <w:rPr>
                <w:rFonts w:cs="Helvetica"/>
                <w:noProof/>
                <w:sz w:val="16"/>
                <w:szCs w:val="16"/>
              </w:rPr>
              <w:drawing>
                <wp:anchor distT="0" distB="0" distL="114300" distR="114300" simplePos="0" relativeHeight="251672629" behindDoc="0" locked="0" layoutInCell="1" allowOverlap="1" wp14:anchorId="0DA190A2" wp14:editId="0A3640BD">
                  <wp:simplePos x="0" y="0"/>
                  <wp:positionH relativeFrom="column">
                    <wp:posOffset>153035</wp:posOffset>
                  </wp:positionH>
                  <wp:positionV relativeFrom="paragraph">
                    <wp:posOffset>87630</wp:posOffset>
                  </wp:positionV>
                  <wp:extent cx="180975" cy="171450"/>
                  <wp:effectExtent l="0" t="0" r="9525" b="0"/>
                  <wp:wrapNone/>
                  <wp:docPr id="1307196599" name="Picture 1307196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pic:spPr>
                      </pic:pic>
                    </a:graphicData>
                  </a:graphic>
                  <wp14:sizeRelH relativeFrom="page">
                    <wp14:pctWidth>0</wp14:pctWidth>
                  </wp14:sizeRelH>
                  <wp14:sizeRelV relativeFrom="page">
                    <wp14:pctHeight>0</wp14:pctHeight>
                  </wp14:sizeRelV>
                </wp:anchor>
              </w:drawing>
            </w:r>
          </w:p>
        </w:tc>
        <w:tc>
          <w:tcPr>
            <w:tcW w:w="976" w:type="dxa"/>
            <w:tcBorders>
              <w:top w:val="single" w:sz="4" w:space="0" w:color="auto"/>
              <w:left w:val="single" w:sz="4" w:space="0" w:color="auto"/>
              <w:bottom w:val="single" w:sz="4" w:space="0" w:color="auto"/>
              <w:right w:val="single" w:sz="4" w:space="0" w:color="auto"/>
            </w:tcBorders>
            <w:noWrap/>
            <w:vAlign w:val="center"/>
          </w:tcPr>
          <w:p w14:paraId="4BAF5F6F" w14:textId="77777777" w:rsidR="00D06180" w:rsidRPr="00D06180" w:rsidRDefault="00D06180" w:rsidP="00D210CF">
            <w:pPr>
              <w:jc w:val="center"/>
              <w:rPr>
                <w:rFonts w:cs="Helvetica"/>
                <w:sz w:val="16"/>
                <w:szCs w:val="16"/>
                <w:lang w:val="en-US"/>
              </w:rPr>
            </w:pPr>
            <w:r w:rsidRPr="00D06180">
              <w:rPr>
                <w:rFonts w:cs="Helvetica"/>
                <w:sz w:val="16"/>
                <w:szCs w:val="16"/>
                <w:lang w:val="en-US"/>
              </w:rPr>
              <w:t>OPEN</w:t>
            </w:r>
          </w:p>
        </w:tc>
        <w:tc>
          <w:tcPr>
            <w:tcW w:w="2142" w:type="dxa"/>
            <w:tcBorders>
              <w:top w:val="single" w:sz="4" w:space="0" w:color="auto"/>
              <w:left w:val="single" w:sz="4" w:space="0" w:color="auto"/>
              <w:bottom w:val="single" w:sz="4" w:space="0" w:color="auto"/>
              <w:right w:val="single" w:sz="4" w:space="0" w:color="auto"/>
            </w:tcBorders>
            <w:noWrap/>
            <w:vAlign w:val="center"/>
          </w:tcPr>
          <w:p w14:paraId="21ECF606" w14:textId="77777777" w:rsidR="00D06180" w:rsidRPr="00D06180" w:rsidRDefault="00D06180" w:rsidP="00D210CF">
            <w:pPr>
              <w:rPr>
                <w:rFonts w:cs="Helvetica"/>
                <w:sz w:val="16"/>
                <w:szCs w:val="16"/>
                <w:lang w:val="en-US"/>
              </w:rPr>
            </w:pPr>
            <w:r w:rsidRPr="00D06180">
              <w:rPr>
                <w:rFonts w:cs="Helvetica"/>
                <w:sz w:val="16"/>
                <w:szCs w:val="16"/>
                <w:lang w:val="en-US"/>
              </w:rPr>
              <w:t>Nothing</w:t>
            </w:r>
          </w:p>
        </w:tc>
        <w:tc>
          <w:tcPr>
            <w:tcW w:w="1047" w:type="dxa"/>
            <w:tcBorders>
              <w:top w:val="single" w:sz="4" w:space="0" w:color="auto"/>
              <w:left w:val="single" w:sz="4" w:space="0" w:color="auto"/>
              <w:bottom w:val="single" w:sz="4" w:space="0" w:color="auto"/>
              <w:right w:val="single" w:sz="4" w:space="0" w:color="auto"/>
            </w:tcBorders>
            <w:vAlign w:val="center"/>
          </w:tcPr>
          <w:p w14:paraId="1AA70FB6" w14:textId="77777777" w:rsidR="00D06180" w:rsidRPr="00D06180" w:rsidRDefault="00D06180" w:rsidP="00D210CF">
            <w:pPr>
              <w:rPr>
                <w:rFonts w:cs="Helvetica"/>
                <w:noProof/>
                <w:color w:val="FF0000"/>
                <w:sz w:val="16"/>
                <w:szCs w:val="16"/>
                <w:lang w:val="en-US"/>
              </w:rPr>
            </w:pPr>
            <w:r w:rsidRPr="00D06180">
              <w:rPr>
                <w:rFonts w:cs="Helvetica"/>
                <w:sz w:val="16"/>
                <w:szCs w:val="16"/>
                <w:lang w:val="en-US"/>
              </w:rPr>
              <w:t>No Active</w:t>
            </w:r>
          </w:p>
        </w:tc>
        <w:tc>
          <w:tcPr>
            <w:tcW w:w="641" w:type="dxa"/>
            <w:tcBorders>
              <w:top w:val="single" w:sz="4" w:space="0" w:color="auto"/>
              <w:left w:val="single" w:sz="4" w:space="0" w:color="auto"/>
              <w:bottom w:val="single" w:sz="4" w:space="0" w:color="auto"/>
              <w:right w:val="single" w:sz="4" w:space="0" w:color="auto"/>
            </w:tcBorders>
            <w:noWrap/>
            <w:vAlign w:val="center"/>
          </w:tcPr>
          <w:p w14:paraId="16127031" w14:textId="77777777" w:rsidR="00D06180" w:rsidRPr="00D06180" w:rsidRDefault="00D06180" w:rsidP="00D210CF">
            <w:pPr>
              <w:jc w:val="center"/>
              <w:rPr>
                <w:rFonts w:cs="Helvetica"/>
                <w:noProof/>
                <w:sz w:val="16"/>
                <w:szCs w:val="16"/>
              </w:rPr>
            </w:pPr>
            <w:r w:rsidRPr="00D06180">
              <w:rPr>
                <w:rFonts w:cs="Helvetica"/>
                <w:noProof/>
                <w:sz w:val="16"/>
                <w:szCs w:val="16"/>
              </w:rPr>
              <w:drawing>
                <wp:anchor distT="0" distB="0" distL="114300" distR="114300" simplePos="0" relativeHeight="251673653" behindDoc="0" locked="0" layoutInCell="1" allowOverlap="1" wp14:anchorId="5E5E5ABD" wp14:editId="64CBFAD2">
                  <wp:simplePos x="0" y="0"/>
                  <wp:positionH relativeFrom="column">
                    <wp:posOffset>136525</wp:posOffset>
                  </wp:positionH>
                  <wp:positionV relativeFrom="paragraph">
                    <wp:posOffset>40005</wp:posOffset>
                  </wp:positionV>
                  <wp:extent cx="180975" cy="161925"/>
                  <wp:effectExtent l="0" t="0" r="9525" b="9525"/>
                  <wp:wrapNone/>
                  <wp:docPr id="1307196600" name="Picture 1307196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pic:spPr>
                      </pic:pic>
                    </a:graphicData>
                  </a:graphic>
                  <wp14:sizeRelH relativeFrom="page">
                    <wp14:pctWidth>0</wp14:pctWidth>
                  </wp14:sizeRelH>
                  <wp14:sizeRelV relativeFrom="page">
                    <wp14:pctHeight>0</wp14:pctHeight>
                  </wp14:sizeRelV>
                </wp:anchor>
              </w:drawing>
            </w:r>
          </w:p>
        </w:tc>
      </w:tr>
      <w:tr w:rsidR="00D06180" w:rsidRPr="00D06180" w14:paraId="7372125C" w14:textId="77777777" w:rsidTr="00D210CF">
        <w:trPr>
          <w:trHeight w:val="385"/>
        </w:trPr>
        <w:tc>
          <w:tcPr>
            <w:tcW w:w="673" w:type="dxa"/>
            <w:vMerge/>
            <w:tcBorders>
              <w:left w:val="single" w:sz="4" w:space="0" w:color="auto"/>
              <w:bottom w:val="single" w:sz="4" w:space="0" w:color="auto"/>
              <w:right w:val="single" w:sz="4" w:space="0" w:color="auto"/>
            </w:tcBorders>
            <w:noWrap/>
            <w:vAlign w:val="center"/>
          </w:tcPr>
          <w:p w14:paraId="6F13E2F8" w14:textId="77777777" w:rsidR="00D06180" w:rsidRPr="00D06180" w:rsidRDefault="00D06180" w:rsidP="00D210CF">
            <w:pPr>
              <w:rPr>
                <w:rFonts w:cs="Helvetica"/>
                <w:sz w:val="16"/>
                <w:szCs w:val="16"/>
                <w:lang w:val="en-US"/>
              </w:rPr>
            </w:pPr>
          </w:p>
        </w:tc>
        <w:tc>
          <w:tcPr>
            <w:tcW w:w="492" w:type="dxa"/>
            <w:vMerge/>
            <w:tcBorders>
              <w:left w:val="single" w:sz="4" w:space="0" w:color="auto"/>
              <w:right w:val="single" w:sz="4" w:space="0" w:color="auto"/>
            </w:tcBorders>
            <w:vAlign w:val="center"/>
          </w:tcPr>
          <w:p w14:paraId="68F7244D" w14:textId="77777777" w:rsidR="00D06180" w:rsidRPr="00D06180" w:rsidRDefault="00D06180" w:rsidP="00D210CF">
            <w:pPr>
              <w:jc w:val="center"/>
              <w:rPr>
                <w:rFonts w:cs="Helvetica"/>
                <w:sz w:val="16"/>
                <w:szCs w:val="16"/>
                <w:lang w:val="en-US"/>
              </w:rPr>
            </w:pPr>
          </w:p>
        </w:tc>
        <w:tc>
          <w:tcPr>
            <w:tcW w:w="1025" w:type="dxa"/>
            <w:vMerge/>
            <w:tcBorders>
              <w:left w:val="single" w:sz="4" w:space="0" w:color="auto"/>
              <w:bottom w:val="single" w:sz="4" w:space="0" w:color="auto"/>
              <w:right w:val="single" w:sz="4" w:space="0" w:color="auto"/>
            </w:tcBorders>
            <w:noWrap/>
            <w:vAlign w:val="center"/>
          </w:tcPr>
          <w:p w14:paraId="6C388080" w14:textId="77777777" w:rsidR="00D06180" w:rsidRPr="00D06180" w:rsidRDefault="00D06180" w:rsidP="00D210CF">
            <w:pPr>
              <w:jc w:val="center"/>
              <w:rPr>
                <w:rFonts w:cs="Helvetica"/>
                <w:sz w:val="16"/>
                <w:szCs w:val="16"/>
                <w:lang w:val="en-US"/>
              </w:rPr>
            </w:pPr>
          </w:p>
        </w:tc>
        <w:tc>
          <w:tcPr>
            <w:tcW w:w="2017" w:type="dxa"/>
            <w:vMerge/>
            <w:tcBorders>
              <w:left w:val="single" w:sz="4" w:space="0" w:color="auto"/>
              <w:bottom w:val="single" w:sz="4" w:space="0" w:color="auto"/>
              <w:right w:val="single" w:sz="4" w:space="0" w:color="auto"/>
            </w:tcBorders>
            <w:noWrap/>
            <w:vAlign w:val="center"/>
          </w:tcPr>
          <w:p w14:paraId="4EA6A93B" w14:textId="77777777" w:rsidR="00D06180" w:rsidRPr="00D06180" w:rsidRDefault="00D06180" w:rsidP="00D210CF">
            <w:pPr>
              <w:rPr>
                <w:rFonts w:cs="Helvetica"/>
                <w:sz w:val="16"/>
                <w:szCs w:val="16"/>
                <w:lang w:val="en-US"/>
              </w:rPr>
            </w:pPr>
          </w:p>
        </w:tc>
        <w:tc>
          <w:tcPr>
            <w:tcW w:w="695" w:type="dxa"/>
            <w:vMerge/>
            <w:tcBorders>
              <w:left w:val="single" w:sz="4" w:space="0" w:color="auto"/>
              <w:bottom w:val="single" w:sz="4" w:space="0" w:color="auto"/>
              <w:right w:val="single" w:sz="4" w:space="0" w:color="auto"/>
            </w:tcBorders>
            <w:noWrap/>
            <w:vAlign w:val="center"/>
          </w:tcPr>
          <w:p w14:paraId="6AB72AA7" w14:textId="77777777" w:rsidR="00D06180" w:rsidRPr="00D06180" w:rsidRDefault="00D06180" w:rsidP="00D210CF">
            <w:pPr>
              <w:rPr>
                <w:rFonts w:cs="Helvetica"/>
                <w:noProof/>
                <w:sz w:val="16"/>
                <w:szCs w:val="16"/>
              </w:rPr>
            </w:pPr>
          </w:p>
        </w:tc>
        <w:tc>
          <w:tcPr>
            <w:tcW w:w="976" w:type="dxa"/>
            <w:tcBorders>
              <w:top w:val="single" w:sz="4" w:space="0" w:color="auto"/>
              <w:left w:val="single" w:sz="4" w:space="0" w:color="auto"/>
              <w:bottom w:val="single" w:sz="4" w:space="0" w:color="auto"/>
              <w:right w:val="single" w:sz="4" w:space="0" w:color="auto"/>
            </w:tcBorders>
            <w:noWrap/>
            <w:vAlign w:val="center"/>
          </w:tcPr>
          <w:p w14:paraId="0FEC29EE" w14:textId="77777777" w:rsidR="00D06180" w:rsidRPr="00D06180" w:rsidRDefault="00D06180" w:rsidP="00D210CF">
            <w:pPr>
              <w:jc w:val="center"/>
              <w:rPr>
                <w:rFonts w:cs="Helvetica"/>
                <w:sz w:val="16"/>
                <w:szCs w:val="16"/>
                <w:lang w:val="en-US"/>
              </w:rPr>
            </w:pPr>
            <w:r w:rsidRPr="00D06180">
              <w:rPr>
                <w:rFonts w:cs="Helvetica"/>
                <w:sz w:val="16"/>
                <w:szCs w:val="16"/>
                <w:lang w:val="en-US"/>
              </w:rPr>
              <w:t>CLOSE</w:t>
            </w:r>
          </w:p>
        </w:tc>
        <w:tc>
          <w:tcPr>
            <w:tcW w:w="2142" w:type="dxa"/>
            <w:tcBorders>
              <w:top w:val="single" w:sz="4" w:space="0" w:color="auto"/>
              <w:left w:val="single" w:sz="4" w:space="0" w:color="auto"/>
              <w:bottom w:val="single" w:sz="4" w:space="0" w:color="auto"/>
              <w:right w:val="single" w:sz="4" w:space="0" w:color="auto"/>
            </w:tcBorders>
            <w:noWrap/>
            <w:vAlign w:val="center"/>
          </w:tcPr>
          <w:p w14:paraId="72113A18" w14:textId="77777777" w:rsidR="00D06180" w:rsidRPr="00D06180" w:rsidRDefault="00D06180" w:rsidP="00D210CF">
            <w:pPr>
              <w:rPr>
                <w:rFonts w:cs="Helvetica"/>
                <w:sz w:val="16"/>
                <w:szCs w:val="16"/>
                <w:lang w:val="en-US"/>
              </w:rPr>
            </w:pPr>
            <w:r w:rsidRPr="00D06180">
              <w:rPr>
                <w:rFonts w:cs="Helvetica"/>
                <w:sz w:val="16"/>
                <w:szCs w:val="16"/>
                <w:lang w:val="en-US"/>
              </w:rPr>
              <w:t>Nothing</w:t>
            </w:r>
          </w:p>
        </w:tc>
        <w:tc>
          <w:tcPr>
            <w:tcW w:w="1047" w:type="dxa"/>
            <w:tcBorders>
              <w:top w:val="single" w:sz="4" w:space="0" w:color="auto"/>
              <w:left w:val="single" w:sz="4" w:space="0" w:color="auto"/>
              <w:bottom w:val="single" w:sz="4" w:space="0" w:color="auto"/>
              <w:right w:val="single" w:sz="4" w:space="0" w:color="auto"/>
            </w:tcBorders>
            <w:vAlign w:val="center"/>
          </w:tcPr>
          <w:p w14:paraId="19EE921F" w14:textId="77777777" w:rsidR="00D06180" w:rsidRPr="00D06180" w:rsidRDefault="00D06180" w:rsidP="00D210CF">
            <w:pPr>
              <w:rPr>
                <w:rFonts w:cs="Helvetica"/>
                <w:noProof/>
                <w:color w:val="FF0000"/>
                <w:sz w:val="16"/>
                <w:szCs w:val="16"/>
                <w:lang w:val="en-US"/>
              </w:rPr>
            </w:pPr>
            <w:r w:rsidRPr="00D06180">
              <w:rPr>
                <w:rFonts w:cs="Helvetica"/>
                <w:sz w:val="16"/>
                <w:szCs w:val="16"/>
                <w:lang w:val="en-US"/>
              </w:rPr>
              <w:t>No Active</w:t>
            </w:r>
          </w:p>
        </w:tc>
        <w:tc>
          <w:tcPr>
            <w:tcW w:w="641" w:type="dxa"/>
            <w:tcBorders>
              <w:top w:val="single" w:sz="4" w:space="0" w:color="auto"/>
              <w:left w:val="single" w:sz="4" w:space="0" w:color="auto"/>
              <w:bottom w:val="single" w:sz="4" w:space="0" w:color="auto"/>
              <w:right w:val="single" w:sz="4" w:space="0" w:color="auto"/>
            </w:tcBorders>
            <w:noWrap/>
            <w:vAlign w:val="center"/>
          </w:tcPr>
          <w:p w14:paraId="70687C36" w14:textId="77777777" w:rsidR="00D06180" w:rsidRPr="00D06180" w:rsidRDefault="00D06180" w:rsidP="00D210CF">
            <w:pPr>
              <w:rPr>
                <w:rFonts w:cs="Helvetica"/>
                <w:noProof/>
                <w:sz w:val="16"/>
                <w:szCs w:val="16"/>
              </w:rPr>
            </w:pPr>
            <w:r w:rsidRPr="00D06180">
              <w:rPr>
                <w:rFonts w:cs="Helvetica"/>
                <w:noProof/>
                <w:sz w:val="16"/>
                <w:szCs w:val="16"/>
              </w:rPr>
              <w:drawing>
                <wp:anchor distT="0" distB="0" distL="114300" distR="114300" simplePos="0" relativeHeight="251674677" behindDoc="0" locked="0" layoutInCell="1" allowOverlap="1" wp14:anchorId="0062354A" wp14:editId="52A31A0B">
                  <wp:simplePos x="0" y="0"/>
                  <wp:positionH relativeFrom="column">
                    <wp:posOffset>137795</wp:posOffset>
                  </wp:positionH>
                  <wp:positionV relativeFrom="paragraph">
                    <wp:posOffset>43180</wp:posOffset>
                  </wp:positionV>
                  <wp:extent cx="180975" cy="161925"/>
                  <wp:effectExtent l="0" t="0" r="9525" b="9525"/>
                  <wp:wrapNone/>
                  <wp:docPr id="1307196601" name="Picture 1307196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pic:spPr>
                      </pic:pic>
                    </a:graphicData>
                  </a:graphic>
                  <wp14:sizeRelH relativeFrom="page">
                    <wp14:pctWidth>0</wp14:pctWidth>
                  </wp14:sizeRelH>
                  <wp14:sizeRelV relativeFrom="page">
                    <wp14:pctHeight>0</wp14:pctHeight>
                  </wp14:sizeRelV>
                </wp:anchor>
              </w:drawing>
            </w:r>
          </w:p>
        </w:tc>
      </w:tr>
      <w:tr w:rsidR="00D06180" w:rsidRPr="00D06180" w14:paraId="7F590118" w14:textId="77777777" w:rsidTr="00D210CF">
        <w:trPr>
          <w:trHeight w:val="385"/>
        </w:trPr>
        <w:tc>
          <w:tcPr>
            <w:tcW w:w="673" w:type="dxa"/>
            <w:vMerge w:val="restart"/>
            <w:tcBorders>
              <w:top w:val="single" w:sz="4" w:space="0" w:color="auto"/>
              <w:left w:val="single" w:sz="4" w:space="0" w:color="auto"/>
              <w:bottom w:val="single" w:sz="4" w:space="0" w:color="auto"/>
              <w:right w:val="single" w:sz="4" w:space="0" w:color="auto"/>
            </w:tcBorders>
            <w:noWrap/>
            <w:vAlign w:val="center"/>
            <w:hideMark/>
          </w:tcPr>
          <w:p w14:paraId="7A373F3E" w14:textId="77777777" w:rsidR="00D06180" w:rsidRPr="00D06180" w:rsidRDefault="00D06180" w:rsidP="00D210CF">
            <w:pPr>
              <w:rPr>
                <w:rFonts w:cs="Helvetica"/>
                <w:sz w:val="16"/>
                <w:szCs w:val="16"/>
                <w:lang w:val="en-US"/>
              </w:rPr>
            </w:pPr>
            <w:r w:rsidRPr="00D06180">
              <w:rPr>
                <w:rFonts w:cs="Helvetica"/>
                <w:sz w:val="16"/>
                <w:szCs w:val="16"/>
                <w:lang w:val="en-US"/>
              </w:rPr>
              <w:t>Closed (ON)</w:t>
            </w:r>
          </w:p>
        </w:tc>
        <w:tc>
          <w:tcPr>
            <w:tcW w:w="492" w:type="dxa"/>
            <w:vMerge w:val="restart"/>
            <w:tcBorders>
              <w:top w:val="single" w:sz="4" w:space="0" w:color="auto"/>
              <w:left w:val="single" w:sz="4" w:space="0" w:color="auto"/>
              <w:right w:val="single" w:sz="4" w:space="0" w:color="auto"/>
            </w:tcBorders>
            <w:vAlign w:val="center"/>
          </w:tcPr>
          <w:p w14:paraId="3482160D" w14:textId="77777777" w:rsidR="00D06180" w:rsidRPr="00D06180" w:rsidRDefault="00D06180" w:rsidP="00D210CF">
            <w:pPr>
              <w:jc w:val="center"/>
              <w:rPr>
                <w:rFonts w:cs="Helvetica"/>
                <w:sz w:val="16"/>
                <w:szCs w:val="16"/>
                <w:lang w:val="en-US"/>
              </w:rPr>
            </w:pPr>
            <w:r w:rsidRPr="00D06180">
              <w:rPr>
                <w:rFonts w:cs="Helvetica"/>
                <w:sz w:val="16"/>
                <w:szCs w:val="16"/>
                <w:lang w:val="en-US"/>
              </w:rPr>
              <w:t>ON</w:t>
            </w:r>
          </w:p>
        </w:tc>
        <w:tc>
          <w:tcPr>
            <w:tcW w:w="1025" w:type="dxa"/>
            <w:vMerge w:val="restart"/>
            <w:tcBorders>
              <w:top w:val="single" w:sz="4" w:space="0" w:color="auto"/>
              <w:left w:val="single" w:sz="4" w:space="0" w:color="auto"/>
              <w:bottom w:val="single" w:sz="4" w:space="0" w:color="auto"/>
              <w:right w:val="single" w:sz="4" w:space="0" w:color="auto"/>
            </w:tcBorders>
            <w:noWrap/>
            <w:vAlign w:val="center"/>
            <w:hideMark/>
          </w:tcPr>
          <w:p w14:paraId="7D94B32E" w14:textId="77777777" w:rsidR="00D06180" w:rsidRPr="00D06180" w:rsidRDefault="00D06180" w:rsidP="00D210CF">
            <w:pPr>
              <w:jc w:val="center"/>
              <w:rPr>
                <w:rFonts w:cs="Helvetica"/>
                <w:sz w:val="16"/>
                <w:szCs w:val="16"/>
                <w:lang w:val="en-US"/>
              </w:rPr>
            </w:pPr>
            <w:r w:rsidRPr="00D06180">
              <w:rPr>
                <w:rFonts w:cs="Helvetica"/>
                <w:sz w:val="16"/>
                <w:szCs w:val="16"/>
                <w:lang w:val="en-US"/>
              </w:rPr>
              <w:t>Active</w:t>
            </w:r>
          </w:p>
        </w:tc>
        <w:tc>
          <w:tcPr>
            <w:tcW w:w="2017" w:type="dxa"/>
            <w:vMerge w:val="restart"/>
            <w:tcBorders>
              <w:top w:val="single" w:sz="4" w:space="0" w:color="auto"/>
              <w:left w:val="single" w:sz="4" w:space="0" w:color="auto"/>
              <w:bottom w:val="single" w:sz="4" w:space="0" w:color="auto"/>
              <w:right w:val="single" w:sz="4" w:space="0" w:color="auto"/>
            </w:tcBorders>
            <w:noWrap/>
            <w:vAlign w:val="center"/>
            <w:hideMark/>
          </w:tcPr>
          <w:p w14:paraId="4CAAF055" w14:textId="77777777" w:rsidR="00D06180" w:rsidRPr="00D06180" w:rsidRDefault="00D06180" w:rsidP="00D210CF">
            <w:pPr>
              <w:rPr>
                <w:rFonts w:cs="Helvetica"/>
                <w:sz w:val="16"/>
                <w:szCs w:val="16"/>
                <w:lang w:val="en-US"/>
              </w:rPr>
            </w:pPr>
            <w:r w:rsidRPr="00D06180">
              <w:rPr>
                <w:rFonts w:cs="Helvetica"/>
                <w:sz w:val="16"/>
                <w:szCs w:val="16"/>
                <w:lang w:val="en-US"/>
              </w:rPr>
              <w:t>The device is ready to work</w:t>
            </w:r>
          </w:p>
        </w:tc>
        <w:tc>
          <w:tcPr>
            <w:tcW w:w="695" w:type="dxa"/>
            <w:vMerge w:val="restart"/>
            <w:tcBorders>
              <w:top w:val="single" w:sz="4" w:space="0" w:color="auto"/>
              <w:left w:val="single" w:sz="4" w:space="0" w:color="auto"/>
              <w:bottom w:val="single" w:sz="4" w:space="0" w:color="auto"/>
              <w:right w:val="single" w:sz="4" w:space="0" w:color="auto"/>
            </w:tcBorders>
            <w:noWrap/>
            <w:vAlign w:val="center"/>
            <w:hideMark/>
          </w:tcPr>
          <w:p w14:paraId="54D2DA33" w14:textId="77777777" w:rsidR="00D06180" w:rsidRPr="00D06180" w:rsidRDefault="00D06180" w:rsidP="00D210CF">
            <w:pPr>
              <w:rPr>
                <w:rFonts w:cs="Helvetica"/>
                <w:sz w:val="16"/>
                <w:szCs w:val="16"/>
                <w:lang w:val="en-US"/>
              </w:rPr>
            </w:pPr>
            <w:r w:rsidRPr="00D06180">
              <w:rPr>
                <w:rFonts w:cs="Helvetica"/>
                <w:noProof/>
                <w:sz w:val="16"/>
                <w:szCs w:val="16"/>
              </w:rPr>
              <w:drawing>
                <wp:anchor distT="0" distB="0" distL="114300" distR="114300" simplePos="0" relativeHeight="251660341" behindDoc="0" locked="0" layoutInCell="1" allowOverlap="1" wp14:anchorId="562B00BF" wp14:editId="4AC88510">
                  <wp:simplePos x="0" y="0"/>
                  <wp:positionH relativeFrom="column">
                    <wp:posOffset>173355</wp:posOffset>
                  </wp:positionH>
                  <wp:positionV relativeFrom="paragraph">
                    <wp:posOffset>13970</wp:posOffset>
                  </wp:positionV>
                  <wp:extent cx="133350" cy="133350"/>
                  <wp:effectExtent l="0" t="0" r="0" b="0"/>
                  <wp:wrapNone/>
                  <wp:docPr id="1307196602" name="Picture 1307196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pic:spPr>
                      </pic:pic>
                    </a:graphicData>
                  </a:graphic>
                  <wp14:sizeRelH relativeFrom="page">
                    <wp14:pctWidth>0</wp14:pctWidth>
                  </wp14:sizeRelH>
                  <wp14:sizeRelV relativeFrom="page">
                    <wp14:pctHeight>0</wp14:pctHeight>
                  </wp14:sizeRelV>
                </wp:anchor>
              </w:drawing>
            </w:r>
          </w:p>
        </w:tc>
        <w:tc>
          <w:tcPr>
            <w:tcW w:w="976" w:type="dxa"/>
            <w:tcBorders>
              <w:top w:val="single" w:sz="4" w:space="0" w:color="auto"/>
              <w:left w:val="single" w:sz="4" w:space="0" w:color="auto"/>
              <w:bottom w:val="single" w:sz="4" w:space="0" w:color="auto"/>
              <w:right w:val="single" w:sz="4" w:space="0" w:color="auto"/>
            </w:tcBorders>
            <w:noWrap/>
            <w:vAlign w:val="center"/>
            <w:hideMark/>
          </w:tcPr>
          <w:p w14:paraId="3809B0E4" w14:textId="77777777" w:rsidR="00D06180" w:rsidRPr="00D06180" w:rsidRDefault="00D06180" w:rsidP="00D210CF">
            <w:pPr>
              <w:jc w:val="center"/>
              <w:rPr>
                <w:rFonts w:cs="Helvetica"/>
                <w:sz w:val="16"/>
                <w:szCs w:val="16"/>
                <w:lang w:val="en-US"/>
              </w:rPr>
            </w:pPr>
            <w:r w:rsidRPr="00D06180">
              <w:rPr>
                <w:rFonts w:cs="Helvetica"/>
                <w:sz w:val="16"/>
                <w:szCs w:val="16"/>
                <w:lang w:val="en-US"/>
              </w:rPr>
              <w:t>OPEN</w:t>
            </w:r>
          </w:p>
        </w:tc>
        <w:tc>
          <w:tcPr>
            <w:tcW w:w="2142" w:type="dxa"/>
            <w:tcBorders>
              <w:top w:val="single" w:sz="4" w:space="0" w:color="auto"/>
              <w:left w:val="single" w:sz="4" w:space="0" w:color="auto"/>
              <w:bottom w:val="single" w:sz="4" w:space="0" w:color="auto"/>
              <w:right w:val="single" w:sz="4" w:space="0" w:color="auto"/>
            </w:tcBorders>
            <w:noWrap/>
            <w:vAlign w:val="center"/>
            <w:hideMark/>
          </w:tcPr>
          <w:p w14:paraId="66D3F6EA" w14:textId="77777777" w:rsidR="00D06180" w:rsidRPr="00D06180" w:rsidRDefault="00D06180" w:rsidP="00D210CF">
            <w:pPr>
              <w:rPr>
                <w:rFonts w:cs="Helvetica"/>
                <w:sz w:val="16"/>
                <w:szCs w:val="16"/>
                <w:lang w:val="en-US"/>
              </w:rPr>
            </w:pPr>
            <w:r w:rsidRPr="00D06180">
              <w:rPr>
                <w:rFonts w:cs="Helvetica"/>
                <w:sz w:val="16"/>
                <w:szCs w:val="16"/>
                <w:lang w:val="en-US"/>
              </w:rPr>
              <w:t>MPD open and ARI goes in “OPENED” condition</w:t>
            </w:r>
          </w:p>
        </w:tc>
        <w:tc>
          <w:tcPr>
            <w:tcW w:w="1047" w:type="dxa"/>
            <w:tcBorders>
              <w:top w:val="single" w:sz="4" w:space="0" w:color="auto"/>
              <w:left w:val="single" w:sz="4" w:space="0" w:color="auto"/>
              <w:bottom w:val="single" w:sz="4" w:space="0" w:color="auto"/>
              <w:right w:val="single" w:sz="4" w:space="0" w:color="auto"/>
            </w:tcBorders>
            <w:vAlign w:val="center"/>
          </w:tcPr>
          <w:p w14:paraId="6CB451E9" w14:textId="77777777" w:rsidR="00D06180" w:rsidRPr="00D06180" w:rsidRDefault="00D06180" w:rsidP="00D210CF">
            <w:pPr>
              <w:rPr>
                <w:rFonts w:cs="Helvetica"/>
                <w:noProof/>
                <w:sz w:val="16"/>
                <w:szCs w:val="16"/>
                <w:lang w:val="en-US"/>
              </w:rPr>
            </w:pPr>
            <w:r w:rsidRPr="00D06180">
              <w:rPr>
                <w:rFonts w:cs="Helvetica"/>
                <w:noProof/>
                <w:color w:val="FF0000"/>
                <w:sz w:val="16"/>
                <w:szCs w:val="16"/>
                <w:lang w:val="en-US"/>
              </w:rPr>
              <w:t>Opened</w:t>
            </w:r>
          </w:p>
        </w:tc>
        <w:tc>
          <w:tcPr>
            <w:tcW w:w="641" w:type="dxa"/>
            <w:tcBorders>
              <w:top w:val="single" w:sz="4" w:space="0" w:color="auto"/>
              <w:left w:val="single" w:sz="4" w:space="0" w:color="auto"/>
              <w:bottom w:val="single" w:sz="4" w:space="0" w:color="auto"/>
              <w:right w:val="single" w:sz="4" w:space="0" w:color="auto"/>
            </w:tcBorders>
            <w:noWrap/>
            <w:vAlign w:val="center"/>
            <w:hideMark/>
          </w:tcPr>
          <w:p w14:paraId="5CB74EDB" w14:textId="77777777" w:rsidR="00D06180" w:rsidRPr="00D06180" w:rsidRDefault="00D06180" w:rsidP="00D210CF">
            <w:pPr>
              <w:rPr>
                <w:rFonts w:cs="Helvetica"/>
                <w:sz w:val="16"/>
                <w:szCs w:val="16"/>
                <w:lang w:val="en-US"/>
              </w:rPr>
            </w:pPr>
            <w:r w:rsidRPr="00D06180">
              <w:rPr>
                <w:rFonts w:cs="Helvetica"/>
                <w:noProof/>
                <w:sz w:val="16"/>
                <w:szCs w:val="16"/>
              </w:rPr>
              <w:drawing>
                <wp:anchor distT="0" distB="0" distL="114300" distR="114300" simplePos="0" relativeHeight="251662389" behindDoc="0" locked="0" layoutInCell="1" allowOverlap="1" wp14:anchorId="09A5A350" wp14:editId="3276E824">
                  <wp:simplePos x="0" y="0"/>
                  <wp:positionH relativeFrom="column">
                    <wp:posOffset>129540</wp:posOffset>
                  </wp:positionH>
                  <wp:positionV relativeFrom="paragraph">
                    <wp:posOffset>-25400</wp:posOffset>
                  </wp:positionV>
                  <wp:extent cx="180975" cy="161925"/>
                  <wp:effectExtent l="0" t="0" r="9525" b="9525"/>
                  <wp:wrapNone/>
                  <wp:docPr id="1307196603" name="Picture 1307196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pic:spPr>
                      </pic:pic>
                    </a:graphicData>
                  </a:graphic>
                  <wp14:sizeRelH relativeFrom="page">
                    <wp14:pctWidth>0</wp14:pctWidth>
                  </wp14:sizeRelH>
                  <wp14:sizeRelV relativeFrom="page">
                    <wp14:pctHeight>0</wp14:pctHeight>
                  </wp14:sizeRelV>
                </wp:anchor>
              </w:drawing>
            </w:r>
          </w:p>
        </w:tc>
      </w:tr>
      <w:tr w:rsidR="00D06180" w:rsidRPr="00D06180" w14:paraId="66F5173E" w14:textId="77777777" w:rsidTr="00D210CF">
        <w:trPr>
          <w:trHeight w:val="315"/>
        </w:trPr>
        <w:tc>
          <w:tcPr>
            <w:tcW w:w="673" w:type="dxa"/>
            <w:vMerge/>
            <w:tcBorders>
              <w:top w:val="single" w:sz="4" w:space="0" w:color="auto"/>
              <w:left w:val="single" w:sz="4" w:space="0" w:color="auto"/>
              <w:bottom w:val="single" w:sz="4" w:space="0" w:color="auto"/>
              <w:right w:val="single" w:sz="4" w:space="0" w:color="auto"/>
            </w:tcBorders>
            <w:vAlign w:val="center"/>
            <w:hideMark/>
          </w:tcPr>
          <w:p w14:paraId="148BF83F" w14:textId="77777777" w:rsidR="00D06180" w:rsidRPr="00D06180" w:rsidRDefault="00D06180" w:rsidP="00D210CF">
            <w:pPr>
              <w:rPr>
                <w:rFonts w:cs="Helvetica"/>
                <w:sz w:val="16"/>
                <w:szCs w:val="16"/>
                <w:lang w:val="en-US"/>
              </w:rPr>
            </w:pPr>
          </w:p>
        </w:tc>
        <w:tc>
          <w:tcPr>
            <w:tcW w:w="492" w:type="dxa"/>
            <w:vMerge/>
            <w:tcBorders>
              <w:left w:val="single" w:sz="4" w:space="0" w:color="auto"/>
              <w:bottom w:val="single" w:sz="4" w:space="0" w:color="auto"/>
              <w:right w:val="single" w:sz="4" w:space="0" w:color="auto"/>
            </w:tcBorders>
            <w:vAlign w:val="center"/>
          </w:tcPr>
          <w:p w14:paraId="58BF4C8C" w14:textId="77777777" w:rsidR="00D06180" w:rsidRPr="00D06180" w:rsidRDefault="00D06180" w:rsidP="00D210CF">
            <w:pPr>
              <w:jc w:val="center"/>
              <w:rPr>
                <w:rFonts w:cs="Helvetica"/>
                <w:sz w:val="16"/>
                <w:szCs w:val="16"/>
                <w:lang w:val="en-US"/>
              </w:rPr>
            </w:pPr>
          </w:p>
        </w:tc>
        <w:tc>
          <w:tcPr>
            <w:tcW w:w="1025" w:type="dxa"/>
            <w:vMerge/>
            <w:tcBorders>
              <w:top w:val="single" w:sz="4" w:space="0" w:color="auto"/>
              <w:left w:val="single" w:sz="4" w:space="0" w:color="auto"/>
              <w:bottom w:val="single" w:sz="4" w:space="0" w:color="auto"/>
              <w:right w:val="single" w:sz="4" w:space="0" w:color="auto"/>
            </w:tcBorders>
            <w:vAlign w:val="center"/>
            <w:hideMark/>
          </w:tcPr>
          <w:p w14:paraId="3DE87186" w14:textId="77777777" w:rsidR="00D06180" w:rsidRPr="00D06180" w:rsidRDefault="00D06180" w:rsidP="00D210CF">
            <w:pPr>
              <w:jc w:val="center"/>
              <w:rPr>
                <w:rFonts w:cs="Helvetica"/>
                <w:sz w:val="16"/>
                <w:szCs w:val="16"/>
                <w:lang w:val="en-US"/>
              </w:rPr>
            </w:pPr>
          </w:p>
        </w:tc>
        <w:tc>
          <w:tcPr>
            <w:tcW w:w="2017" w:type="dxa"/>
            <w:vMerge/>
            <w:tcBorders>
              <w:top w:val="single" w:sz="4" w:space="0" w:color="auto"/>
              <w:left w:val="single" w:sz="4" w:space="0" w:color="auto"/>
              <w:bottom w:val="single" w:sz="4" w:space="0" w:color="auto"/>
              <w:right w:val="single" w:sz="4" w:space="0" w:color="auto"/>
            </w:tcBorders>
            <w:vAlign w:val="center"/>
            <w:hideMark/>
          </w:tcPr>
          <w:p w14:paraId="1957F347" w14:textId="77777777" w:rsidR="00D06180" w:rsidRPr="00D06180" w:rsidRDefault="00D06180" w:rsidP="00D210CF">
            <w:pPr>
              <w:rPr>
                <w:rFonts w:cs="Helvetica"/>
                <w:sz w:val="16"/>
                <w:szCs w:val="16"/>
                <w:lang w:val="en-US"/>
              </w:rPr>
            </w:pPr>
          </w:p>
        </w:tc>
        <w:tc>
          <w:tcPr>
            <w:tcW w:w="695" w:type="dxa"/>
            <w:vMerge/>
            <w:tcBorders>
              <w:top w:val="single" w:sz="4" w:space="0" w:color="auto"/>
              <w:left w:val="single" w:sz="4" w:space="0" w:color="auto"/>
              <w:bottom w:val="single" w:sz="4" w:space="0" w:color="auto"/>
              <w:right w:val="single" w:sz="4" w:space="0" w:color="auto"/>
            </w:tcBorders>
            <w:vAlign w:val="center"/>
            <w:hideMark/>
          </w:tcPr>
          <w:p w14:paraId="5E1CBD36" w14:textId="77777777" w:rsidR="00D06180" w:rsidRPr="00D06180" w:rsidRDefault="00D06180" w:rsidP="00D210CF">
            <w:pPr>
              <w:rPr>
                <w:rFonts w:cs="Helvetica"/>
                <w:sz w:val="16"/>
                <w:szCs w:val="16"/>
                <w:lang w:val="en-US"/>
              </w:rPr>
            </w:pPr>
          </w:p>
        </w:tc>
        <w:tc>
          <w:tcPr>
            <w:tcW w:w="976" w:type="dxa"/>
            <w:tcBorders>
              <w:top w:val="single" w:sz="4" w:space="0" w:color="auto"/>
              <w:left w:val="single" w:sz="4" w:space="0" w:color="auto"/>
              <w:bottom w:val="single" w:sz="4" w:space="0" w:color="auto"/>
              <w:right w:val="single" w:sz="4" w:space="0" w:color="auto"/>
            </w:tcBorders>
            <w:noWrap/>
            <w:vAlign w:val="center"/>
            <w:hideMark/>
          </w:tcPr>
          <w:p w14:paraId="0F93B954" w14:textId="77777777" w:rsidR="00D06180" w:rsidRPr="00D06180" w:rsidRDefault="00D06180" w:rsidP="00D210CF">
            <w:pPr>
              <w:jc w:val="center"/>
              <w:rPr>
                <w:rFonts w:cs="Helvetica"/>
                <w:sz w:val="16"/>
                <w:szCs w:val="16"/>
                <w:lang w:val="en-US"/>
              </w:rPr>
            </w:pPr>
            <w:r w:rsidRPr="00D06180">
              <w:rPr>
                <w:rFonts w:cs="Helvetica"/>
                <w:sz w:val="16"/>
                <w:szCs w:val="16"/>
                <w:lang w:val="en-US"/>
              </w:rPr>
              <w:t>CLOSE</w:t>
            </w:r>
          </w:p>
        </w:tc>
        <w:tc>
          <w:tcPr>
            <w:tcW w:w="2142" w:type="dxa"/>
            <w:tcBorders>
              <w:top w:val="single" w:sz="4" w:space="0" w:color="auto"/>
              <w:left w:val="single" w:sz="4" w:space="0" w:color="auto"/>
              <w:bottom w:val="single" w:sz="4" w:space="0" w:color="auto"/>
              <w:right w:val="single" w:sz="4" w:space="0" w:color="auto"/>
            </w:tcBorders>
            <w:noWrap/>
            <w:vAlign w:val="center"/>
            <w:hideMark/>
          </w:tcPr>
          <w:p w14:paraId="313996E5" w14:textId="77777777" w:rsidR="00D06180" w:rsidRPr="00D06180" w:rsidRDefault="00D06180" w:rsidP="00D210CF">
            <w:pPr>
              <w:rPr>
                <w:rFonts w:cs="Helvetica"/>
                <w:sz w:val="16"/>
                <w:szCs w:val="16"/>
                <w:lang w:val="en-US"/>
              </w:rPr>
            </w:pPr>
            <w:r w:rsidRPr="00D06180">
              <w:rPr>
                <w:rFonts w:cs="Helvetica"/>
                <w:sz w:val="16"/>
                <w:szCs w:val="16"/>
                <w:lang w:val="en-US"/>
              </w:rPr>
              <w:t>Nothing</w:t>
            </w:r>
          </w:p>
        </w:tc>
        <w:tc>
          <w:tcPr>
            <w:tcW w:w="1047" w:type="dxa"/>
            <w:tcBorders>
              <w:top w:val="single" w:sz="4" w:space="0" w:color="auto"/>
              <w:left w:val="single" w:sz="4" w:space="0" w:color="auto"/>
              <w:bottom w:val="single" w:sz="4" w:space="0" w:color="auto"/>
              <w:right w:val="single" w:sz="4" w:space="0" w:color="auto"/>
            </w:tcBorders>
            <w:vAlign w:val="center"/>
          </w:tcPr>
          <w:p w14:paraId="095E9EB2" w14:textId="77777777" w:rsidR="00D06180" w:rsidRPr="00D06180" w:rsidRDefault="00D06180" w:rsidP="00D210CF">
            <w:pPr>
              <w:rPr>
                <w:rFonts w:cs="Helvetica"/>
                <w:noProof/>
                <w:sz w:val="16"/>
                <w:szCs w:val="16"/>
                <w:lang w:val="en-US"/>
              </w:rPr>
            </w:pPr>
            <w:r w:rsidRPr="00D06180">
              <w:rPr>
                <w:rFonts w:cs="Helvetica"/>
                <w:sz w:val="16"/>
                <w:szCs w:val="16"/>
                <w:lang w:val="en-US"/>
              </w:rPr>
              <w:t>Active</w:t>
            </w:r>
          </w:p>
        </w:tc>
        <w:tc>
          <w:tcPr>
            <w:tcW w:w="641" w:type="dxa"/>
            <w:tcBorders>
              <w:top w:val="single" w:sz="4" w:space="0" w:color="auto"/>
              <w:left w:val="single" w:sz="4" w:space="0" w:color="auto"/>
              <w:bottom w:val="single" w:sz="4" w:space="0" w:color="auto"/>
              <w:right w:val="single" w:sz="4" w:space="0" w:color="auto"/>
            </w:tcBorders>
            <w:noWrap/>
            <w:vAlign w:val="center"/>
          </w:tcPr>
          <w:p w14:paraId="0DFABB6E" w14:textId="77777777" w:rsidR="00D06180" w:rsidRPr="00D06180" w:rsidRDefault="00D06180" w:rsidP="00D210CF">
            <w:pPr>
              <w:rPr>
                <w:rFonts w:cs="Helvetica"/>
                <w:noProof/>
                <w:sz w:val="16"/>
                <w:szCs w:val="16"/>
                <w:lang w:val="en-US"/>
              </w:rPr>
            </w:pPr>
            <w:r w:rsidRPr="00D06180">
              <w:rPr>
                <w:rFonts w:cs="Helvetica"/>
                <w:noProof/>
                <w:sz w:val="16"/>
                <w:szCs w:val="16"/>
              </w:rPr>
              <w:drawing>
                <wp:anchor distT="0" distB="0" distL="114300" distR="114300" simplePos="0" relativeHeight="251661365" behindDoc="0" locked="0" layoutInCell="1" allowOverlap="1" wp14:anchorId="16B469C6" wp14:editId="224A895A">
                  <wp:simplePos x="0" y="0"/>
                  <wp:positionH relativeFrom="column">
                    <wp:posOffset>143510</wp:posOffset>
                  </wp:positionH>
                  <wp:positionV relativeFrom="paragraph">
                    <wp:posOffset>5715</wp:posOffset>
                  </wp:positionV>
                  <wp:extent cx="133350" cy="133350"/>
                  <wp:effectExtent l="0" t="0" r="0" b="0"/>
                  <wp:wrapNone/>
                  <wp:docPr id="1307196604" name="Picture 1307196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pic:spPr>
                      </pic:pic>
                    </a:graphicData>
                  </a:graphic>
                  <wp14:sizeRelH relativeFrom="page">
                    <wp14:pctWidth>0</wp14:pctWidth>
                  </wp14:sizeRelH>
                  <wp14:sizeRelV relativeFrom="page">
                    <wp14:pctHeight>0</wp14:pctHeight>
                  </wp14:sizeRelV>
                </wp:anchor>
              </w:drawing>
            </w:r>
          </w:p>
        </w:tc>
      </w:tr>
      <w:tr w:rsidR="00D06180" w:rsidRPr="00D06180" w14:paraId="3221CB3C" w14:textId="77777777" w:rsidTr="00D210CF">
        <w:trPr>
          <w:trHeight w:val="315"/>
        </w:trPr>
        <w:tc>
          <w:tcPr>
            <w:tcW w:w="673" w:type="dxa"/>
            <w:vMerge w:val="restart"/>
            <w:tcBorders>
              <w:top w:val="single" w:sz="4" w:space="0" w:color="auto"/>
              <w:left w:val="single" w:sz="4" w:space="0" w:color="auto"/>
              <w:right w:val="single" w:sz="4" w:space="0" w:color="auto"/>
            </w:tcBorders>
            <w:noWrap/>
            <w:vAlign w:val="center"/>
          </w:tcPr>
          <w:p w14:paraId="63898CC6" w14:textId="77777777" w:rsidR="00D06180" w:rsidRPr="00D06180" w:rsidRDefault="00D06180" w:rsidP="00D210CF">
            <w:pPr>
              <w:rPr>
                <w:rFonts w:cs="Helvetica"/>
                <w:sz w:val="16"/>
                <w:szCs w:val="16"/>
                <w:lang w:val="en-US"/>
              </w:rPr>
            </w:pPr>
            <w:r w:rsidRPr="00D06180">
              <w:rPr>
                <w:rFonts w:cs="Helvetica"/>
                <w:sz w:val="16"/>
                <w:szCs w:val="16"/>
                <w:lang w:val="en-US"/>
              </w:rPr>
              <w:t>Closed (ON)</w:t>
            </w:r>
          </w:p>
        </w:tc>
        <w:tc>
          <w:tcPr>
            <w:tcW w:w="492" w:type="dxa"/>
            <w:vMerge w:val="restart"/>
            <w:tcBorders>
              <w:top w:val="single" w:sz="4" w:space="0" w:color="auto"/>
              <w:left w:val="single" w:sz="4" w:space="0" w:color="auto"/>
              <w:right w:val="single" w:sz="4" w:space="0" w:color="auto"/>
            </w:tcBorders>
            <w:vAlign w:val="center"/>
          </w:tcPr>
          <w:p w14:paraId="2EEA6D4F" w14:textId="77777777" w:rsidR="00D06180" w:rsidRPr="00D06180" w:rsidRDefault="00D06180" w:rsidP="00D210CF">
            <w:pPr>
              <w:jc w:val="center"/>
              <w:rPr>
                <w:rFonts w:cs="Helvetica"/>
                <w:sz w:val="16"/>
                <w:szCs w:val="16"/>
                <w:lang w:val="en-US"/>
              </w:rPr>
            </w:pPr>
            <w:r w:rsidRPr="00D06180">
              <w:rPr>
                <w:rFonts w:cs="Helvetica"/>
                <w:sz w:val="16"/>
                <w:szCs w:val="16"/>
                <w:lang w:val="en-US"/>
              </w:rPr>
              <w:t>ON</w:t>
            </w:r>
          </w:p>
        </w:tc>
        <w:tc>
          <w:tcPr>
            <w:tcW w:w="1025" w:type="dxa"/>
            <w:vMerge w:val="restart"/>
            <w:tcBorders>
              <w:top w:val="single" w:sz="4" w:space="0" w:color="auto"/>
              <w:left w:val="single" w:sz="4" w:space="0" w:color="auto"/>
              <w:right w:val="single" w:sz="4" w:space="0" w:color="auto"/>
            </w:tcBorders>
            <w:noWrap/>
            <w:vAlign w:val="center"/>
          </w:tcPr>
          <w:p w14:paraId="72704052" w14:textId="77777777" w:rsidR="00D06180" w:rsidRPr="00D06180" w:rsidRDefault="00D06180" w:rsidP="00D210CF">
            <w:pPr>
              <w:jc w:val="center"/>
              <w:rPr>
                <w:rFonts w:cs="Helvetica"/>
                <w:color w:val="FF0000"/>
                <w:sz w:val="16"/>
                <w:szCs w:val="16"/>
                <w:lang w:val="en-US"/>
              </w:rPr>
            </w:pPr>
            <w:r w:rsidRPr="00D06180">
              <w:rPr>
                <w:rFonts w:cs="Helvetica"/>
                <w:sz w:val="16"/>
                <w:szCs w:val="16"/>
                <w:lang w:val="en-US"/>
              </w:rPr>
              <w:t>Neutralization time</w:t>
            </w:r>
          </w:p>
        </w:tc>
        <w:tc>
          <w:tcPr>
            <w:tcW w:w="2017" w:type="dxa"/>
            <w:vMerge w:val="restart"/>
            <w:tcBorders>
              <w:top w:val="single" w:sz="4" w:space="0" w:color="auto"/>
              <w:left w:val="single" w:sz="4" w:space="0" w:color="auto"/>
              <w:right w:val="single" w:sz="4" w:space="0" w:color="auto"/>
            </w:tcBorders>
            <w:noWrap/>
            <w:vAlign w:val="center"/>
          </w:tcPr>
          <w:p w14:paraId="576074B6" w14:textId="77777777" w:rsidR="00D06180" w:rsidRPr="00D06180" w:rsidRDefault="00D06180" w:rsidP="00D210CF">
            <w:pPr>
              <w:rPr>
                <w:rFonts w:cs="Helvetica"/>
                <w:sz w:val="16"/>
                <w:szCs w:val="16"/>
                <w:lang w:val="en-US"/>
              </w:rPr>
            </w:pPr>
            <w:r w:rsidRPr="00D06180">
              <w:rPr>
                <w:rFonts w:cs="Helvetica"/>
                <w:sz w:val="16"/>
                <w:szCs w:val="16"/>
                <w:lang w:val="en-US"/>
              </w:rPr>
              <w:t>The time needed to consider the next trip as the first of the counting</w:t>
            </w:r>
          </w:p>
        </w:tc>
        <w:tc>
          <w:tcPr>
            <w:tcW w:w="695" w:type="dxa"/>
            <w:vMerge w:val="restart"/>
            <w:tcBorders>
              <w:top w:val="single" w:sz="4" w:space="0" w:color="auto"/>
              <w:left w:val="single" w:sz="4" w:space="0" w:color="auto"/>
              <w:right w:val="single" w:sz="4" w:space="0" w:color="auto"/>
            </w:tcBorders>
            <w:noWrap/>
            <w:vAlign w:val="center"/>
          </w:tcPr>
          <w:p w14:paraId="2A6A4BC0" w14:textId="77777777" w:rsidR="00D06180" w:rsidRPr="00D06180" w:rsidRDefault="00D06180" w:rsidP="00D210CF">
            <w:pPr>
              <w:rPr>
                <w:rFonts w:cs="Helvetica"/>
                <w:noProof/>
                <w:sz w:val="16"/>
                <w:szCs w:val="16"/>
                <w:lang w:val="en-US"/>
              </w:rPr>
            </w:pPr>
            <w:r w:rsidRPr="00D06180">
              <w:rPr>
                <w:rFonts w:cs="Helvetica"/>
                <w:noProof/>
                <w:sz w:val="16"/>
                <w:szCs w:val="16"/>
              </w:rPr>
              <w:drawing>
                <wp:anchor distT="0" distB="0" distL="114300" distR="114300" simplePos="0" relativeHeight="251678773" behindDoc="0" locked="0" layoutInCell="1" allowOverlap="1" wp14:anchorId="208412EB" wp14:editId="05D69751">
                  <wp:simplePos x="0" y="0"/>
                  <wp:positionH relativeFrom="column">
                    <wp:posOffset>162560</wp:posOffset>
                  </wp:positionH>
                  <wp:positionV relativeFrom="paragraph">
                    <wp:posOffset>27305</wp:posOffset>
                  </wp:positionV>
                  <wp:extent cx="133350" cy="142875"/>
                  <wp:effectExtent l="0" t="0" r="0" b="9525"/>
                  <wp:wrapNone/>
                  <wp:docPr id="1307196605" name="Picture 1307196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pic:spPr>
                      </pic:pic>
                    </a:graphicData>
                  </a:graphic>
                  <wp14:sizeRelH relativeFrom="page">
                    <wp14:pctWidth>0</wp14:pctWidth>
                  </wp14:sizeRelH>
                  <wp14:sizeRelV relativeFrom="page">
                    <wp14:pctHeight>0</wp14:pctHeight>
                  </wp14:sizeRelV>
                </wp:anchor>
              </w:drawing>
            </w:r>
          </w:p>
        </w:tc>
        <w:tc>
          <w:tcPr>
            <w:tcW w:w="976" w:type="dxa"/>
            <w:tcBorders>
              <w:top w:val="single" w:sz="4" w:space="0" w:color="auto"/>
              <w:left w:val="single" w:sz="4" w:space="0" w:color="auto"/>
              <w:bottom w:val="single" w:sz="4" w:space="0" w:color="auto"/>
              <w:right w:val="single" w:sz="4" w:space="0" w:color="auto"/>
            </w:tcBorders>
            <w:noWrap/>
            <w:vAlign w:val="center"/>
          </w:tcPr>
          <w:p w14:paraId="4AE8D23A" w14:textId="77777777" w:rsidR="00D06180" w:rsidRPr="00D06180" w:rsidRDefault="00D06180" w:rsidP="00D210CF">
            <w:pPr>
              <w:jc w:val="center"/>
              <w:rPr>
                <w:rFonts w:cs="Helvetica"/>
                <w:sz w:val="16"/>
                <w:szCs w:val="16"/>
                <w:lang w:val="en-US"/>
              </w:rPr>
            </w:pPr>
            <w:r w:rsidRPr="00D06180">
              <w:rPr>
                <w:rFonts w:cs="Helvetica"/>
                <w:sz w:val="16"/>
                <w:szCs w:val="16"/>
                <w:lang w:val="en-US"/>
              </w:rPr>
              <w:t>OPEN</w:t>
            </w:r>
          </w:p>
        </w:tc>
        <w:tc>
          <w:tcPr>
            <w:tcW w:w="2142" w:type="dxa"/>
            <w:tcBorders>
              <w:top w:val="single" w:sz="4" w:space="0" w:color="auto"/>
              <w:left w:val="single" w:sz="4" w:space="0" w:color="auto"/>
              <w:bottom w:val="single" w:sz="4" w:space="0" w:color="auto"/>
              <w:right w:val="single" w:sz="4" w:space="0" w:color="auto"/>
            </w:tcBorders>
            <w:noWrap/>
            <w:vAlign w:val="center"/>
          </w:tcPr>
          <w:p w14:paraId="60D5CDDD" w14:textId="77777777" w:rsidR="00D06180" w:rsidRPr="00D06180" w:rsidRDefault="00D06180" w:rsidP="00D210CF">
            <w:pPr>
              <w:rPr>
                <w:rFonts w:cs="Helvetica"/>
                <w:sz w:val="16"/>
                <w:szCs w:val="16"/>
                <w:lang w:val="en-US"/>
              </w:rPr>
            </w:pPr>
            <w:r w:rsidRPr="00D06180">
              <w:rPr>
                <w:rFonts w:cs="Helvetica"/>
                <w:sz w:val="16"/>
                <w:szCs w:val="16"/>
                <w:lang w:val="en-US"/>
              </w:rPr>
              <w:t xml:space="preserve">MPD open and ARI goes in “OPENED” condition. </w:t>
            </w:r>
          </w:p>
          <w:p w14:paraId="05478C7A" w14:textId="77777777" w:rsidR="00D06180" w:rsidRPr="00D06180" w:rsidRDefault="00D06180" w:rsidP="00D210CF">
            <w:pPr>
              <w:rPr>
                <w:rFonts w:cs="Helvetica"/>
                <w:sz w:val="16"/>
                <w:szCs w:val="16"/>
                <w:lang w:val="en-US"/>
              </w:rPr>
            </w:pPr>
            <w:r w:rsidRPr="00D06180">
              <w:rPr>
                <w:rFonts w:cs="Helvetica"/>
                <w:sz w:val="16"/>
                <w:szCs w:val="16"/>
                <w:lang w:val="en-US"/>
              </w:rPr>
              <w:t>Neutralization time is reset</w:t>
            </w:r>
          </w:p>
        </w:tc>
        <w:tc>
          <w:tcPr>
            <w:tcW w:w="1047" w:type="dxa"/>
            <w:tcBorders>
              <w:top w:val="single" w:sz="4" w:space="0" w:color="auto"/>
              <w:left w:val="single" w:sz="4" w:space="0" w:color="auto"/>
              <w:bottom w:val="single" w:sz="4" w:space="0" w:color="auto"/>
              <w:right w:val="single" w:sz="4" w:space="0" w:color="auto"/>
            </w:tcBorders>
            <w:vAlign w:val="center"/>
          </w:tcPr>
          <w:p w14:paraId="24E4DB18" w14:textId="77777777" w:rsidR="00D06180" w:rsidRPr="00D06180" w:rsidRDefault="00D06180" w:rsidP="00D210CF">
            <w:pPr>
              <w:rPr>
                <w:rFonts w:cs="Helvetica"/>
                <w:noProof/>
                <w:color w:val="FF0000"/>
                <w:sz w:val="16"/>
                <w:szCs w:val="16"/>
                <w:lang w:val="en-US"/>
              </w:rPr>
            </w:pPr>
            <w:r w:rsidRPr="00D06180">
              <w:rPr>
                <w:rFonts w:cs="Helvetica"/>
                <w:noProof/>
                <w:color w:val="FF0000"/>
                <w:sz w:val="16"/>
                <w:szCs w:val="16"/>
                <w:lang w:val="en-US"/>
              </w:rPr>
              <w:t>Opened</w:t>
            </w:r>
          </w:p>
        </w:tc>
        <w:tc>
          <w:tcPr>
            <w:tcW w:w="641" w:type="dxa"/>
            <w:tcBorders>
              <w:top w:val="single" w:sz="4" w:space="0" w:color="auto"/>
              <w:left w:val="single" w:sz="4" w:space="0" w:color="auto"/>
              <w:bottom w:val="single" w:sz="4" w:space="0" w:color="auto"/>
              <w:right w:val="single" w:sz="4" w:space="0" w:color="auto"/>
            </w:tcBorders>
            <w:noWrap/>
            <w:vAlign w:val="center"/>
          </w:tcPr>
          <w:p w14:paraId="7AB5F916" w14:textId="77777777" w:rsidR="00D06180" w:rsidRPr="00D06180" w:rsidRDefault="00D06180" w:rsidP="00D210CF">
            <w:pPr>
              <w:rPr>
                <w:rFonts w:cs="Helvetica"/>
                <w:noProof/>
                <w:sz w:val="16"/>
                <w:szCs w:val="16"/>
              </w:rPr>
            </w:pPr>
            <w:r w:rsidRPr="00D06180">
              <w:rPr>
                <w:rFonts w:cs="Helvetica"/>
                <w:noProof/>
                <w:sz w:val="16"/>
                <w:szCs w:val="16"/>
              </w:rPr>
              <w:drawing>
                <wp:anchor distT="0" distB="0" distL="114300" distR="114300" simplePos="0" relativeHeight="251679797" behindDoc="0" locked="0" layoutInCell="1" allowOverlap="1" wp14:anchorId="1477BF04" wp14:editId="50E7C5F5">
                  <wp:simplePos x="0" y="0"/>
                  <wp:positionH relativeFrom="column">
                    <wp:posOffset>160020</wp:posOffset>
                  </wp:positionH>
                  <wp:positionV relativeFrom="paragraph">
                    <wp:posOffset>51435</wp:posOffset>
                  </wp:positionV>
                  <wp:extent cx="180975" cy="161925"/>
                  <wp:effectExtent l="0" t="0" r="9525" b="9525"/>
                  <wp:wrapNone/>
                  <wp:docPr id="1307196606" name="Picture 1307196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pic:spPr>
                      </pic:pic>
                    </a:graphicData>
                  </a:graphic>
                  <wp14:sizeRelH relativeFrom="page">
                    <wp14:pctWidth>0</wp14:pctWidth>
                  </wp14:sizeRelH>
                  <wp14:sizeRelV relativeFrom="page">
                    <wp14:pctHeight>0</wp14:pctHeight>
                  </wp14:sizeRelV>
                </wp:anchor>
              </w:drawing>
            </w:r>
          </w:p>
        </w:tc>
      </w:tr>
      <w:tr w:rsidR="00D06180" w:rsidRPr="00D06180" w14:paraId="5D5E051C" w14:textId="77777777" w:rsidTr="00D210CF">
        <w:trPr>
          <w:trHeight w:val="315"/>
        </w:trPr>
        <w:tc>
          <w:tcPr>
            <w:tcW w:w="673" w:type="dxa"/>
            <w:vMerge/>
            <w:tcBorders>
              <w:left w:val="single" w:sz="4" w:space="0" w:color="auto"/>
              <w:right w:val="single" w:sz="4" w:space="0" w:color="auto"/>
            </w:tcBorders>
            <w:noWrap/>
            <w:vAlign w:val="center"/>
          </w:tcPr>
          <w:p w14:paraId="557E9B95" w14:textId="77777777" w:rsidR="00D06180" w:rsidRPr="00D06180" w:rsidRDefault="00D06180" w:rsidP="00D210CF">
            <w:pPr>
              <w:rPr>
                <w:rFonts w:cs="Helvetica"/>
                <w:sz w:val="16"/>
                <w:szCs w:val="16"/>
                <w:lang w:val="en-US"/>
              </w:rPr>
            </w:pPr>
          </w:p>
        </w:tc>
        <w:tc>
          <w:tcPr>
            <w:tcW w:w="492" w:type="dxa"/>
            <w:vMerge/>
            <w:tcBorders>
              <w:left w:val="single" w:sz="4" w:space="0" w:color="auto"/>
              <w:right w:val="single" w:sz="4" w:space="0" w:color="auto"/>
            </w:tcBorders>
            <w:vAlign w:val="center"/>
          </w:tcPr>
          <w:p w14:paraId="75237459" w14:textId="77777777" w:rsidR="00D06180" w:rsidRPr="00D06180" w:rsidRDefault="00D06180" w:rsidP="00D210CF">
            <w:pPr>
              <w:jc w:val="center"/>
              <w:rPr>
                <w:rFonts w:cs="Helvetica"/>
                <w:sz w:val="16"/>
                <w:szCs w:val="16"/>
                <w:lang w:val="en-US"/>
              </w:rPr>
            </w:pPr>
          </w:p>
        </w:tc>
        <w:tc>
          <w:tcPr>
            <w:tcW w:w="1025" w:type="dxa"/>
            <w:vMerge/>
            <w:tcBorders>
              <w:left w:val="single" w:sz="4" w:space="0" w:color="auto"/>
              <w:right w:val="single" w:sz="4" w:space="0" w:color="auto"/>
            </w:tcBorders>
            <w:noWrap/>
            <w:vAlign w:val="center"/>
          </w:tcPr>
          <w:p w14:paraId="6C3376A3" w14:textId="77777777" w:rsidR="00D06180" w:rsidRPr="00D06180" w:rsidRDefault="00D06180" w:rsidP="00D210CF">
            <w:pPr>
              <w:jc w:val="center"/>
              <w:rPr>
                <w:rFonts w:cs="Helvetica"/>
                <w:color w:val="FF0000"/>
                <w:sz w:val="16"/>
                <w:szCs w:val="16"/>
                <w:lang w:val="en-US"/>
              </w:rPr>
            </w:pPr>
          </w:p>
        </w:tc>
        <w:tc>
          <w:tcPr>
            <w:tcW w:w="2017" w:type="dxa"/>
            <w:vMerge/>
            <w:tcBorders>
              <w:left w:val="single" w:sz="4" w:space="0" w:color="auto"/>
              <w:right w:val="single" w:sz="4" w:space="0" w:color="auto"/>
            </w:tcBorders>
            <w:noWrap/>
            <w:vAlign w:val="center"/>
          </w:tcPr>
          <w:p w14:paraId="0D5B323F" w14:textId="77777777" w:rsidR="00D06180" w:rsidRPr="00D06180" w:rsidRDefault="00D06180" w:rsidP="00D210CF">
            <w:pPr>
              <w:rPr>
                <w:rFonts w:cs="Helvetica"/>
                <w:sz w:val="16"/>
                <w:szCs w:val="16"/>
                <w:lang w:val="en-US"/>
              </w:rPr>
            </w:pPr>
          </w:p>
        </w:tc>
        <w:tc>
          <w:tcPr>
            <w:tcW w:w="695" w:type="dxa"/>
            <w:vMerge/>
            <w:tcBorders>
              <w:left w:val="single" w:sz="4" w:space="0" w:color="auto"/>
              <w:right w:val="single" w:sz="4" w:space="0" w:color="auto"/>
            </w:tcBorders>
            <w:noWrap/>
            <w:vAlign w:val="center"/>
          </w:tcPr>
          <w:p w14:paraId="7EA34511" w14:textId="77777777" w:rsidR="00D06180" w:rsidRPr="00D06180" w:rsidRDefault="00D06180" w:rsidP="00D210CF">
            <w:pPr>
              <w:rPr>
                <w:rFonts w:cs="Helvetica"/>
                <w:noProof/>
                <w:sz w:val="16"/>
                <w:szCs w:val="16"/>
              </w:rPr>
            </w:pPr>
          </w:p>
        </w:tc>
        <w:tc>
          <w:tcPr>
            <w:tcW w:w="976" w:type="dxa"/>
            <w:tcBorders>
              <w:top w:val="single" w:sz="4" w:space="0" w:color="auto"/>
              <w:left w:val="single" w:sz="4" w:space="0" w:color="auto"/>
              <w:bottom w:val="single" w:sz="4" w:space="0" w:color="auto"/>
              <w:right w:val="single" w:sz="4" w:space="0" w:color="auto"/>
            </w:tcBorders>
            <w:noWrap/>
            <w:vAlign w:val="center"/>
          </w:tcPr>
          <w:p w14:paraId="589DA77E" w14:textId="77777777" w:rsidR="00D06180" w:rsidRPr="00D06180" w:rsidRDefault="00D06180" w:rsidP="00D210CF">
            <w:pPr>
              <w:jc w:val="center"/>
              <w:rPr>
                <w:rFonts w:cs="Helvetica"/>
                <w:sz w:val="16"/>
                <w:szCs w:val="16"/>
                <w:lang w:val="en-US"/>
              </w:rPr>
            </w:pPr>
            <w:r w:rsidRPr="00D06180">
              <w:rPr>
                <w:rFonts w:cs="Helvetica"/>
                <w:sz w:val="16"/>
                <w:szCs w:val="16"/>
                <w:lang w:val="en-US"/>
              </w:rPr>
              <w:t>CLOSE</w:t>
            </w:r>
          </w:p>
        </w:tc>
        <w:tc>
          <w:tcPr>
            <w:tcW w:w="2142" w:type="dxa"/>
            <w:tcBorders>
              <w:top w:val="single" w:sz="4" w:space="0" w:color="auto"/>
              <w:left w:val="single" w:sz="4" w:space="0" w:color="auto"/>
              <w:bottom w:val="single" w:sz="4" w:space="0" w:color="auto"/>
              <w:right w:val="single" w:sz="4" w:space="0" w:color="auto"/>
            </w:tcBorders>
            <w:noWrap/>
            <w:vAlign w:val="center"/>
          </w:tcPr>
          <w:p w14:paraId="332F729A" w14:textId="77777777" w:rsidR="00D06180" w:rsidRPr="00D06180" w:rsidRDefault="00D06180" w:rsidP="00D210CF">
            <w:pPr>
              <w:rPr>
                <w:rFonts w:cs="Helvetica"/>
                <w:sz w:val="16"/>
                <w:szCs w:val="16"/>
                <w:lang w:val="en-US"/>
              </w:rPr>
            </w:pPr>
            <w:r w:rsidRPr="00D06180">
              <w:rPr>
                <w:rFonts w:cs="Helvetica"/>
                <w:sz w:val="16"/>
                <w:szCs w:val="16"/>
                <w:lang w:val="en-US"/>
              </w:rPr>
              <w:t>Neutralization time is reset</w:t>
            </w:r>
          </w:p>
        </w:tc>
        <w:tc>
          <w:tcPr>
            <w:tcW w:w="1047" w:type="dxa"/>
            <w:tcBorders>
              <w:top w:val="single" w:sz="4" w:space="0" w:color="auto"/>
              <w:left w:val="single" w:sz="4" w:space="0" w:color="auto"/>
              <w:bottom w:val="single" w:sz="4" w:space="0" w:color="auto"/>
              <w:right w:val="single" w:sz="4" w:space="0" w:color="auto"/>
            </w:tcBorders>
            <w:vAlign w:val="center"/>
          </w:tcPr>
          <w:p w14:paraId="3E4C5204" w14:textId="77777777" w:rsidR="00D06180" w:rsidRPr="00D06180" w:rsidRDefault="00D06180" w:rsidP="00D210CF">
            <w:pPr>
              <w:rPr>
                <w:rFonts w:cs="Helvetica"/>
                <w:noProof/>
                <w:color w:val="FF0000"/>
                <w:sz w:val="16"/>
                <w:szCs w:val="16"/>
                <w:lang w:val="en-US"/>
              </w:rPr>
            </w:pPr>
            <w:r w:rsidRPr="00D06180">
              <w:rPr>
                <w:rFonts w:cs="Helvetica"/>
                <w:sz w:val="16"/>
                <w:szCs w:val="16"/>
                <w:lang w:val="en-US"/>
              </w:rPr>
              <w:t>Active</w:t>
            </w:r>
          </w:p>
        </w:tc>
        <w:tc>
          <w:tcPr>
            <w:tcW w:w="641" w:type="dxa"/>
            <w:tcBorders>
              <w:top w:val="single" w:sz="4" w:space="0" w:color="auto"/>
              <w:left w:val="single" w:sz="4" w:space="0" w:color="auto"/>
              <w:bottom w:val="single" w:sz="4" w:space="0" w:color="auto"/>
              <w:right w:val="single" w:sz="4" w:space="0" w:color="auto"/>
            </w:tcBorders>
            <w:noWrap/>
            <w:vAlign w:val="center"/>
          </w:tcPr>
          <w:p w14:paraId="10F335A7" w14:textId="77777777" w:rsidR="00D06180" w:rsidRPr="00D06180" w:rsidRDefault="00D06180" w:rsidP="00D210CF">
            <w:pPr>
              <w:rPr>
                <w:rFonts w:cs="Helvetica"/>
                <w:noProof/>
                <w:sz w:val="16"/>
                <w:szCs w:val="16"/>
              </w:rPr>
            </w:pPr>
            <w:r w:rsidRPr="00D06180">
              <w:rPr>
                <w:rFonts w:cs="Helvetica"/>
                <w:noProof/>
                <w:sz w:val="16"/>
                <w:szCs w:val="16"/>
              </w:rPr>
              <w:drawing>
                <wp:anchor distT="0" distB="0" distL="114300" distR="114300" simplePos="0" relativeHeight="251680821" behindDoc="0" locked="0" layoutInCell="1" allowOverlap="1" wp14:anchorId="66A2291C" wp14:editId="76100098">
                  <wp:simplePos x="0" y="0"/>
                  <wp:positionH relativeFrom="column">
                    <wp:posOffset>166370</wp:posOffset>
                  </wp:positionH>
                  <wp:positionV relativeFrom="paragraph">
                    <wp:posOffset>-8890</wp:posOffset>
                  </wp:positionV>
                  <wp:extent cx="133350" cy="142875"/>
                  <wp:effectExtent l="0" t="0" r="0" b="9525"/>
                  <wp:wrapNone/>
                  <wp:docPr id="1307196607" name="Picture 1307196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pic:spPr>
                      </pic:pic>
                    </a:graphicData>
                  </a:graphic>
                  <wp14:sizeRelH relativeFrom="page">
                    <wp14:pctWidth>0</wp14:pctWidth>
                  </wp14:sizeRelH>
                  <wp14:sizeRelV relativeFrom="page">
                    <wp14:pctHeight>0</wp14:pctHeight>
                  </wp14:sizeRelV>
                </wp:anchor>
              </w:drawing>
            </w:r>
          </w:p>
        </w:tc>
      </w:tr>
      <w:tr w:rsidR="00D06180" w:rsidRPr="00D06180" w14:paraId="60DF3C33" w14:textId="77777777" w:rsidTr="00D210CF">
        <w:trPr>
          <w:trHeight w:val="315"/>
        </w:trPr>
        <w:tc>
          <w:tcPr>
            <w:tcW w:w="673" w:type="dxa"/>
            <w:vMerge w:val="restart"/>
            <w:tcBorders>
              <w:top w:val="single" w:sz="4" w:space="0" w:color="auto"/>
              <w:left w:val="single" w:sz="4" w:space="0" w:color="auto"/>
              <w:right w:val="single" w:sz="4" w:space="0" w:color="auto"/>
            </w:tcBorders>
            <w:noWrap/>
            <w:vAlign w:val="center"/>
          </w:tcPr>
          <w:p w14:paraId="7AF6DAE9" w14:textId="77777777" w:rsidR="00D06180" w:rsidRPr="00D06180" w:rsidRDefault="00D06180" w:rsidP="00D210CF">
            <w:pPr>
              <w:rPr>
                <w:rFonts w:cs="Helvetica"/>
                <w:sz w:val="16"/>
                <w:szCs w:val="16"/>
                <w:lang w:val="en-US"/>
              </w:rPr>
            </w:pPr>
            <w:r w:rsidRPr="00D06180">
              <w:rPr>
                <w:rFonts w:cs="Helvetica"/>
                <w:sz w:val="16"/>
                <w:szCs w:val="16"/>
                <w:lang w:val="en-US"/>
              </w:rPr>
              <w:t>Open (OFF)</w:t>
            </w:r>
          </w:p>
        </w:tc>
        <w:tc>
          <w:tcPr>
            <w:tcW w:w="492" w:type="dxa"/>
            <w:vMerge w:val="restart"/>
            <w:tcBorders>
              <w:top w:val="single" w:sz="4" w:space="0" w:color="auto"/>
              <w:left w:val="single" w:sz="4" w:space="0" w:color="auto"/>
              <w:right w:val="single" w:sz="4" w:space="0" w:color="auto"/>
            </w:tcBorders>
            <w:vAlign w:val="center"/>
          </w:tcPr>
          <w:p w14:paraId="6B391161" w14:textId="77777777" w:rsidR="00D06180" w:rsidRPr="00D06180" w:rsidRDefault="00D06180" w:rsidP="00D210CF">
            <w:pPr>
              <w:jc w:val="center"/>
              <w:rPr>
                <w:rFonts w:cs="Helvetica"/>
                <w:sz w:val="16"/>
                <w:szCs w:val="16"/>
                <w:lang w:val="en-US"/>
              </w:rPr>
            </w:pPr>
            <w:r w:rsidRPr="00D06180">
              <w:rPr>
                <w:rFonts w:cs="Helvetica"/>
                <w:sz w:val="16"/>
                <w:szCs w:val="16"/>
                <w:lang w:val="en-US"/>
              </w:rPr>
              <w:t>ON</w:t>
            </w:r>
          </w:p>
        </w:tc>
        <w:tc>
          <w:tcPr>
            <w:tcW w:w="1025" w:type="dxa"/>
            <w:vMerge w:val="restart"/>
            <w:tcBorders>
              <w:top w:val="single" w:sz="4" w:space="0" w:color="auto"/>
              <w:left w:val="single" w:sz="4" w:space="0" w:color="auto"/>
              <w:right w:val="single" w:sz="4" w:space="0" w:color="auto"/>
            </w:tcBorders>
            <w:noWrap/>
            <w:vAlign w:val="center"/>
          </w:tcPr>
          <w:p w14:paraId="075CB672" w14:textId="77777777" w:rsidR="00D06180" w:rsidRPr="00D06180" w:rsidRDefault="00D06180" w:rsidP="00D210CF">
            <w:pPr>
              <w:jc w:val="center"/>
              <w:rPr>
                <w:rFonts w:cs="Helvetica"/>
                <w:sz w:val="16"/>
                <w:szCs w:val="16"/>
                <w:lang w:val="en-US"/>
              </w:rPr>
            </w:pPr>
            <w:r w:rsidRPr="00D06180">
              <w:rPr>
                <w:rFonts w:cs="Helvetica"/>
                <w:color w:val="FF0000"/>
                <w:sz w:val="16"/>
                <w:szCs w:val="16"/>
                <w:lang w:val="en-US"/>
              </w:rPr>
              <w:t>Opened</w:t>
            </w:r>
          </w:p>
        </w:tc>
        <w:tc>
          <w:tcPr>
            <w:tcW w:w="2017" w:type="dxa"/>
            <w:vMerge w:val="restart"/>
            <w:tcBorders>
              <w:top w:val="single" w:sz="4" w:space="0" w:color="auto"/>
              <w:left w:val="single" w:sz="4" w:space="0" w:color="auto"/>
              <w:right w:val="single" w:sz="4" w:space="0" w:color="auto"/>
            </w:tcBorders>
            <w:noWrap/>
            <w:vAlign w:val="center"/>
          </w:tcPr>
          <w:p w14:paraId="0ACFDECD" w14:textId="77777777" w:rsidR="00D06180" w:rsidRPr="00D06180" w:rsidRDefault="00D06180" w:rsidP="00D210CF">
            <w:pPr>
              <w:rPr>
                <w:rFonts w:cs="Helvetica"/>
                <w:sz w:val="16"/>
                <w:szCs w:val="16"/>
                <w:lang w:val="en-US"/>
              </w:rPr>
            </w:pPr>
            <w:r w:rsidRPr="00D06180">
              <w:rPr>
                <w:rFonts w:cs="Helvetica"/>
                <w:sz w:val="16"/>
                <w:szCs w:val="16"/>
                <w:lang w:val="en-US"/>
              </w:rPr>
              <w:t xml:space="preserve">The ARI has been opened through opening command (local or remote) </w:t>
            </w:r>
          </w:p>
        </w:tc>
        <w:tc>
          <w:tcPr>
            <w:tcW w:w="695" w:type="dxa"/>
            <w:vMerge w:val="restart"/>
            <w:tcBorders>
              <w:top w:val="single" w:sz="4" w:space="0" w:color="auto"/>
              <w:left w:val="single" w:sz="4" w:space="0" w:color="auto"/>
              <w:right w:val="single" w:sz="4" w:space="0" w:color="auto"/>
            </w:tcBorders>
            <w:noWrap/>
          </w:tcPr>
          <w:p w14:paraId="63A31877" w14:textId="77777777" w:rsidR="00D06180" w:rsidRPr="00D06180" w:rsidRDefault="00D06180" w:rsidP="00D210CF">
            <w:pPr>
              <w:rPr>
                <w:rFonts w:cs="Helvetica"/>
                <w:noProof/>
                <w:sz w:val="16"/>
                <w:szCs w:val="16"/>
                <w:lang w:val="en-US"/>
              </w:rPr>
            </w:pPr>
            <w:r w:rsidRPr="00D06180">
              <w:rPr>
                <w:rFonts w:cs="Helvetica"/>
                <w:noProof/>
                <w:sz w:val="16"/>
                <w:szCs w:val="16"/>
              </w:rPr>
              <w:drawing>
                <wp:anchor distT="0" distB="0" distL="114300" distR="114300" simplePos="0" relativeHeight="251663413" behindDoc="0" locked="0" layoutInCell="1" allowOverlap="1" wp14:anchorId="5EF3B6DC" wp14:editId="46BB08A3">
                  <wp:simplePos x="0" y="0"/>
                  <wp:positionH relativeFrom="column">
                    <wp:posOffset>174625</wp:posOffset>
                  </wp:positionH>
                  <wp:positionV relativeFrom="paragraph">
                    <wp:posOffset>236855</wp:posOffset>
                  </wp:positionV>
                  <wp:extent cx="180975" cy="161925"/>
                  <wp:effectExtent l="0" t="0" r="9525"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pic:spPr>
                      </pic:pic>
                    </a:graphicData>
                  </a:graphic>
                  <wp14:sizeRelH relativeFrom="page">
                    <wp14:pctWidth>0</wp14:pctWidth>
                  </wp14:sizeRelH>
                  <wp14:sizeRelV relativeFrom="page">
                    <wp14:pctHeight>0</wp14:pctHeight>
                  </wp14:sizeRelV>
                </wp:anchor>
              </w:drawing>
            </w:r>
          </w:p>
        </w:tc>
        <w:tc>
          <w:tcPr>
            <w:tcW w:w="976" w:type="dxa"/>
            <w:tcBorders>
              <w:top w:val="single" w:sz="4" w:space="0" w:color="auto"/>
              <w:left w:val="single" w:sz="4" w:space="0" w:color="auto"/>
              <w:bottom w:val="single" w:sz="4" w:space="0" w:color="auto"/>
              <w:right w:val="single" w:sz="4" w:space="0" w:color="auto"/>
            </w:tcBorders>
            <w:noWrap/>
            <w:vAlign w:val="center"/>
          </w:tcPr>
          <w:p w14:paraId="02EE7DB4" w14:textId="77777777" w:rsidR="00D06180" w:rsidRPr="00D06180" w:rsidRDefault="00D06180" w:rsidP="00D210CF">
            <w:pPr>
              <w:jc w:val="center"/>
              <w:rPr>
                <w:rFonts w:cs="Helvetica"/>
                <w:sz w:val="16"/>
                <w:szCs w:val="16"/>
                <w:lang w:val="en-US"/>
              </w:rPr>
            </w:pPr>
            <w:r w:rsidRPr="00D06180">
              <w:rPr>
                <w:rFonts w:cs="Helvetica"/>
                <w:sz w:val="16"/>
                <w:szCs w:val="16"/>
                <w:lang w:val="en-US"/>
              </w:rPr>
              <w:t>OPEN</w:t>
            </w:r>
          </w:p>
        </w:tc>
        <w:tc>
          <w:tcPr>
            <w:tcW w:w="2142" w:type="dxa"/>
            <w:tcBorders>
              <w:top w:val="single" w:sz="4" w:space="0" w:color="auto"/>
              <w:left w:val="single" w:sz="4" w:space="0" w:color="auto"/>
              <w:bottom w:val="single" w:sz="4" w:space="0" w:color="auto"/>
              <w:right w:val="single" w:sz="4" w:space="0" w:color="auto"/>
            </w:tcBorders>
            <w:noWrap/>
          </w:tcPr>
          <w:p w14:paraId="12590828" w14:textId="77777777" w:rsidR="00D06180" w:rsidRPr="00D06180" w:rsidRDefault="00D06180" w:rsidP="00D210CF">
            <w:pPr>
              <w:rPr>
                <w:rFonts w:cs="Helvetica"/>
                <w:sz w:val="16"/>
                <w:szCs w:val="16"/>
                <w:lang w:val="en-US"/>
              </w:rPr>
            </w:pPr>
            <w:r w:rsidRPr="00D06180">
              <w:rPr>
                <w:rFonts w:cs="Helvetica"/>
                <w:sz w:val="16"/>
                <w:szCs w:val="16"/>
                <w:lang w:val="en-US"/>
              </w:rPr>
              <w:t>Nothing</w:t>
            </w:r>
          </w:p>
        </w:tc>
        <w:tc>
          <w:tcPr>
            <w:tcW w:w="1047" w:type="dxa"/>
            <w:tcBorders>
              <w:top w:val="single" w:sz="4" w:space="0" w:color="auto"/>
              <w:left w:val="single" w:sz="4" w:space="0" w:color="auto"/>
              <w:bottom w:val="single" w:sz="4" w:space="0" w:color="auto"/>
              <w:right w:val="single" w:sz="4" w:space="0" w:color="auto"/>
            </w:tcBorders>
            <w:vAlign w:val="center"/>
          </w:tcPr>
          <w:p w14:paraId="7C9AAEFC" w14:textId="77777777" w:rsidR="00D06180" w:rsidRPr="00D06180" w:rsidRDefault="00D06180" w:rsidP="00D210CF">
            <w:pPr>
              <w:rPr>
                <w:rFonts w:cs="Helvetica"/>
                <w:sz w:val="16"/>
                <w:szCs w:val="16"/>
                <w:lang w:val="en-US"/>
              </w:rPr>
            </w:pPr>
            <w:r w:rsidRPr="00D06180">
              <w:rPr>
                <w:rFonts w:cs="Helvetica"/>
                <w:noProof/>
                <w:color w:val="FF0000"/>
                <w:sz w:val="16"/>
                <w:szCs w:val="16"/>
                <w:lang w:val="en-US"/>
              </w:rPr>
              <w:t>Opened</w:t>
            </w:r>
          </w:p>
        </w:tc>
        <w:tc>
          <w:tcPr>
            <w:tcW w:w="641" w:type="dxa"/>
            <w:tcBorders>
              <w:top w:val="single" w:sz="4" w:space="0" w:color="auto"/>
              <w:left w:val="single" w:sz="4" w:space="0" w:color="auto"/>
              <w:bottom w:val="single" w:sz="4" w:space="0" w:color="auto"/>
              <w:right w:val="single" w:sz="4" w:space="0" w:color="auto"/>
            </w:tcBorders>
            <w:noWrap/>
          </w:tcPr>
          <w:p w14:paraId="55380330" w14:textId="77777777" w:rsidR="00D06180" w:rsidRPr="00D06180" w:rsidRDefault="00D06180" w:rsidP="00D210CF">
            <w:pPr>
              <w:rPr>
                <w:rFonts w:cs="Helvetica"/>
                <w:noProof/>
                <w:sz w:val="16"/>
                <w:szCs w:val="16"/>
              </w:rPr>
            </w:pPr>
            <w:r w:rsidRPr="00D06180">
              <w:rPr>
                <w:rFonts w:cs="Helvetica"/>
                <w:noProof/>
                <w:sz w:val="16"/>
                <w:szCs w:val="16"/>
              </w:rPr>
              <w:drawing>
                <wp:anchor distT="0" distB="0" distL="114300" distR="114300" simplePos="0" relativeHeight="251664437" behindDoc="0" locked="0" layoutInCell="1" allowOverlap="1" wp14:anchorId="10473294" wp14:editId="166C17AF">
                  <wp:simplePos x="0" y="0"/>
                  <wp:positionH relativeFrom="column">
                    <wp:posOffset>151765</wp:posOffset>
                  </wp:positionH>
                  <wp:positionV relativeFrom="paragraph">
                    <wp:posOffset>2540</wp:posOffset>
                  </wp:positionV>
                  <wp:extent cx="180975" cy="171450"/>
                  <wp:effectExtent l="0" t="0" r="952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pic:spPr>
                      </pic:pic>
                    </a:graphicData>
                  </a:graphic>
                  <wp14:sizeRelH relativeFrom="page">
                    <wp14:pctWidth>0</wp14:pctWidth>
                  </wp14:sizeRelH>
                  <wp14:sizeRelV relativeFrom="page">
                    <wp14:pctHeight>0</wp14:pctHeight>
                  </wp14:sizeRelV>
                </wp:anchor>
              </w:drawing>
            </w:r>
          </w:p>
        </w:tc>
      </w:tr>
      <w:tr w:rsidR="00D06180" w:rsidRPr="00D06180" w14:paraId="474FB801" w14:textId="77777777" w:rsidTr="00D210CF">
        <w:trPr>
          <w:trHeight w:val="315"/>
        </w:trPr>
        <w:tc>
          <w:tcPr>
            <w:tcW w:w="673" w:type="dxa"/>
            <w:vMerge/>
            <w:tcBorders>
              <w:left w:val="single" w:sz="4" w:space="0" w:color="auto"/>
              <w:right w:val="single" w:sz="4" w:space="0" w:color="auto"/>
            </w:tcBorders>
            <w:noWrap/>
          </w:tcPr>
          <w:p w14:paraId="6F1562B7" w14:textId="77777777" w:rsidR="00D06180" w:rsidRPr="00D06180" w:rsidRDefault="00D06180" w:rsidP="00D210CF">
            <w:pPr>
              <w:rPr>
                <w:rFonts w:cs="Helvetica"/>
                <w:sz w:val="16"/>
                <w:szCs w:val="16"/>
                <w:lang w:val="en-US"/>
              </w:rPr>
            </w:pPr>
          </w:p>
        </w:tc>
        <w:tc>
          <w:tcPr>
            <w:tcW w:w="492" w:type="dxa"/>
            <w:vMerge/>
            <w:tcBorders>
              <w:left w:val="single" w:sz="4" w:space="0" w:color="auto"/>
              <w:right w:val="single" w:sz="4" w:space="0" w:color="auto"/>
            </w:tcBorders>
            <w:vAlign w:val="center"/>
          </w:tcPr>
          <w:p w14:paraId="2278FFCB" w14:textId="77777777" w:rsidR="00D06180" w:rsidRPr="00D06180" w:rsidRDefault="00D06180" w:rsidP="00D210CF">
            <w:pPr>
              <w:jc w:val="center"/>
              <w:rPr>
                <w:rFonts w:cs="Helvetica"/>
                <w:sz w:val="16"/>
                <w:szCs w:val="16"/>
                <w:lang w:val="en-US"/>
              </w:rPr>
            </w:pPr>
          </w:p>
        </w:tc>
        <w:tc>
          <w:tcPr>
            <w:tcW w:w="1025" w:type="dxa"/>
            <w:vMerge/>
            <w:tcBorders>
              <w:left w:val="single" w:sz="4" w:space="0" w:color="auto"/>
              <w:right w:val="single" w:sz="4" w:space="0" w:color="auto"/>
            </w:tcBorders>
            <w:noWrap/>
          </w:tcPr>
          <w:p w14:paraId="16F9C539" w14:textId="77777777" w:rsidR="00D06180" w:rsidRPr="00D06180" w:rsidRDefault="00D06180" w:rsidP="00D210CF">
            <w:pPr>
              <w:jc w:val="center"/>
              <w:rPr>
                <w:rFonts w:cs="Helvetica"/>
                <w:sz w:val="16"/>
                <w:szCs w:val="16"/>
                <w:lang w:val="en-US"/>
              </w:rPr>
            </w:pPr>
          </w:p>
        </w:tc>
        <w:tc>
          <w:tcPr>
            <w:tcW w:w="2017" w:type="dxa"/>
            <w:vMerge/>
            <w:tcBorders>
              <w:left w:val="single" w:sz="4" w:space="0" w:color="auto"/>
              <w:right w:val="single" w:sz="4" w:space="0" w:color="auto"/>
            </w:tcBorders>
            <w:noWrap/>
          </w:tcPr>
          <w:p w14:paraId="070FD136" w14:textId="77777777" w:rsidR="00D06180" w:rsidRPr="00D06180" w:rsidRDefault="00D06180" w:rsidP="00D210CF">
            <w:pPr>
              <w:rPr>
                <w:rFonts w:cs="Helvetica"/>
                <w:sz w:val="16"/>
                <w:szCs w:val="16"/>
                <w:lang w:val="en-US"/>
              </w:rPr>
            </w:pPr>
          </w:p>
        </w:tc>
        <w:tc>
          <w:tcPr>
            <w:tcW w:w="695" w:type="dxa"/>
            <w:vMerge/>
            <w:tcBorders>
              <w:left w:val="single" w:sz="4" w:space="0" w:color="auto"/>
              <w:right w:val="single" w:sz="4" w:space="0" w:color="auto"/>
            </w:tcBorders>
            <w:noWrap/>
          </w:tcPr>
          <w:p w14:paraId="04D9AC42" w14:textId="77777777" w:rsidR="00D06180" w:rsidRPr="00D06180" w:rsidRDefault="00D06180" w:rsidP="00D210CF">
            <w:pPr>
              <w:rPr>
                <w:rFonts w:cs="Helvetica"/>
                <w:noProof/>
                <w:sz w:val="16"/>
                <w:szCs w:val="16"/>
              </w:rPr>
            </w:pPr>
          </w:p>
        </w:tc>
        <w:tc>
          <w:tcPr>
            <w:tcW w:w="976" w:type="dxa"/>
            <w:tcBorders>
              <w:top w:val="single" w:sz="4" w:space="0" w:color="auto"/>
              <w:left w:val="single" w:sz="4" w:space="0" w:color="auto"/>
              <w:bottom w:val="single" w:sz="4" w:space="0" w:color="auto"/>
              <w:right w:val="single" w:sz="4" w:space="0" w:color="auto"/>
            </w:tcBorders>
            <w:noWrap/>
            <w:vAlign w:val="center"/>
          </w:tcPr>
          <w:p w14:paraId="2DB216D3" w14:textId="77777777" w:rsidR="00D06180" w:rsidRPr="00D06180" w:rsidRDefault="00D06180" w:rsidP="00D210CF">
            <w:pPr>
              <w:jc w:val="center"/>
              <w:rPr>
                <w:rFonts w:cs="Helvetica"/>
                <w:sz w:val="16"/>
                <w:szCs w:val="16"/>
                <w:lang w:val="en-US"/>
              </w:rPr>
            </w:pPr>
            <w:r w:rsidRPr="00D06180">
              <w:rPr>
                <w:rFonts w:cs="Helvetica"/>
                <w:sz w:val="16"/>
                <w:szCs w:val="16"/>
                <w:lang w:val="en-US"/>
              </w:rPr>
              <w:t>CLOSE</w:t>
            </w:r>
          </w:p>
        </w:tc>
        <w:tc>
          <w:tcPr>
            <w:tcW w:w="2142" w:type="dxa"/>
            <w:tcBorders>
              <w:top w:val="single" w:sz="4" w:space="0" w:color="auto"/>
              <w:left w:val="single" w:sz="4" w:space="0" w:color="auto"/>
              <w:bottom w:val="single" w:sz="4" w:space="0" w:color="auto"/>
              <w:right w:val="single" w:sz="4" w:space="0" w:color="auto"/>
            </w:tcBorders>
            <w:noWrap/>
          </w:tcPr>
          <w:p w14:paraId="242274FF" w14:textId="77777777" w:rsidR="00D06180" w:rsidRPr="00D06180" w:rsidRDefault="00D06180" w:rsidP="00D210CF">
            <w:pPr>
              <w:rPr>
                <w:rFonts w:cs="Helvetica"/>
                <w:sz w:val="16"/>
                <w:szCs w:val="16"/>
                <w:lang w:val="en-US"/>
              </w:rPr>
            </w:pPr>
            <w:r w:rsidRPr="00D06180">
              <w:rPr>
                <w:rFonts w:cs="Helvetica"/>
                <w:sz w:val="16"/>
                <w:szCs w:val="16"/>
                <w:lang w:val="en-US"/>
              </w:rPr>
              <w:t>Close the MPD and enable self-reclosing</w:t>
            </w:r>
          </w:p>
        </w:tc>
        <w:tc>
          <w:tcPr>
            <w:tcW w:w="1047" w:type="dxa"/>
            <w:tcBorders>
              <w:top w:val="single" w:sz="4" w:space="0" w:color="auto"/>
              <w:left w:val="single" w:sz="4" w:space="0" w:color="auto"/>
              <w:bottom w:val="single" w:sz="4" w:space="0" w:color="auto"/>
              <w:right w:val="single" w:sz="4" w:space="0" w:color="auto"/>
            </w:tcBorders>
            <w:vAlign w:val="center"/>
          </w:tcPr>
          <w:p w14:paraId="58EF1408" w14:textId="77777777" w:rsidR="00D06180" w:rsidRPr="00D06180" w:rsidRDefault="00D06180" w:rsidP="00D210CF">
            <w:pPr>
              <w:rPr>
                <w:rFonts w:cs="Helvetica"/>
                <w:sz w:val="16"/>
                <w:szCs w:val="16"/>
                <w:lang w:val="en-US"/>
              </w:rPr>
            </w:pPr>
            <w:r w:rsidRPr="00D06180">
              <w:rPr>
                <w:rFonts w:cs="Helvetica"/>
                <w:sz w:val="16"/>
                <w:szCs w:val="16"/>
                <w:lang w:val="en-US"/>
              </w:rPr>
              <w:t>Active</w:t>
            </w:r>
          </w:p>
        </w:tc>
        <w:tc>
          <w:tcPr>
            <w:tcW w:w="641" w:type="dxa"/>
            <w:tcBorders>
              <w:top w:val="single" w:sz="4" w:space="0" w:color="auto"/>
              <w:left w:val="single" w:sz="4" w:space="0" w:color="auto"/>
              <w:bottom w:val="single" w:sz="4" w:space="0" w:color="auto"/>
              <w:right w:val="single" w:sz="4" w:space="0" w:color="auto"/>
            </w:tcBorders>
            <w:noWrap/>
          </w:tcPr>
          <w:p w14:paraId="66E055FD" w14:textId="77777777" w:rsidR="00D06180" w:rsidRPr="00D06180" w:rsidRDefault="00D06180" w:rsidP="00D210CF">
            <w:pPr>
              <w:rPr>
                <w:rFonts w:cs="Helvetica"/>
                <w:noProof/>
                <w:sz w:val="16"/>
                <w:szCs w:val="16"/>
              </w:rPr>
            </w:pPr>
            <w:r w:rsidRPr="00D06180">
              <w:rPr>
                <w:rFonts w:cs="Helvetica"/>
                <w:noProof/>
                <w:sz w:val="16"/>
                <w:szCs w:val="16"/>
              </w:rPr>
              <w:drawing>
                <wp:anchor distT="0" distB="0" distL="114300" distR="114300" simplePos="0" relativeHeight="251665461" behindDoc="0" locked="0" layoutInCell="1" allowOverlap="1" wp14:anchorId="4BD545BA" wp14:editId="4FE0D067">
                  <wp:simplePos x="0" y="0"/>
                  <wp:positionH relativeFrom="column">
                    <wp:posOffset>162789</wp:posOffset>
                  </wp:positionH>
                  <wp:positionV relativeFrom="paragraph">
                    <wp:posOffset>107696</wp:posOffset>
                  </wp:positionV>
                  <wp:extent cx="133350" cy="142875"/>
                  <wp:effectExtent l="0" t="0" r="0" b="952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pic:spPr>
                      </pic:pic>
                    </a:graphicData>
                  </a:graphic>
                  <wp14:sizeRelH relativeFrom="page">
                    <wp14:pctWidth>0</wp14:pctWidth>
                  </wp14:sizeRelH>
                  <wp14:sizeRelV relativeFrom="page">
                    <wp14:pctHeight>0</wp14:pctHeight>
                  </wp14:sizeRelV>
                </wp:anchor>
              </w:drawing>
            </w:r>
          </w:p>
        </w:tc>
      </w:tr>
      <w:tr w:rsidR="00D06180" w:rsidRPr="00D06180" w14:paraId="4619176F" w14:textId="77777777" w:rsidTr="00D210CF">
        <w:trPr>
          <w:trHeight w:val="315"/>
        </w:trPr>
        <w:tc>
          <w:tcPr>
            <w:tcW w:w="673" w:type="dxa"/>
            <w:vMerge w:val="restart"/>
            <w:tcBorders>
              <w:top w:val="single" w:sz="4" w:space="0" w:color="auto"/>
              <w:left w:val="single" w:sz="4" w:space="0" w:color="auto"/>
              <w:right w:val="single" w:sz="4" w:space="0" w:color="auto"/>
            </w:tcBorders>
            <w:noWrap/>
            <w:vAlign w:val="center"/>
          </w:tcPr>
          <w:p w14:paraId="5852EA2F" w14:textId="77777777" w:rsidR="00D06180" w:rsidRPr="00D06180" w:rsidRDefault="00D06180" w:rsidP="00D210CF">
            <w:pPr>
              <w:rPr>
                <w:rFonts w:cs="Helvetica"/>
                <w:sz w:val="16"/>
                <w:szCs w:val="16"/>
                <w:lang w:val="en-US"/>
              </w:rPr>
            </w:pPr>
            <w:r w:rsidRPr="00D06180">
              <w:rPr>
                <w:rFonts w:cs="Helvetica"/>
                <w:sz w:val="16"/>
                <w:szCs w:val="16"/>
                <w:lang w:val="en-US"/>
              </w:rPr>
              <w:t>Open (OFF)</w:t>
            </w:r>
          </w:p>
        </w:tc>
        <w:tc>
          <w:tcPr>
            <w:tcW w:w="492" w:type="dxa"/>
            <w:vMerge w:val="restart"/>
            <w:tcBorders>
              <w:top w:val="single" w:sz="4" w:space="0" w:color="auto"/>
              <w:left w:val="single" w:sz="4" w:space="0" w:color="auto"/>
              <w:right w:val="single" w:sz="4" w:space="0" w:color="auto"/>
            </w:tcBorders>
            <w:vAlign w:val="center"/>
          </w:tcPr>
          <w:p w14:paraId="7FEEF585" w14:textId="77777777" w:rsidR="00D06180" w:rsidRPr="00D06180" w:rsidRDefault="00D06180" w:rsidP="00D210CF">
            <w:pPr>
              <w:jc w:val="center"/>
              <w:rPr>
                <w:rFonts w:cs="Helvetica"/>
                <w:sz w:val="16"/>
                <w:szCs w:val="16"/>
                <w:lang w:val="en-US"/>
              </w:rPr>
            </w:pPr>
            <w:r w:rsidRPr="00D06180">
              <w:rPr>
                <w:rFonts w:cs="Helvetica"/>
                <w:sz w:val="16"/>
                <w:szCs w:val="16"/>
                <w:lang w:val="en-US"/>
              </w:rPr>
              <w:t>ON</w:t>
            </w:r>
          </w:p>
        </w:tc>
        <w:tc>
          <w:tcPr>
            <w:tcW w:w="1025" w:type="dxa"/>
            <w:vMerge w:val="restart"/>
            <w:tcBorders>
              <w:top w:val="single" w:sz="4" w:space="0" w:color="auto"/>
              <w:left w:val="single" w:sz="4" w:space="0" w:color="auto"/>
              <w:right w:val="single" w:sz="4" w:space="0" w:color="auto"/>
            </w:tcBorders>
            <w:noWrap/>
            <w:vAlign w:val="center"/>
          </w:tcPr>
          <w:p w14:paraId="0D4DF777" w14:textId="77777777" w:rsidR="00D06180" w:rsidRPr="00D06180" w:rsidRDefault="00D06180" w:rsidP="00D210CF">
            <w:pPr>
              <w:jc w:val="center"/>
              <w:rPr>
                <w:rFonts w:cs="Helvetica"/>
                <w:sz w:val="16"/>
                <w:szCs w:val="16"/>
                <w:lang w:val="en-US"/>
              </w:rPr>
            </w:pPr>
            <w:r w:rsidRPr="00D06180">
              <w:rPr>
                <w:rFonts w:cs="Helvetica"/>
                <w:sz w:val="16"/>
                <w:szCs w:val="16"/>
                <w:lang w:val="en-US"/>
              </w:rPr>
              <w:t>Dead time</w:t>
            </w:r>
          </w:p>
          <w:p w14:paraId="031B455C" w14:textId="77777777" w:rsidR="00D06180" w:rsidRPr="00D06180" w:rsidRDefault="00D06180" w:rsidP="00D210CF">
            <w:pPr>
              <w:jc w:val="center"/>
              <w:rPr>
                <w:rFonts w:cs="Helvetica"/>
                <w:sz w:val="16"/>
                <w:szCs w:val="16"/>
                <w:lang w:val="en-US"/>
              </w:rPr>
            </w:pPr>
            <w:r w:rsidRPr="00D06180">
              <w:rPr>
                <w:rFonts w:cs="Helvetica"/>
                <w:sz w:val="16"/>
                <w:szCs w:val="16"/>
                <w:lang w:val="en-US"/>
              </w:rPr>
              <w:t>(tripped)</w:t>
            </w:r>
          </w:p>
        </w:tc>
        <w:tc>
          <w:tcPr>
            <w:tcW w:w="2017" w:type="dxa"/>
            <w:vMerge w:val="restart"/>
            <w:tcBorders>
              <w:top w:val="single" w:sz="4" w:space="0" w:color="auto"/>
              <w:left w:val="single" w:sz="4" w:space="0" w:color="auto"/>
              <w:right w:val="single" w:sz="4" w:space="0" w:color="auto"/>
            </w:tcBorders>
            <w:noWrap/>
            <w:vAlign w:val="center"/>
          </w:tcPr>
          <w:p w14:paraId="48408595" w14:textId="77777777" w:rsidR="00D06180" w:rsidRPr="00D06180" w:rsidRDefault="00D06180" w:rsidP="00D210CF">
            <w:pPr>
              <w:rPr>
                <w:rFonts w:cs="Helvetica"/>
                <w:sz w:val="16"/>
                <w:szCs w:val="16"/>
                <w:lang w:val="en-US"/>
              </w:rPr>
            </w:pPr>
            <w:r w:rsidRPr="00D06180">
              <w:rPr>
                <w:rFonts w:cs="Helvetica"/>
                <w:sz w:val="16"/>
                <w:szCs w:val="16"/>
                <w:lang w:val="en-US"/>
              </w:rPr>
              <w:t>The time to wait among reclosure attempts (ARI: 3s; ARI-30: 30s)</w:t>
            </w:r>
          </w:p>
        </w:tc>
        <w:tc>
          <w:tcPr>
            <w:tcW w:w="695" w:type="dxa"/>
            <w:vMerge w:val="restart"/>
            <w:tcBorders>
              <w:top w:val="single" w:sz="4" w:space="0" w:color="auto"/>
              <w:left w:val="single" w:sz="4" w:space="0" w:color="auto"/>
              <w:right w:val="single" w:sz="4" w:space="0" w:color="auto"/>
            </w:tcBorders>
            <w:noWrap/>
            <w:vAlign w:val="center"/>
          </w:tcPr>
          <w:p w14:paraId="6E517095" w14:textId="77777777" w:rsidR="00D06180" w:rsidRPr="00D06180" w:rsidRDefault="00D06180" w:rsidP="00D210CF">
            <w:pPr>
              <w:rPr>
                <w:rFonts w:cs="Helvetica"/>
                <w:noProof/>
                <w:sz w:val="16"/>
                <w:szCs w:val="16"/>
                <w:lang w:val="en-US"/>
              </w:rPr>
            </w:pPr>
            <w:r w:rsidRPr="00D06180">
              <w:rPr>
                <w:rFonts w:cs="Helvetica"/>
                <w:noProof/>
                <w:sz w:val="16"/>
                <w:szCs w:val="16"/>
              </w:rPr>
              <w:drawing>
                <wp:anchor distT="0" distB="0" distL="114300" distR="114300" simplePos="0" relativeHeight="251666485" behindDoc="0" locked="0" layoutInCell="1" allowOverlap="1" wp14:anchorId="7EA7E578" wp14:editId="0A1B1592">
                  <wp:simplePos x="0" y="0"/>
                  <wp:positionH relativeFrom="column">
                    <wp:posOffset>164465</wp:posOffset>
                  </wp:positionH>
                  <wp:positionV relativeFrom="paragraph">
                    <wp:posOffset>59690</wp:posOffset>
                  </wp:positionV>
                  <wp:extent cx="171450" cy="180975"/>
                  <wp:effectExtent l="0" t="0" r="0"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pic:spPr>
                      </pic:pic>
                    </a:graphicData>
                  </a:graphic>
                  <wp14:sizeRelH relativeFrom="page">
                    <wp14:pctWidth>0</wp14:pctWidth>
                  </wp14:sizeRelH>
                  <wp14:sizeRelV relativeFrom="page">
                    <wp14:pctHeight>0</wp14:pctHeight>
                  </wp14:sizeRelV>
                </wp:anchor>
              </w:drawing>
            </w:r>
          </w:p>
        </w:tc>
        <w:tc>
          <w:tcPr>
            <w:tcW w:w="976" w:type="dxa"/>
            <w:tcBorders>
              <w:top w:val="single" w:sz="4" w:space="0" w:color="auto"/>
              <w:left w:val="single" w:sz="4" w:space="0" w:color="auto"/>
              <w:bottom w:val="single" w:sz="4" w:space="0" w:color="auto"/>
              <w:right w:val="single" w:sz="4" w:space="0" w:color="auto"/>
            </w:tcBorders>
            <w:noWrap/>
            <w:vAlign w:val="center"/>
          </w:tcPr>
          <w:p w14:paraId="4558F199" w14:textId="77777777" w:rsidR="00D06180" w:rsidRPr="00D06180" w:rsidRDefault="00D06180" w:rsidP="00D210CF">
            <w:pPr>
              <w:jc w:val="center"/>
              <w:rPr>
                <w:rFonts w:cs="Helvetica"/>
                <w:sz w:val="16"/>
                <w:szCs w:val="16"/>
                <w:lang w:val="en-US"/>
              </w:rPr>
            </w:pPr>
            <w:r w:rsidRPr="00D06180">
              <w:rPr>
                <w:rFonts w:cs="Helvetica"/>
                <w:sz w:val="16"/>
                <w:szCs w:val="16"/>
                <w:lang w:val="en-US"/>
              </w:rPr>
              <w:t>OPEN</w:t>
            </w:r>
          </w:p>
        </w:tc>
        <w:tc>
          <w:tcPr>
            <w:tcW w:w="2142" w:type="dxa"/>
            <w:tcBorders>
              <w:top w:val="single" w:sz="4" w:space="0" w:color="auto"/>
              <w:left w:val="single" w:sz="4" w:space="0" w:color="auto"/>
              <w:bottom w:val="single" w:sz="4" w:space="0" w:color="auto"/>
              <w:right w:val="single" w:sz="4" w:space="0" w:color="auto"/>
            </w:tcBorders>
            <w:noWrap/>
            <w:vAlign w:val="center"/>
          </w:tcPr>
          <w:p w14:paraId="003962F6" w14:textId="77777777" w:rsidR="00D06180" w:rsidRPr="00D06180" w:rsidRDefault="00D06180" w:rsidP="00D210CF">
            <w:pPr>
              <w:rPr>
                <w:rFonts w:cs="Helvetica"/>
                <w:sz w:val="16"/>
                <w:szCs w:val="16"/>
                <w:lang w:val="en-US"/>
              </w:rPr>
            </w:pPr>
            <w:r w:rsidRPr="00D06180">
              <w:rPr>
                <w:rFonts w:cs="Helvetica"/>
                <w:sz w:val="16"/>
                <w:szCs w:val="16"/>
                <w:lang w:val="en-US"/>
              </w:rPr>
              <w:t>Nothing</w:t>
            </w:r>
          </w:p>
        </w:tc>
        <w:tc>
          <w:tcPr>
            <w:tcW w:w="1047" w:type="dxa"/>
            <w:tcBorders>
              <w:top w:val="single" w:sz="4" w:space="0" w:color="auto"/>
              <w:left w:val="single" w:sz="4" w:space="0" w:color="auto"/>
              <w:bottom w:val="single" w:sz="4" w:space="0" w:color="auto"/>
              <w:right w:val="single" w:sz="4" w:space="0" w:color="auto"/>
            </w:tcBorders>
            <w:vAlign w:val="center"/>
          </w:tcPr>
          <w:p w14:paraId="34962BD1" w14:textId="77777777" w:rsidR="00D06180" w:rsidRPr="00D06180" w:rsidRDefault="00D06180" w:rsidP="00D210CF">
            <w:pPr>
              <w:rPr>
                <w:rFonts w:cs="Helvetica"/>
                <w:sz w:val="16"/>
                <w:szCs w:val="16"/>
                <w:lang w:val="en-US"/>
              </w:rPr>
            </w:pPr>
            <w:r w:rsidRPr="00D06180">
              <w:rPr>
                <w:rFonts w:cs="Helvetica"/>
                <w:sz w:val="16"/>
                <w:szCs w:val="16"/>
                <w:lang w:val="en-US"/>
              </w:rPr>
              <w:t>Dead time</w:t>
            </w:r>
          </w:p>
        </w:tc>
        <w:tc>
          <w:tcPr>
            <w:tcW w:w="641" w:type="dxa"/>
            <w:tcBorders>
              <w:top w:val="single" w:sz="4" w:space="0" w:color="auto"/>
              <w:left w:val="single" w:sz="4" w:space="0" w:color="auto"/>
              <w:bottom w:val="single" w:sz="4" w:space="0" w:color="auto"/>
              <w:right w:val="single" w:sz="4" w:space="0" w:color="auto"/>
            </w:tcBorders>
            <w:noWrap/>
            <w:vAlign w:val="center"/>
          </w:tcPr>
          <w:p w14:paraId="001BD077" w14:textId="77777777" w:rsidR="00D06180" w:rsidRPr="00D06180" w:rsidRDefault="00D06180" w:rsidP="00D210CF">
            <w:pPr>
              <w:rPr>
                <w:rFonts w:cs="Helvetica"/>
                <w:noProof/>
                <w:sz w:val="16"/>
                <w:szCs w:val="16"/>
              </w:rPr>
            </w:pPr>
            <w:r w:rsidRPr="00D06180">
              <w:rPr>
                <w:rFonts w:cs="Helvetica"/>
                <w:noProof/>
                <w:sz w:val="16"/>
                <w:szCs w:val="16"/>
              </w:rPr>
              <w:drawing>
                <wp:anchor distT="0" distB="0" distL="114300" distR="114300" simplePos="0" relativeHeight="251667509" behindDoc="0" locked="0" layoutInCell="1" allowOverlap="1" wp14:anchorId="4C1747F2" wp14:editId="342FFAD0">
                  <wp:simplePos x="0" y="0"/>
                  <wp:positionH relativeFrom="column">
                    <wp:posOffset>149225</wp:posOffset>
                  </wp:positionH>
                  <wp:positionV relativeFrom="paragraph">
                    <wp:posOffset>14605</wp:posOffset>
                  </wp:positionV>
                  <wp:extent cx="171450" cy="180975"/>
                  <wp:effectExtent l="0" t="0" r="0" b="952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pic:spPr>
                      </pic:pic>
                    </a:graphicData>
                  </a:graphic>
                  <wp14:sizeRelH relativeFrom="page">
                    <wp14:pctWidth>0</wp14:pctWidth>
                  </wp14:sizeRelH>
                  <wp14:sizeRelV relativeFrom="page">
                    <wp14:pctHeight>0</wp14:pctHeight>
                  </wp14:sizeRelV>
                </wp:anchor>
              </w:drawing>
            </w:r>
          </w:p>
        </w:tc>
      </w:tr>
      <w:tr w:rsidR="00D06180" w:rsidRPr="00D06180" w14:paraId="39EA31F8" w14:textId="77777777" w:rsidTr="00D210CF">
        <w:trPr>
          <w:trHeight w:val="315"/>
        </w:trPr>
        <w:tc>
          <w:tcPr>
            <w:tcW w:w="673" w:type="dxa"/>
            <w:vMerge/>
            <w:tcBorders>
              <w:left w:val="single" w:sz="4" w:space="0" w:color="auto"/>
              <w:bottom w:val="single" w:sz="4" w:space="0" w:color="auto"/>
              <w:right w:val="single" w:sz="4" w:space="0" w:color="auto"/>
            </w:tcBorders>
            <w:noWrap/>
            <w:vAlign w:val="center"/>
          </w:tcPr>
          <w:p w14:paraId="4BA4CBA0" w14:textId="77777777" w:rsidR="00D06180" w:rsidRPr="00D06180" w:rsidRDefault="00D06180" w:rsidP="00D210CF">
            <w:pPr>
              <w:rPr>
                <w:rFonts w:cs="Helvetica"/>
                <w:sz w:val="16"/>
                <w:szCs w:val="16"/>
                <w:lang w:val="en-US"/>
              </w:rPr>
            </w:pPr>
          </w:p>
        </w:tc>
        <w:tc>
          <w:tcPr>
            <w:tcW w:w="492" w:type="dxa"/>
            <w:vMerge/>
            <w:tcBorders>
              <w:left w:val="single" w:sz="4" w:space="0" w:color="auto"/>
              <w:bottom w:val="single" w:sz="4" w:space="0" w:color="auto"/>
              <w:right w:val="single" w:sz="4" w:space="0" w:color="auto"/>
            </w:tcBorders>
            <w:vAlign w:val="center"/>
          </w:tcPr>
          <w:p w14:paraId="0C249A3C" w14:textId="77777777" w:rsidR="00D06180" w:rsidRPr="00D06180" w:rsidRDefault="00D06180" w:rsidP="00D210CF">
            <w:pPr>
              <w:jc w:val="center"/>
              <w:rPr>
                <w:rFonts w:cs="Helvetica"/>
                <w:sz w:val="16"/>
                <w:szCs w:val="16"/>
                <w:lang w:val="en-US"/>
              </w:rPr>
            </w:pPr>
          </w:p>
        </w:tc>
        <w:tc>
          <w:tcPr>
            <w:tcW w:w="1025" w:type="dxa"/>
            <w:vMerge/>
            <w:tcBorders>
              <w:left w:val="single" w:sz="4" w:space="0" w:color="auto"/>
              <w:bottom w:val="single" w:sz="4" w:space="0" w:color="auto"/>
              <w:right w:val="single" w:sz="4" w:space="0" w:color="auto"/>
            </w:tcBorders>
            <w:noWrap/>
            <w:vAlign w:val="center"/>
          </w:tcPr>
          <w:p w14:paraId="733DB2DB" w14:textId="77777777" w:rsidR="00D06180" w:rsidRPr="00D06180" w:rsidRDefault="00D06180" w:rsidP="00D210CF">
            <w:pPr>
              <w:jc w:val="center"/>
              <w:rPr>
                <w:rFonts w:cs="Helvetica"/>
                <w:sz w:val="16"/>
                <w:szCs w:val="16"/>
                <w:lang w:val="en-US"/>
              </w:rPr>
            </w:pPr>
          </w:p>
        </w:tc>
        <w:tc>
          <w:tcPr>
            <w:tcW w:w="2017" w:type="dxa"/>
            <w:vMerge/>
            <w:tcBorders>
              <w:left w:val="single" w:sz="4" w:space="0" w:color="auto"/>
              <w:bottom w:val="single" w:sz="4" w:space="0" w:color="auto"/>
              <w:right w:val="single" w:sz="4" w:space="0" w:color="auto"/>
            </w:tcBorders>
            <w:noWrap/>
            <w:vAlign w:val="center"/>
          </w:tcPr>
          <w:p w14:paraId="21036B34" w14:textId="77777777" w:rsidR="00D06180" w:rsidRPr="00D06180" w:rsidRDefault="00D06180" w:rsidP="00D210CF">
            <w:pPr>
              <w:rPr>
                <w:rFonts w:cs="Helvetica"/>
                <w:sz w:val="16"/>
                <w:szCs w:val="16"/>
                <w:lang w:val="en-US"/>
              </w:rPr>
            </w:pPr>
          </w:p>
        </w:tc>
        <w:tc>
          <w:tcPr>
            <w:tcW w:w="695" w:type="dxa"/>
            <w:vMerge/>
            <w:tcBorders>
              <w:left w:val="single" w:sz="4" w:space="0" w:color="auto"/>
              <w:bottom w:val="single" w:sz="4" w:space="0" w:color="auto"/>
              <w:right w:val="single" w:sz="4" w:space="0" w:color="auto"/>
            </w:tcBorders>
            <w:noWrap/>
            <w:vAlign w:val="center"/>
          </w:tcPr>
          <w:p w14:paraId="1B34763F" w14:textId="77777777" w:rsidR="00D06180" w:rsidRPr="00D06180" w:rsidRDefault="00D06180" w:rsidP="00D210CF">
            <w:pPr>
              <w:rPr>
                <w:rFonts w:cs="Helvetica"/>
                <w:noProof/>
                <w:sz w:val="16"/>
                <w:szCs w:val="16"/>
              </w:rPr>
            </w:pPr>
          </w:p>
        </w:tc>
        <w:tc>
          <w:tcPr>
            <w:tcW w:w="976" w:type="dxa"/>
            <w:tcBorders>
              <w:top w:val="single" w:sz="4" w:space="0" w:color="auto"/>
              <w:left w:val="single" w:sz="4" w:space="0" w:color="auto"/>
              <w:bottom w:val="single" w:sz="4" w:space="0" w:color="auto"/>
              <w:right w:val="single" w:sz="4" w:space="0" w:color="auto"/>
            </w:tcBorders>
            <w:noWrap/>
            <w:vAlign w:val="center"/>
          </w:tcPr>
          <w:p w14:paraId="46A905E2" w14:textId="77777777" w:rsidR="00D06180" w:rsidRPr="00D06180" w:rsidRDefault="00D06180" w:rsidP="00D210CF">
            <w:pPr>
              <w:jc w:val="center"/>
              <w:rPr>
                <w:rFonts w:cs="Helvetica"/>
                <w:sz w:val="16"/>
                <w:szCs w:val="16"/>
                <w:lang w:val="en-US"/>
              </w:rPr>
            </w:pPr>
            <w:r w:rsidRPr="00D06180">
              <w:rPr>
                <w:rFonts w:cs="Helvetica"/>
                <w:sz w:val="16"/>
                <w:szCs w:val="16"/>
                <w:lang w:val="en-US"/>
              </w:rPr>
              <w:t>CLOSE</w:t>
            </w:r>
          </w:p>
        </w:tc>
        <w:tc>
          <w:tcPr>
            <w:tcW w:w="2142" w:type="dxa"/>
            <w:tcBorders>
              <w:top w:val="single" w:sz="4" w:space="0" w:color="auto"/>
              <w:left w:val="single" w:sz="4" w:space="0" w:color="auto"/>
              <w:bottom w:val="single" w:sz="4" w:space="0" w:color="auto"/>
              <w:right w:val="single" w:sz="4" w:space="0" w:color="auto"/>
            </w:tcBorders>
            <w:noWrap/>
            <w:vAlign w:val="center"/>
          </w:tcPr>
          <w:p w14:paraId="5D539561" w14:textId="77777777" w:rsidR="00D06180" w:rsidRPr="00D06180" w:rsidRDefault="00D06180" w:rsidP="00D210CF">
            <w:pPr>
              <w:rPr>
                <w:rFonts w:cs="Helvetica"/>
                <w:sz w:val="16"/>
                <w:szCs w:val="16"/>
                <w:lang w:val="en-US"/>
              </w:rPr>
            </w:pPr>
            <w:r w:rsidRPr="00D06180">
              <w:rPr>
                <w:rFonts w:cs="Helvetica"/>
                <w:sz w:val="16"/>
                <w:szCs w:val="16"/>
                <w:lang w:val="en-US"/>
              </w:rPr>
              <w:t>Nothing</w:t>
            </w:r>
          </w:p>
        </w:tc>
        <w:tc>
          <w:tcPr>
            <w:tcW w:w="1047" w:type="dxa"/>
            <w:tcBorders>
              <w:top w:val="single" w:sz="4" w:space="0" w:color="auto"/>
              <w:left w:val="single" w:sz="4" w:space="0" w:color="auto"/>
              <w:bottom w:val="single" w:sz="4" w:space="0" w:color="auto"/>
              <w:right w:val="single" w:sz="4" w:space="0" w:color="auto"/>
            </w:tcBorders>
            <w:vAlign w:val="center"/>
          </w:tcPr>
          <w:p w14:paraId="6A9681C1" w14:textId="77777777" w:rsidR="00D06180" w:rsidRPr="00D06180" w:rsidRDefault="00D06180" w:rsidP="00D210CF">
            <w:pPr>
              <w:rPr>
                <w:rFonts w:cs="Helvetica"/>
                <w:sz w:val="16"/>
                <w:szCs w:val="16"/>
                <w:lang w:val="en-US"/>
              </w:rPr>
            </w:pPr>
            <w:r w:rsidRPr="00D06180">
              <w:rPr>
                <w:rFonts w:cs="Helvetica"/>
                <w:sz w:val="16"/>
                <w:szCs w:val="16"/>
                <w:lang w:val="en-US"/>
              </w:rPr>
              <w:t>Dead time</w:t>
            </w:r>
          </w:p>
        </w:tc>
        <w:tc>
          <w:tcPr>
            <w:tcW w:w="641" w:type="dxa"/>
            <w:tcBorders>
              <w:top w:val="single" w:sz="4" w:space="0" w:color="auto"/>
              <w:left w:val="single" w:sz="4" w:space="0" w:color="auto"/>
              <w:bottom w:val="single" w:sz="4" w:space="0" w:color="auto"/>
              <w:right w:val="single" w:sz="4" w:space="0" w:color="auto"/>
            </w:tcBorders>
            <w:noWrap/>
            <w:vAlign w:val="center"/>
          </w:tcPr>
          <w:p w14:paraId="2AFCA8F3" w14:textId="77777777" w:rsidR="00D06180" w:rsidRPr="00D06180" w:rsidRDefault="00D06180" w:rsidP="00D210CF">
            <w:pPr>
              <w:rPr>
                <w:rFonts w:cs="Helvetica"/>
                <w:noProof/>
                <w:sz w:val="16"/>
                <w:szCs w:val="16"/>
              </w:rPr>
            </w:pPr>
            <w:r w:rsidRPr="00D06180">
              <w:rPr>
                <w:rFonts w:cs="Helvetica"/>
                <w:noProof/>
                <w:sz w:val="16"/>
                <w:szCs w:val="16"/>
              </w:rPr>
              <w:drawing>
                <wp:anchor distT="0" distB="0" distL="114300" distR="114300" simplePos="0" relativeHeight="251668533" behindDoc="0" locked="0" layoutInCell="1" allowOverlap="1" wp14:anchorId="2FB5C69E" wp14:editId="6B91790E">
                  <wp:simplePos x="0" y="0"/>
                  <wp:positionH relativeFrom="column">
                    <wp:posOffset>163195</wp:posOffset>
                  </wp:positionH>
                  <wp:positionV relativeFrom="paragraph">
                    <wp:posOffset>31750</wp:posOffset>
                  </wp:positionV>
                  <wp:extent cx="171450" cy="180975"/>
                  <wp:effectExtent l="0" t="0" r="0" b="95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pic:spPr>
                      </pic:pic>
                    </a:graphicData>
                  </a:graphic>
                  <wp14:sizeRelH relativeFrom="page">
                    <wp14:pctWidth>0</wp14:pctWidth>
                  </wp14:sizeRelH>
                  <wp14:sizeRelV relativeFrom="page">
                    <wp14:pctHeight>0</wp14:pctHeight>
                  </wp14:sizeRelV>
                </wp:anchor>
              </w:drawing>
            </w:r>
          </w:p>
        </w:tc>
      </w:tr>
      <w:tr w:rsidR="00D06180" w:rsidRPr="00D06180" w14:paraId="36D265D1" w14:textId="77777777" w:rsidTr="00D210CF">
        <w:trPr>
          <w:trHeight w:val="315"/>
        </w:trPr>
        <w:tc>
          <w:tcPr>
            <w:tcW w:w="673" w:type="dxa"/>
            <w:vMerge w:val="restart"/>
            <w:tcBorders>
              <w:top w:val="single" w:sz="4" w:space="0" w:color="auto"/>
              <w:left w:val="single" w:sz="4" w:space="0" w:color="auto"/>
              <w:bottom w:val="single" w:sz="4" w:space="0" w:color="auto"/>
              <w:right w:val="single" w:sz="4" w:space="0" w:color="auto"/>
            </w:tcBorders>
            <w:noWrap/>
            <w:vAlign w:val="center"/>
          </w:tcPr>
          <w:p w14:paraId="688BB9B4" w14:textId="77777777" w:rsidR="00D06180" w:rsidRPr="00D06180" w:rsidRDefault="00D06180" w:rsidP="00D210CF">
            <w:pPr>
              <w:rPr>
                <w:rFonts w:cs="Helvetica"/>
                <w:sz w:val="16"/>
                <w:szCs w:val="16"/>
                <w:lang w:val="en-US"/>
              </w:rPr>
            </w:pPr>
            <w:r w:rsidRPr="00D06180">
              <w:rPr>
                <w:rFonts w:cs="Helvetica"/>
                <w:sz w:val="16"/>
                <w:szCs w:val="16"/>
                <w:lang w:val="en-US"/>
              </w:rPr>
              <w:t>Open (OFF)</w:t>
            </w:r>
          </w:p>
        </w:tc>
        <w:tc>
          <w:tcPr>
            <w:tcW w:w="492" w:type="dxa"/>
            <w:vMerge w:val="restart"/>
            <w:tcBorders>
              <w:top w:val="single" w:sz="4" w:space="0" w:color="auto"/>
              <w:left w:val="single" w:sz="4" w:space="0" w:color="auto"/>
              <w:bottom w:val="single" w:sz="4" w:space="0" w:color="auto"/>
              <w:right w:val="single" w:sz="4" w:space="0" w:color="auto"/>
            </w:tcBorders>
            <w:vAlign w:val="center"/>
          </w:tcPr>
          <w:p w14:paraId="53601A96" w14:textId="77777777" w:rsidR="00D06180" w:rsidRPr="00D06180" w:rsidRDefault="00D06180" w:rsidP="00D210CF">
            <w:pPr>
              <w:jc w:val="center"/>
              <w:rPr>
                <w:rFonts w:cs="Helvetica"/>
                <w:sz w:val="16"/>
                <w:szCs w:val="16"/>
                <w:lang w:val="en-US"/>
              </w:rPr>
            </w:pPr>
            <w:r w:rsidRPr="00D06180">
              <w:rPr>
                <w:rFonts w:cs="Helvetica"/>
                <w:sz w:val="16"/>
                <w:szCs w:val="16"/>
                <w:lang w:val="en-US"/>
              </w:rPr>
              <w:t>ON</w:t>
            </w:r>
          </w:p>
        </w:tc>
        <w:tc>
          <w:tcPr>
            <w:tcW w:w="1025" w:type="dxa"/>
            <w:vMerge w:val="restart"/>
            <w:tcBorders>
              <w:top w:val="single" w:sz="4" w:space="0" w:color="auto"/>
              <w:left w:val="single" w:sz="4" w:space="0" w:color="auto"/>
              <w:bottom w:val="single" w:sz="4" w:space="0" w:color="auto"/>
              <w:right w:val="single" w:sz="4" w:space="0" w:color="auto"/>
            </w:tcBorders>
            <w:noWrap/>
            <w:vAlign w:val="center"/>
          </w:tcPr>
          <w:p w14:paraId="28E8D16C" w14:textId="77777777" w:rsidR="00D06180" w:rsidRPr="00D06180" w:rsidRDefault="00D06180" w:rsidP="00D210CF">
            <w:pPr>
              <w:jc w:val="center"/>
              <w:rPr>
                <w:rFonts w:cs="Helvetica"/>
                <w:sz w:val="16"/>
                <w:szCs w:val="16"/>
                <w:lang w:val="en-US"/>
              </w:rPr>
            </w:pPr>
            <w:r w:rsidRPr="00D06180">
              <w:rPr>
                <w:rFonts w:cs="Helvetica"/>
                <w:sz w:val="16"/>
                <w:szCs w:val="16"/>
                <w:lang w:val="en-US"/>
              </w:rPr>
              <w:t>Locked</w:t>
            </w:r>
          </w:p>
        </w:tc>
        <w:tc>
          <w:tcPr>
            <w:tcW w:w="2017" w:type="dxa"/>
            <w:vMerge w:val="restart"/>
            <w:tcBorders>
              <w:top w:val="single" w:sz="4" w:space="0" w:color="auto"/>
              <w:left w:val="single" w:sz="4" w:space="0" w:color="auto"/>
              <w:bottom w:val="single" w:sz="4" w:space="0" w:color="auto"/>
              <w:right w:val="single" w:sz="4" w:space="0" w:color="auto"/>
            </w:tcBorders>
            <w:noWrap/>
            <w:vAlign w:val="center"/>
          </w:tcPr>
          <w:p w14:paraId="06B6E96A" w14:textId="77777777" w:rsidR="00D06180" w:rsidRPr="00D06180" w:rsidRDefault="00D06180" w:rsidP="00D210CF">
            <w:pPr>
              <w:rPr>
                <w:rFonts w:cs="Helvetica"/>
                <w:sz w:val="16"/>
                <w:szCs w:val="16"/>
                <w:lang w:val="en-US"/>
              </w:rPr>
            </w:pPr>
            <w:r w:rsidRPr="00D06180">
              <w:rPr>
                <w:rFonts w:cs="Helvetica"/>
                <w:sz w:val="16"/>
                <w:szCs w:val="16"/>
                <w:lang w:val="en-US"/>
              </w:rPr>
              <w:t>The status when all the attempts are failed</w:t>
            </w:r>
          </w:p>
        </w:tc>
        <w:tc>
          <w:tcPr>
            <w:tcW w:w="695" w:type="dxa"/>
            <w:vMerge w:val="restart"/>
            <w:tcBorders>
              <w:top w:val="single" w:sz="4" w:space="0" w:color="auto"/>
              <w:left w:val="single" w:sz="4" w:space="0" w:color="auto"/>
              <w:bottom w:val="single" w:sz="4" w:space="0" w:color="auto"/>
              <w:right w:val="single" w:sz="4" w:space="0" w:color="auto"/>
            </w:tcBorders>
            <w:noWrap/>
            <w:vAlign w:val="center"/>
          </w:tcPr>
          <w:p w14:paraId="32253E6E" w14:textId="77777777" w:rsidR="00D06180" w:rsidRPr="00D06180" w:rsidRDefault="00D06180" w:rsidP="00D210CF">
            <w:pPr>
              <w:rPr>
                <w:rFonts w:cs="Helvetica"/>
                <w:noProof/>
                <w:sz w:val="16"/>
                <w:szCs w:val="16"/>
                <w:lang w:val="en-US"/>
              </w:rPr>
            </w:pPr>
            <w:r w:rsidRPr="00D06180">
              <w:rPr>
                <w:rFonts w:cs="Helvetica"/>
                <w:noProof/>
                <w:sz w:val="16"/>
                <w:szCs w:val="16"/>
              </w:rPr>
              <w:drawing>
                <wp:anchor distT="0" distB="0" distL="114300" distR="114300" simplePos="0" relativeHeight="251669557" behindDoc="0" locked="0" layoutInCell="1" allowOverlap="1" wp14:anchorId="46DE103C" wp14:editId="5021BB44">
                  <wp:simplePos x="0" y="0"/>
                  <wp:positionH relativeFrom="column">
                    <wp:posOffset>176530</wp:posOffset>
                  </wp:positionH>
                  <wp:positionV relativeFrom="paragraph">
                    <wp:posOffset>23495</wp:posOffset>
                  </wp:positionV>
                  <wp:extent cx="152400" cy="123825"/>
                  <wp:effectExtent l="0" t="0" r="0" b="95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pic:spPr>
                      </pic:pic>
                    </a:graphicData>
                  </a:graphic>
                  <wp14:sizeRelH relativeFrom="page">
                    <wp14:pctWidth>0</wp14:pctWidth>
                  </wp14:sizeRelH>
                  <wp14:sizeRelV relativeFrom="page">
                    <wp14:pctHeight>0</wp14:pctHeight>
                  </wp14:sizeRelV>
                </wp:anchor>
              </w:drawing>
            </w:r>
          </w:p>
        </w:tc>
        <w:tc>
          <w:tcPr>
            <w:tcW w:w="976" w:type="dxa"/>
            <w:tcBorders>
              <w:top w:val="single" w:sz="4" w:space="0" w:color="auto"/>
              <w:left w:val="single" w:sz="4" w:space="0" w:color="auto"/>
              <w:bottom w:val="single" w:sz="4" w:space="0" w:color="auto"/>
              <w:right w:val="single" w:sz="4" w:space="0" w:color="auto"/>
            </w:tcBorders>
            <w:noWrap/>
            <w:vAlign w:val="center"/>
          </w:tcPr>
          <w:p w14:paraId="59D8E145" w14:textId="77777777" w:rsidR="00D06180" w:rsidRPr="00D06180" w:rsidRDefault="00D06180" w:rsidP="00D210CF">
            <w:pPr>
              <w:jc w:val="center"/>
              <w:rPr>
                <w:rFonts w:cs="Helvetica"/>
                <w:sz w:val="16"/>
                <w:szCs w:val="16"/>
                <w:lang w:val="en-US"/>
              </w:rPr>
            </w:pPr>
            <w:r w:rsidRPr="00D06180">
              <w:rPr>
                <w:rFonts w:cs="Helvetica"/>
                <w:sz w:val="16"/>
                <w:szCs w:val="16"/>
                <w:lang w:val="en-US"/>
              </w:rPr>
              <w:t>OPEN</w:t>
            </w:r>
          </w:p>
        </w:tc>
        <w:tc>
          <w:tcPr>
            <w:tcW w:w="2142" w:type="dxa"/>
            <w:tcBorders>
              <w:top w:val="single" w:sz="4" w:space="0" w:color="auto"/>
              <w:left w:val="single" w:sz="4" w:space="0" w:color="auto"/>
              <w:bottom w:val="single" w:sz="4" w:space="0" w:color="auto"/>
              <w:right w:val="single" w:sz="4" w:space="0" w:color="auto"/>
            </w:tcBorders>
            <w:noWrap/>
            <w:vAlign w:val="center"/>
          </w:tcPr>
          <w:p w14:paraId="7046EFB3" w14:textId="77777777" w:rsidR="00D06180" w:rsidRPr="00D06180" w:rsidRDefault="00D06180" w:rsidP="00D210CF">
            <w:pPr>
              <w:rPr>
                <w:rFonts w:cs="Helvetica"/>
                <w:sz w:val="16"/>
                <w:szCs w:val="16"/>
                <w:lang w:val="en-US"/>
              </w:rPr>
            </w:pPr>
            <w:r w:rsidRPr="00D06180">
              <w:rPr>
                <w:rFonts w:cs="Helvetica"/>
                <w:sz w:val="16"/>
                <w:szCs w:val="16"/>
                <w:lang w:val="en-US"/>
              </w:rPr>
              <w:t>Nothing</w:t>
            </w:r>
          </w:p>
        </w:tc>
        <w:tc>
          <w:tcPr>
            <w:tcW w:w="1047" w:type="dxa"/>
            <w:tcBorders>
              <w:top w:val="single" w:sz="4" w:space="0" w:color="auto"/>
              <w:left w:val="single" w:sz="4" w:space="0" w:color="auto"/>
              <w:bottom w:val="single" w:sz="4" w:space="0" w:color="auto"/>
              <w:right w:val="single" w:sz="4" w:space="0" w:color="auto"/>
            </w:tcBorders>
            <w:vAlign w:val="center"/>
          </w:tcPr>
          <w:p w14:paraId="6C66ABD9" w14:textId="77777777" w:rsidR="00D06180" w:rsidRPr="00D06180" w:rsidRDefault="00D06180" w:rsidP="00D210CF">
            <w:pPr>
              <w:rPr>
                <w:rFonts w:cs="Helvetica"/>
                <w:sz w:val="16"/>
                <w:szCs w:val="16"/>
                <w:lang w:val="en-US"/>
              </w:rPr>
            </w:pPr>
            <w:r w:rsidRPr="00D06180">
              <w:rPr>
                <w:rFonts w:cs="Helvetica"/>
                <w:sz w:val="16"/>
                <w:szCs w:val="16"/>
                <w:lang w:val="en-US"/>
              </w:rPr>
              <w:t>Locked</w:t>
            </w:r>
          </w:p>
        </w:tc>
        <w:tc>
          <w:tcPr>
            <w:tcW w:w="641" w:type="dxa"/>
            <w:tcBorders>
              <w:top w:val="single" w:sz="4" w:space="0" w:color="auto"/>
              <w:left w:val="single" w:sz="4" w:space="0" w:color="auto"/>
              <w:bottom w:val="single" w:sz="4" w:space="0" w:color="auto"/>
              <w:right w:val="single" w:sz="4" w:space="0" w:color="auto"/>
            </w:tcBorders>
            <w:noWrap/>
            <w:vAlign w:val="center"/>
          </w:tcPr>
          <w:p w14:paraId="39DB8D8E" w14:textId="77777777" w:rsidR="00D06180" w:rsidRPr="00D06180" w:rsidRDefault="00D06180" w:rsidP="00D210CF">
            <w:pPr>
              <w:rPr>
                <w:rFonts w:cs="Helvetica"/>
                <w:noProof/>
                <w:sz w:val="16"/>
                <w:szCs w:val="16"/>
              </w:rPr>
            </w:pPr>
            <w:r w:rsidRPr="00D06180">
              <w:rPr>
                <w:rFonts w:cs="Helvetica"/>
                <w:noProof/>
                <w:sz w:val="16"/>
                <w:szCs w:val="16"/>
              </w:rPr>
              <w:drawing>
                <wp:anchor distT="0" distB="0" distL="114300" distR="114300" simplePos="0" relativeHeight="251670581" behindDoc="0" locked="0" layoutInCell="1" allowOverlap="1" wp14:anchorId="391A0801" wp14:editId="36B1E235">
                  <wp:simplePos x="0" y="0"/>
                  <wp:positionH relativeFrom="column">
                    <wp:posOffset>174625</wp:posOffset>
                  </wp:positionH>
                  <wp:positionV relativeFrom="paragraph">
                    <wp:posOffset>23495</wp:posOffset>
                  </wp:positionV>
                  <wp:extent cx="152400" cy="1333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pic:spPr>
                      </pic:pic>
                    </a:graphicData>
                  </a:graphic>
                  <wp14:sizeRelH relativeFrom="page">
                    <wp14:pctWidth>0</wp14:pctWidth>
                  </wp14:sizeRelH>
                  <wp14:sizeRelV relativeFrom="page">
                    <wp14:pctHeight>0</wp14:pctHeight>
                  </wp14:sizeRelV>
                </wp:anchor>
              </w:drawing>
            </w:r>
          </w:p>
        </w:tc>
      </w:tr>
      <w:tr w:rsidR="00D06180" w:rsidRPr="00D06180" w14:paraId="66F7916C" w14:textId="77777777" w:rsidTr="00D210CF">
        <w:trPr>
          <w:trHeight w:val="315"/>
        </w:trPr>
        <w:tc>
          <w:tcPr>
            <w:tcW w:w="673" w:type="dxa"/>
            <w:vMerge/>
            <w:tcBorders>
              <w:top w:val="single" w:sz="4" w:space="0" w:color="auto"/>
              <w:left w:val="single" w:sz="4" w:space="0" w:color="auto"/>
              <w:bottom w:val="single" w:sz="4" w:space="0" w:color="auto"/>
              <w:right w:val="single" w:sz="4" w:space="0" w:color="auto"/>
            </w:tcBorders>
            <w:noWrap/>
            <w:vAlign w:val="center"/>
          </w:tcPr>
          <w:p w14:paraId="4098C59D" w14:textId="77777777" w:rsidR="00D06180" w:rsidRPr="00D06180" w:rsidRDefault="00D06180" w:rsidP="00D210CF">
            <w:pPr>
              <w:rPr>
                <w:rFonts w:cs="Helvetica"/>
                <w:sz w:val="16"/>
                <w:szCs w:val="16"/>
                <w:lang w:val="en-US"/>
              </w:rPr>
            </w:pPr>
          </w:p>
        </w:tc>
        <w:tc>
          <w:tcPr>
            <w:tcW w:w="492" w:type="dxa"/>
            <w:vMerge/>
            <w:tcBorders>
              <w:top w:val="single" w:sz="4" w:space="0" w:color="auto"/>
              <w:left w:val="single" w:sz="4" w:space="0" w:color="auto"/>
              <w:bottom w:val="single" w:sz="4" w:space="0" w:color="auto"/>
              <w:right w:val="single" w:sz="4" w:space="0" w:color="auto"/>
            </w:tcBorders>
            <w:vAlign w:val="center"/>
          </w:tcPr>
          <w:p w14:paraId="3FE1E4D6" w14:textId="77777777" w:rsidR="00D06180" w:rsidRPr="00D06180" w:rsidRDefault="00D06180" w:rsidP="00D210CF">
            <w:pPr>
              <w:jc w:val="center"/>
              <w:rPr>
                <w:rFonts w:cs="Helvetica"/>
                <w:sz w:val="16"/>
                <w:szCs w:val="16"/>
                <w:lang w:val="en-US"/>
              </w:rPr>
            </w:pPr>
          </w:p>
        </w:tc>
        <w:tc>
          <w:tcPr>
            <w:tcW w:w="1025" w:type="dxa"/>
            <w:vMerge/>
            <w:tcBorders>
              <w:top w:val="single" w:sz="4" w:space="0" w:color="auto"/>
              <w:left w:val="single" w:sz="4" w:space="0" w:color="auto"/>
              <w:bottom w:val="single" w:sz="4" w:space="0" w:color="auto"/>
              <w:right w:val="single" w:sz="4" w:space="0" w:color="auto"/>
            </w:tcBorders>
            <w:noWrap/>
            <w:vAlign w:val="center"/>
          </w:tcPr>
          <w:p w14:paraId="5814C68C" w14:textId="77777777" w:rsidR="00D06180" w:rsidRPr="00D06180" w:rsidRDefault="00D06180" w:rsidP="00D210CF">
            <w:pPr>
              <w:jc w:val="center"/>
              <w:rPr>
                <w:rFonts w:cs="Helvetica"/>
                <w:sz w:val="16"/>
                <w:szCs w:val="16"/>
                <w:lang w:val="en-US"/>
              </w:rPr>
            </w:pPr>
          </w:p>
        </w:tc>
        <w:tc>
          <w:tcPr>
            <w:tcW w:w="2017" w:type="dxa"/>
            <w:vMerge/>
            <w:tcBorders>
              <w:top w:val="single" w:sz="4" w:space="0" w:color="auto"/>
              <w:left w:val="single" w:sz="4" w:space="0" w:color="auto"/>
              <w:bottom w:val="single" w:sz="4" w:space="0" w:color="auto"/>
              <w:right w:val="single" w:sz="4" w:space="0" w:color="auto"/>
            </w:tcBorders>
            <w:noWrap/>
            <w:vAlign w:val="center"/>
          </w:tcPr>
          <w:p w14:paraId="3011DCC6" w14:textId="77777777" w:rsidR="00D06180" w:rsidRPr="00D06180" w:rsidRDefault="00D06180" w:rsidP="00D210CF">
            <w:pPr>
              <w:rPr>
                <w:rFonts w:cs="Helvetica"/>
                <w:sz w:val="16"/>
                <w:szCs w:val="16"/>
                <w:lang w:val="en-US"/>
              </w:rPr>
            </w:pPr>
          </w:p>
        </w:tc>
        <w:tc>
          <w:tcPr>
            <w:tcW w:w="695" w:type="dxa"/>
            <w:vMerge/>
            <w:tcBorders>
              <w:top w:val="single" w:sz="4" w:space="0" w:color="auto"/>
              <w:left w:val="single" w:sz="4" w:space="0" w:color="auto"/>
              <w:bottom w:val="single" w:sz="4" w:space="0" w:color="auto"/>
              <w:right w:val="single" w:sz="4" w:space="0" w:color="auto"/>
            </w:tcBorders>
            <w:noWrap/>
            <w:vAlign w:val="center"/>
          </w:tcPr>
          <w:p w14:paraId="384F71B2" w14:textId="77777777" w:rsidR="00D06180" w:rsidRPr="00D06180" w:rsidRDefault="00D06180" w:rsidP="00D210CF">
            <w:pPr>
              <w:rPr>
                <w:rFonts w:cs="Helvetica"/>
                <w:noProof/>
                <w:sz w:val="16"/>
                <w:szCs w:val="16"/>
              </w:rPr>
            </w:pPr>
          </w:p>
        </w:tc>
        <w:tc>
          <w:tcPr>
            <w:tcW w:w="976" w:type="dxa"/>
            <w:tcBorders>
              <w:top w:val="single" w:sz="4" w:space="0" w:color="auto"/>
              <w:left w:val="single" w:sz="4" w:space="0" w:color="auto"/>
              <w:bottom w:val="single" w:sz="4" w:space="0" w:color="auto"/>
              <w:right w:val="single" w:sz="4" w:space="0" w:color="auto"/>
            </w:tcBorders>
            <w:noWrap/>
            <w:vAlign w:val="center"/>
          </w:tcPr>
          <w:p w14:paraId="5AC9845E" w14:textId="77777777" w:rsidR="00D06180" w:rsidRPr="00D06180" w:rsidRDefault="00D06180" w:rsidP="00D210CF">
            <w:pPr>
              <w:jc w:val="center"/>
              <w:rPr>
                <w:rFonts w:cs="Helvetica"/>
                <w:sz w:val="16"/>
                <w:szCs w:val="16"/>
                <w:lang w:val="en-US"/>
              </w:rPr>
            </w:pPr>
            <w:r w:rsidRPr="00D06180">
              <w:rPr>
                <w:rFonts w:cs="Helvetica"/>
                <w:sz w:val="16"/>
                <w:szCs w:val="16"/>
                <w:lang w:val="en-US"/>
              </w:rPr>
              <w:t>CLOSE</w:t>
            </w:r>
          </w:p>
        </w:tc>
        <w:tc>
          <w:tcPr>
            <w:tcW w:w="2142" w:type="dxa"/>
            <w:tcBorders>
              <w:top w:val="single" w:sz="4" w:space="0" w:color="auto"/>
              <w:left w:val="single" w:sz="4" w:space="0" w:color="auto"/>
              <w:bottom w:val="single" w:sz="4" w:space="0" w:color="auto"/>
              <w:right w:val="single" w:sz="4" w:space="0" w:color="auto"/>
            </w:tcBorders>
            <w:noWrap/>
            <w:vAlign w:val="center"/>
          </w:tcPr>
          <w:p w14:paraId="7FE7E7A8" w14:textId="77777777" w:rsidR="00D06180" w:rsidRPr="00D06180" w:rsidRDefault="00D06180" w:rsidP="00D210CF">
            <w:pPr>
              <w:rPr>
                <w:rFonts w:cs="Helvetica"/>
                <w:sz w:val="16"/>
                <w:szCs w:val="16"/>
                <w:lang w:val="en-US"/>
              </w:rPr>
            </w:pPr>
            <w:r w:rsidRPr="00D06180">
              <w:rPr>
                <w:rFonts w:cs="Helvetica"/>
                <w:sz w:val="16"/>
                <w:szCs w:val="16"/>
                <w:lang w:val="en-US"/>
              </w:rPr>
              <w:t>Nothing</w:t>
            </w:r>
          </w:p>
        </w:tc>
        <w:tc>
          <w:tcPr>
            <w:tcW w:w="1047" w:type="dxa"/>
            <w:tcBorders>
              <w:top w:val="single" w:sz="4" w:space="0" w:color="auto"/>
              <w:left w:val="single" w:sz="4" w:space="0" w:color="auto"/>
              <w:bottom w:val="single" w:sz="4" w:space="0" w:color="auto"/>
              <w:right w:val="single" w:sz="4" w:space="0" w:color="auto"/>
            </w:tcBorders>
            <w:vAlign w:val="center"/>
          </w:tcPr>
          <w:p w14:paraId="7EAF0C3E" w14:textId="77777777" w:rsidR="00D06180" w:rsidRPr="00D06180" w:rsidRDefault="00D06180" w:rsidP="00D210CF">
            <w:pPr>
              <w:rPr>
                <w:rFonts w:cs="Helvetica"/>
                <w:sz w:val="16"/>
                <w:szCs w:val="16"/>
                <w:lang w:val="en-US"/>
              </w:rPr>
            </w:pPr>
            <w:r w:rsidRPr="00D06180">
              <w:rPr>
                <w:rFonts w:cs="Helvetica"/>
                <w:sz w:val="16"/>
                <w:szCs w:val="16"/>
                <w:lang w:val="en-US"/>
              </w:rPr>
              <w:t>Locked</w:t>
            </w:r>
          </w:p>
        </w:tc>
        <w:tc>
          <w:tcPr>
            <w:tcW w:w="641" w:type="dxa"/>
            <w:tcBorders>
              <w:top w:val="single" w:sz="4" w:space="0" w:color="auto"/>
              <w:left w:val="single" w:sz="4" w:space="0" w:color="auto"/>
              <w:bottom w:val="single" w:sz="4" w:space="0" w:color="auto"/>
              <w:right w:val="single" w:sz="4" w:space="0" w:color="auto"/>
            </w:tcBorders>
            <w:noWrap/>
            <w:vAlign w:val="center"/>
          </w:tcPr>
          <w:p w14:paraId="1C759C3D" w14:textId="77777777" w:rsidR="00D06180" w:rsidRPr="00D06180" w:rsidRDefault="00D06180" w:rsidP="00D210CF">
            <w:pPr>
              <w:rPr>
                <w:rFonts w:cs="Helvetica"/>
                <w:noProof/>
                <w:sz w:val="16"/>
                <w:szCs w:val="16"/>
              </w:rPr>
            </w:pPr>
            <w:r w:rsidRPr="00D06180">
              <w:rPr>
                <w:rFonts w:cs="Helvetica"/>
                <w:noProof/>
                <w:sz w:val="16"/>
                <w:szCs w:val="16"/>
              </w:rPr>
              <w:drawing>
                <wp:anchor distT="0" distB="0" distL="114300" distR="114300" simplePos="0" relativeHeight="251671605" behindDoc="0" locked="0" layoutInCell="1" allowOverlap="1" wp14:anchorId="613FEEE8" wp14:editId="6CBD2A72">
                  <wp:simplePos x="0" y="0"/>
                  <wp:positionH relativeFrom="column">
                    <wp:posOffset>167640</wp:posOffset>
                  </wp:positionH>
                  <wp:positionV relativeFrom="paragraph">
                    <wp:posOffset>0</wp:posOffset>
                  </wp:positionV>
                  <wp:extent cx="152400" cy="1333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pic:spPr>
                      </pic:pic>
                    </a:graphicData>
                  </a:graphic>
                  <wp14:sizeRelH relativeFrom="page">
                    <wp14:pctWidth>0</wp14:pctWidth>
                  </wp14:sizeRelH>
                  <wp14:sizeRelV relativeFrom="page">
                    <wp14:pctHeight>0</wp14:pctHeight>
                  </wp14:sizeRelV>
                </wp:anchor>
              </w:drawing>
            </w:r>
          </w:p>
        </w:tc>
      </w:tr>
    </w:tbl>
    <w:p w14:paraId="77D39188" w14:textId="77777777" w:rsidR="00D06180" w:rsidRPr="00D06180" w:rsidRDefault="00D06180" w:rsidP="00D06180">
      <w:pPr>
        <w:rPr>
          <w:lang w:val="en-US"/>
        </w:rPr>
      </w:pPr>
    </w:p>
    <w:p w14:paraId="4FA6BC86" w14:textId="77777777" w:rsidR="00D06180" w:rsidRDefault="00D06180" w:rsidP="0052163B">
      <w:pPr>
        <w:rPr>
          <w:lang w:val="en-US"/>
        </w:rPr>
      </w:pPr>
    </w:p>
    <w:p w14:paraId="3C60C7EB" w14:textId="57861739" w:rsidR="006269EF" w:rsidRPr="00B5210A" w:rsidRDefault="00B5210A" w:rsidP="009661BC">
      <w:pPr>
        <w:pStyle w:val="Heading2"/>
        <w:numPr>
          <w:ilvl w:val="2"/>
          <w:numId w:val="2"/>
        </w:numPr>
        <w:jc w:val="both"/>
        <w:rPr>
          <w:u w:val="single"/>
          <w:lang w:val="en-US"/>
        </w:rPr>
      </w:pPr>
      <w:bookmarkStart w:id="39" w:name="_Toc115677125"/>
      <w:r w:rsidRPr="6D8328AD">
        <w:rPr>
          <w:lang w:val="en-US"/>
        </w:rPr>
        <w:t>ARI operations during a mains voltage drop (black-out)</w:t>
      </w:r>
      <w:bookmarkEnd w:id="39"/>
    </w:p>
    <w:tbl>
      <w:tblPr>
        <w:tblStyle w:val="TableGrid"/>
        <w:tblW w:w="0" w:type="auto"/>
        <w:tblLook w:val="04A0" w:firstRow="1" w:lastRow="0" w:firstColumn="1" w:lastColumn="0" w:noHBand="0" w:noVBand="1"/>
      </w:tblPr>
      <w:tblGrid>
        <w:gridCol w:w="1106"/>
        <w:gridCol w:w="1439"/>
        <w:gridCol w:w="1665"/>
        <w:gridCol w:w="868"/>
        <w:gridCol w:w="1217"/>
        <w:gridCol w:w="2241"/>
        <w:gridCol w:w="814"/>
      </w:tblGrid>
      <w:tr w:rsidR="006269EF" w:rsidRPr="006269EF" w14:paraId="63D6EB58" w14:textId="77777777" w:rsidTr="00925C87">
        <w:trPr>
          <w:trHeight w:val="1365"/>
        </w:trPr>
        <w:tc>
          <w:tcPr>
            <w:tcW w:w="1107" w:type="dxa"/>
            <w:vAlign w:val="center"/>
            <w:hideMark/>
          </w:tcPr>
          <w:p w14:paraId="59058E8A" w14:textId="77777777" w:rsidR="006269EF" w:rsidRPr="006269EF" w:rsidRDefault="006269EF" w:rsidP="006269EF">
            <w:bookmarkStart w:id="40" w:name="_Hlk115157687"/>
            <w:r w:rsidRPr="006269EF">
              <w:t>MPD status</w:t>
            </w:r>
          </w:p>
        </w:tc>
        <w:tc>
          <w:tcPr>
            <w:tcW w:w="1438" w:type="dxa"/>
            <w:vAlign w:val="center"/>
            <w:hideMark/>
          </w:tcPr>
          <w:p w14:paraId="453A3CB1" w14:textId="77777777" w:rsidR="006269EF" w:rsidRPr="006269EF" w:rsidRDefault="006269EF" w:rsidP="006269EF">
            <w:r w:rsidRPr="006269EF">
              <w:t>ARI status</w:t>
            </w:r>
          </w:p>
        </w:tc>
        <w:tc>
          <w:tcPr>
            <w:tcW w:w="1665" w:type="dxa"/>
            <w:vAlign w:val="center"/>
            <w:hideMark/>
          </w:tcPr>
          <w:p w14:paraId="6637361A" w14:textId="77777777" w:rsidR="006269EF" w:rsidRPr="006269EF" w:rsidRDefault="006269EF" w:rsidP="006269EF">
            <w:r w:rsidRPr="006269EF">
              <w:t xml:space="preserve">ARI status </w:t>
            </w:r>
            <w:proofErr w:type="spellStart"/>
            <w:r w:rsidRPr="006269EF">
              <w:t>definition</w:t>
            </w:r>
            <w:proofErr w:type="spellEnd"/>
          </w:p>
        </w:tc>
        <w:tc>
          <w:tcPr>
            <w:tcW w:w="868" w:type="dxa"/>
            <w:noWrap/>
            <w:vAlign w:val="center"/>
            <w:hideMark/>
          </w:tcPr>
          <w:p w14:paraId="6F23818C" w14:textId="1C1269AF" w:rsidR="006269EF" w:rsidRPr="006269EF" w:rsidRDefault="006269EF" w:rsidP="006269EF"/>
          <w:tbl>
            <w:tblPr>
              <w:tblW w:w="0" w:type="auto"/>
              <w:tblCellSpacing w:w="0" w:type="dxa"/>
              <w:tblCellMar>
                <w:left w:w="0" w:type="dxa"/>
                <w:right w:w="0" w:type="dxa"/>
              </w:tblCellMar>
              <w:tblLook w:val="04A0" w:firstRow="1" w:lastRow="0" w:firstColumn="1" w:lastColumn="0" w:noHBand="0" w:noVBand="1"/>
            </w:tblPr>
            <w:tblGrid>
              <w:gridCol w:w="652"/>
            </w:tblGrid>
            <w:tr w:rsidR="006269EF" w:rsidRPr="006269EF" w14:paraId="380EE36C" w14:textId="77777777">
              <w:trPr>
                <w:trHeight w:val="1500"/>
                <w:tblCellSpacing w:w="0" w:type="dxa"/>
              </w:trPr>
              <w:tc>
                <w:tcPr>
                  <w:tcW w:w="1180" w:type="dxa"/>
                  <w:tcBorders>
                    <w:top w:val="nil"/>
                    <w:left w:val="nil"/>
                    <w:bottom w:val="nil"/>
                    <w:right w:val="nil"/>
                  </w:tcBorders>
                  <w:shd w:val="clear" w:color="auto" w:fill="auto"/>
                  <w:vAlign w:val="center"/>
                  <w:hideMark/>
                </w:tcPr>
                <w:p w14:paraId="402DCC99" w14:textId="754AB0A7" w:rsidR="006269EF" w:rsidRPr="006269EF" w:rsidRDefault="006269EF" w:rsidP="006269EF">
                  <w:pPr>
                    <w:rPr>
                      <w:lang w:val="en-US"/>
                    </w:rPr>
                  </w:pPr>
                  <w:r w:rsidRPr="006269EF">
                    <w:rPr>
                      <w:lang w:val="en-US"/>
                    </w:rPr>
                    <w:t xml:space="preserve">LED before </w:t>
                  </w:r>
                  <w:r>
                    <w:rPr>
                      <w:lang w:val="en-US"/>
                    </w:rPr>
                    <w:t>drop</w:t>
                  </w:r>
                </w:p>
              </w:tc>
            </w:tr>
          </w:tbl>
          <w:p w14:paraId="2E3777E8" w14:textId="77777777" w:rsidR="006269EF" w:rsidRPr="006269EF" w:rsidRDefault="006269EF" w:rsidP="006269EF">
            <w:pPr>
              <w:rPr>
                <w:lang w:val="en-US"/>
              </w:rPr>
            </w:pPr>
          </w:p>
        </w:tc>
        <w:tc>
          <w:tcPr>
            <w:tcW w:w="1217" w:type="dxa"/>
            <w:vAlign w:val="center"/>
            <w:hideMark/>
          </w:tcPr>
          <w:p w14:paraId="20FFD8AC" w14:textId="77777777" w:rsidR="006269EF" w:rsidRPr="006269EF" w:rsidRDefault="006269EF" w:rsidP="006269EF">
            <w:pPr>
              <w:rPr>
                <w:lang w:val="en-US"/>
              </w:rPr>
            </w:pPr>
            <w:r w:rsidRPr="006269EF">
              <w:rPr>
                <w:lang w:val="en-US"/>
              </w:rPr>
              <w:t>What's happen during the drop off (ARI turns OFF)</w:t>
            </w:r>
          </w:p>
        </w:tc>
        <w:tc>
          <w:tcPr>
            <w:tcW w:w="2241" w:type="dxa"/>
            <w:vAlign w:val="center"/>
            <w:hideMark/>
          </w:tcPr>
          <w:p w14:paraId="12280CB6" w14:textId="77777777" w:rsidR="006269EF" w:rsidRPr="006269EF" w:rsidRDefault="006269EF" w:rsidP="006269EF">
            <w:pPr>
              <w:rPr>
                <w:lang w:val="en-US"/>
              </w:rPr>
            </w:pPr>
            <w:r w:rsidRPr="006269EF">
              <w:rPr>
                <w:lang w:val="en-US"/>
              </w:rPr>
              <w:t>What's happen at the mains restoring</w:t>
            </w:r>
          </w:p>
        </w:tc>
        <w:tc>
          <w:tcPr>
            <w:tcW w:w="814" w:type="dxa"/>
            <w:noWrap/>
            <w:vAlign w:val="center"/>
            <w:hideMark/>
          </w:tcPr>
          <w:p w14:paraId="257C6DDF" w14:textId="0D37E832" w:rsidR="006269EF" w:rsidRPr="006269EF" w:rsidRDefault="006269EF" w:rsidP="006269EF">
            <w:pPr>
              <w:rPr>
                <w:lang w:val="en-US"/>
              </w:rPr>
            </w:pPr>
          </w:p>
          <w:tbl>
            <w:tblPr>
              <w:tblW w:w="0" w:type="auto"/>
              <w:tblCellSpacing w:w="0" w:type="dxa"/>
              <w:tblCellMar>
                <w:left w:w="0" w:type="dxa"/>
                <w:right w:w="0" w:type="dxa"/>
              </w:tblCellMar>
              <w:tblLook w:val="04A0" w:firstRow="1" w:lastRow="0" w:firstColumn="1" w:lastColumn="0" w:noHBand="0" w:noVBand="1"/>
            </w:tblPr>
            <w:tblGrid>
              <w:gridCol w:w="598"/>
            </w:tblGrid>
            <w:tr w:rsidR="006269EF" w:rsidRPr="006269EF" w14:paraId="752AFDCA" w14:textId="77777777">
              <w:trPr>
                <w:trHeight w:val="1500"/>
                <w:tblCellSpacing w:w="0" w:type="dxa"/>
              </w:trPr>
              <w:tc>
                <w:tcPr>
                  <w:tcW w:w="1380" w:type="dxa"/>
                  <w:tcBorders>
                    <w:top w:val="nil"/>
                    <w:left w:val="nil"/>
                    <w:bottom w:val="nil"/>
                    <w:right w:val="nil"/>
                  </w:tcBorders>
                  <w:shd w:val="clear" w:color="auto" w:fill="auto"/>
                  <w:vAlign w:val="center"/>
                  <w:hideMark/>
                </w:tcPr>
                <w:p w14:paraId="318FCFFD" w14:textId="759A5E7D" w:rsidR="006269EF" w:rsidRPr="006269EF" w:rsidRDefault="006269EF" w:rsidP="006269EF">
                  <w:pPr>
                    <w:rPr>
                      <w:lang w:val="en-US"/>
                    </w:rPr>
                  </w:pPr>
                  <w:r w:rsidRPr="006269EF">
                    <w:rPr>
                      <w:lang w:val="en-US"/>
                    </w:rPr>
                    <w:t>LED</w:t>
                  </w:r>
                  <w:r w:rsidRPr="006269EF">
                    <w:rPr>
                      <w:lang w:val="en-US"/>
                    </w:rPr>
                    <w:br/>
                    <w:t xml:space="preserve"> after </w:t>
                  </w:r>
                  <w:r>
                    <w:rPr>
                      <w:lang w:val="en-US"/>
                    </w:rPr>
                    <w:t>drop</w:t>
                  </w:r>
                </w:p>
              </w:tc>
            </w:tr>
          </w:tbl>
          <w:p w14:paraId="0D572945" w14:textId="77777777" w:rsidR="006269EF" w:rsidRPr="006269EF" w:rsidRDefault="006269EF" w:rsidP="006269EF">
            <w:pPr>
              <w:rPr>
                <w:lang w:val="en-US"/>
              </w:rPr>
            </w:pPr>
          </w:p>
        </w:tc>
      </w:tr>
      <w:tr w:rsidR="006269EF" w:rsidRPr="00332D87" w14:paraId="5DA1BE5D" w14:textId="77777777" w:rsidTr="00925C87">
        <w:trPr>
          <w:trHeight w:val="315"/>
        </w:trPr>
        <w:tc>
          <w:tcPr>
            <w:tcW w:w="1107" w:type="dxa"/>
            <w:noWrap/>
            <w:vAlign w:val="center"/>
            <w:hideMark/>
          </w:tcPr>
          <w:p w14:paraId="470F8069" w14:textId="77777777" w:rsidR="006269EF" w:rsidRPr="006269EF" w:rsidRDefault="006269EF" w:rsidP="006269EF">
            <w:r w:rsidRPr="006269EF">
              <w:t xml:space="preserve">Steady </w:t>
            </w:r>
            <w:proofErr w:type="spellStart"/>
            <w:r w:rsidRPr="006269EF">
              <w:t>Closed</w:t>
            </w:r>
            <w:proofErr w:type="spellEnd"/>
            <w:r w:rsidRPr="006269EF">
              <w:t xml:space="preserve"> (ON)</w:t>
            </w:r>
          </w:p>
        </w:tc>
        <w:tc>
          <w:tcPr>
            <w:tcW w:w="1438" w:type="dxa"/>
            <w:noWrap/>
            <w:vAlign w:val="center"/>
            <w:hideMark/>
          </w:tcPr>
          <w:p w14:paraId="38BE1622" w14:textId="0172B5EA" w:rsidR="006269EF" w:rsidRPr="006269EF" w:rsidRDefault="006269EF" w:rsidP="006269EF">
            <w:r w:rsidRPr="006269EF">
              <w:t>Activ</w:t>
            </w:r>
            <w:r w:rsidR="00B5210A">
              <w:t>e</w:t>
            </w:r>
          </w:p>
        </w:tc>
        <w:tc>
          <w:tcPr>
            <w:tcW w:w="1665" w:type="dxa"/>
            <w:noWrap/>
            <w:vAlign w:val="center"/>
            <w:hideMark/>
          </w:tcPr>
          <w:p w14:paraId="6F63F5F5" w14:textId="77777777" w:rsidR="006269EF" w:rsidRPr="006269EF" w:rsidRDefault="006269EF" w:rsidP="006269EF">
            <w:pPr>
              <w:rPr>
                <w:lang w:val="en-US"/>
              </w:rPr>
            </w:pPr>
            <w:r w:rsidRPr="006269EF">
              <w:rPr>
                <w:lang w:val="en-US"/>
              </w:rPr>
              <w:t>The device is ready to work</w:t>
            </w:r>
          </w:p>
        </w:tc>
        <w:tc>
          <w:tcPr>
            <w:tcW w:w="868" w:type="dxa"/>
            <w:noWrap/>
            <w:vAlign w:val="center"/>
            <w:hideMark/>
          </w:tcPr>
          <w:p w14:paraId="68DFAF83" w14:textId="0E32D341" w:rsidR="006269EF" w:rsidRPr="006269EF" w:rsidRDefault="006269EF" w:rsidP="006269EF">
            <w:pPr>
              <w:rPr>
                <w:lang w:val="en-US"/>
              </w:rPr>
            </w:pPr>
            <w:r w:rsidRPr="006269EF">
              <w:rPr>
                <w:noProof/>
              </w:rPr>
              <w:drawing>
                <wp:anchor distT="0" distB="0" distL="114300" distR="114300" simplePos="0" relativeHeight="251658259" behindDoc="0" locked="0" layoutInCell="1" allowOverlap="1" wp14:anchorId="775DDD8D" wp14:editId="0340D767">
                  <wp:simplePos x="0" y="0"/>
                  <wp:positionH relativeFrom="column">
                    <wp:posOffset>173355</wp:posOffset>
                  </wp:positionH>
                  <wp:positionV relativeFrom="paragraph">
                    <wp:posOffset>13970</wp:posOffset>
                  </wp:positionV>
                  <wp:extent cx="133350" cy="133350"/>
                  <wp:effectExtent l="0" t="0" r="0" b="0"/>
                  <wp:wrapNone/>
                  <wp:docPr id="1307196595" name="Picture 1307196595">
                    <a:extLst xmlns:a="http://schemas.openxmlformats.org/drawingml/2006/main">
                      <a:ext uri="{FF2B5EF4-FFF2-40B4-BE49-F238E27FC236}">
                        <a16:creationId xmlns:a16="http://schemas.microsoft.com/office/drawing/2014/main" id="{F6CEC85F-C53B-4A57-8415-1B2D377977E5}"/>
                      </a:ext>
                    </a:extLst>
                  </wp:docPr>
                  <wp:cNvGraphicFramePr/>
                  <a:graphic xmlns:a="http://schemas.openxmlformats.org/drawingml/2006/main">
                    <a:graphicData uri="http://schemas.openxmlformats.org/drawingml/2006/picture">
                      <pic:pic xmlns:pic="http://schemas.openxmlformats.org/drawingml/2006/picture">
                        <pic:nvPicPr>
                          <pic:cNvPr id="4" name="Picture 9">
                            <a:extLst>
                              <a:ext uri="{FF2B5EF4-FFF2-40B4-BE49-F238E27FC236}">
                                <a16:creationId xmlns:a16="http://schemas.microsoft.com/office/drawing/2014/main" id="{F6CEC85F-C53B-4A57-8415-1B2D377977E5}"/>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pic:spPr>
                      </pic:pic>
                    </a:graphicData>
                  </a:graphic>
                  <wp14:sizeRelH relativeFrom="page">
                    <wp14:pctWidth>0</wp14:pctWidth>
                  </wp14:sizeRelH>
                  <wp14:sizeRelV relativeFrom="page">
                    <wp14:pctHeight>0</wp14:pctHeight>
                  </wp14:sizeRelV>
                </wp:anchor>
              </w:drawing>
            </w:r>
          </w:p>
        </w:tc>
        <w:tc>
          <w:tcPr>
            <w:tcW w:w="1217" w:type="dxa"/>
            <w:noWrap/>
            <w:vAlign w:val="center"/>
            <w:hideMark/>
          </w:tcPr>
          <w:p w14:paraId="685D2A00" w14:textId="77777777" w:rsidR="006269EF" w:rsidRPr="006269EF" w:rsidRDefault="006269EF" w:rsidP="006269EF">
            <w:r w:rsidRPr="006269EF">
              <w:t>MPD stays ON</w:t>
            </w:r>
          </w:p>
        </w:tc>
        <w:tc>
          <w:tcPr>
            <w:tcW w:w="2241" w:type="dxa"/>
            <w:noWrap/>
            <w:vAlign w:val="center"/>
            <w:hideMark/>
          </w:tcPr>
          <w:p w14:paraId="5921340A" w14:textId="5DF4E202" w:rsidR="006269EF" w:rsidRPr="006269EF" w:rsidRDefault="006269EF" w:rsidP="006269EF">
            <w:pPr>
              <w:rPr>
                <w:lang w:val="en-US"/>
              </w:rPr>
            </w:pPr>
            <w:r w:rsidRPr="006269EF">
              <w:rPr>
                <w:lang w:val="en-US"/>
              </w:rPr>
              <w:t xml:space="preserve">It recovers its status: MPD </w:t>
            </w:r>
            <w:proofErr w:type="gramStart"/>
            <w:r w:rsidRPr="006269EF">
              <w:rPr>
                <w:lang w:val="en-US"/>
              </w:rPr>
              <w:t>closed</w:t>
            </w:r>
            <w:proofErr w:type="gramEnd"/>
            <w:r w:rsidRPr="006269EF">
              <w:rPr>
                <w:lang w:val="en-US"/>
              </w:rPr>
              <w:t xml:space="preserve"> and ARI activated</w:t>
            </w:r>
          </w:p>
        </w:tc>
        <w:tc>
          <w:tcPr>
            <w:tcW w:w="814" w:type="dxa"/>
            <w:noWrap/>
            <w:vAlign w:val="center"/>
            <w:hideMark/>
          </w:tcPr>
          <w:p w14:paraId="69D64F01" w14:textId="168F407E" w:rsidR="006269EF" w:rsidRPr="006269EF" w:rsidRDefault="006269EF" w:rsidP="006269EF">
            <w:pPr>
              <w:rPr>
                <w:lang w:val="en-US"/>
              </w:rPr>
            </w:pPr>
            <w:r w:rsidRPr="006269EF">
              <w:rPr>
                <w:noProof/>
              </w:rPr>
              <w:drawing>
                <wp:anchor distT="0" distB="0" distL="114300" distR="114300" simplePos="0" relativeHeight="251658264" behindDoc="0" locked="0" layoutInCell="1" allowOverlap="1" wp14:anchorId="670952D2" wp14:editId="71D00413">
                  <wp:simplePos x="0" y="0"/>
                  <wp:positionH relativeFrom="column">
                    <wp:posOffset>109220</wp:posOffset>
                  </wp:positionH>
                  <wp:positionV relativeFrom="paragraph">
                    <wp:posOffset>38735</wp:posOffset>
                  </wp:positionV>
                  <wp:extent cx="133350" cy="133350"/>
                  <wp:effectExtent l="0" t="0" r="0" b="0"/>
                  <wp:wrapNone/>
                  <wp:docPr id="1307196594" name="Picture 1307196594">
                    <a:extLst xmlns:a="http://schemas.openxmlformats.org/drawingml/2006/main">
                      <a:ext uri="{FF2B5EF4-FFF2-40B4-BE49-F238E27FC236}">
                        <a16:creationId xmlns:a16="http://schemas.microsoft.com/office/drawing/2014/main" id="{3F45198E-3AE2-42FD-915D-1B7D07ACCA78}"/>
                      </a:ext>
                    </a:extLst>
                  </wp:docPr>
                  <wp:cNvGraphicFramePr/>
                  <a:graphic xmlns:a="http://schemas.openxmlformats.org/drawingml/2006/main">
                    <a:graphicData uri="http://schemas.openxmlformats.org/drawingml/2006/picture">
                      <pic:pic xmlns:pic="http://schemas.openxmlformats.org/drawingml/2006/picture">
                        <pic:nvPicPr>
                          <pic:cNvPr id="12" name="Picture 9">
                            <a:extLst>
                              <a:ext uri="{FF2B5EF4-FFF2-40B4-BE49-F238E27FC236}">
                                <a16:creationId xmlns:a16="http://schemas.microsoft.com/office/drawing/2014/main" id="{3F45198E-3AE2-42FD-915D-1B7D07ACCA78}"/>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pic:spPr>
                      </pic:pic>
                    </a:graphicData>
                  </a:graphic>
                  <wp14:sizeRelH relativeFrom="page">
                    <wp14:pctWidth>0</wp14:pctWidth>
                  </wp14:sizeRelH>
                  <wp14:sizeRelV relativeFrom="page">
                    <wp14:pctHeight>0</wp14:pctHeight>
                  </wp14:sizeRelV>
                </wp:anchor>
              </w:drawing>
            </w:r>
          </w:p>
        </w:tc>
      </w:tr>
      <w:tr w:rsidR="006269EF" w:rsidRPr="00332D87" w14:paraId="071BD7C0" w14:textId="77777777" w:rsidTr="00925C87">
        <w:trPr>
          <w:trHeight w:val="315"/>
        </w:trPr>
        <w:tc>
          <w:tcPr>
            <w:tcW w:w="1107" w:type="dxa"/>
            <w:noWrap/>
            <w:vAlign w:val="center"/>
            <w:hideMark/>
          </w:tcPr>
          <w:p w14:paraId="2110F04C" w14:textId="77777777" w:rsidR="006269EF" w:rsidRPr="006269EF" w:rsidRDefault="006269EF" w:rsidP="006269EF">
            <w:r w:rsidRPr="006269EF">
              <w:t xml:space="preserve">Steady </w:t>
            </w:r>
            <w:proofErr w:type="spellStart"/>
            <w:r w:rsidRPr="006269EF">
              <w:t>Closed</w:t>
            </w:r>
            <w:proofErr w:type="spellEnd"/>
            <w:r w:rsidRPr="006269EF">
              <w:t xml:space="preserve"> (ON)</w:t>
            </w:r>
          </w:p>
        </w:tc>
        <w:tc>
          <w:tcPr>
            <w:tcW w:w="1438" w:type="dxa"/>
            <w:noWrap/>
            <w:vAlign w:val="center"/>
            <w:hideMark/>
          </w:tcPr>
          <w:p w14:paraId="21DF466A" w14:textId="3C64EA8A" w:rsidR="006269EF" w:rsidRPr="006269EF" w:rsidRDefault="006269EF" w:rsidP="006269EF">
            <w:r w:rsidRPr="006269EF">
              <w:t xml:space="preserve">No </w:t>
            </w:r>
            <w:r w:rsidR="00B5210A" w:rsidRPr="006269EF">
              <w:t>Activ</w:t>
            </w:r>
            <w:r w:rsidR="00B5210A">
              <w:t>e</w:t>
            </w:r>
          </w:p>
        </w:tc>
        <w:tc>
          <w:tcPr>
            <w:tcW w:w="1665" w:type="dxa"/>
            <w:noWrap/>
            <w:vAlign w:val="center"/>
            <w:hideMark/>
          </w:tcPr>
          <w:p w14:paraId="0D9D09D5" w14:textId="04A717C2" w:rsidR="006269EF" w:rsidRPr="006269EF" w:rsidRDefault="006269EF" w:rsidP="006269EF">
            <w:pPr>
              <w:rPr>
                <w:lang w:val="en-US"/>
              </w:rPr>
            </w:pPr>
            <w:r w:rsidRPr="006269EF">
              <w:rPr>
                <w:lang w:val="en-US"/>
              </w:rPr>
              <w:t>The self-reclosing is not active</w:t>
            </w:r>
          </w:p>
        </w:tc>
        <w:tc>
          <w:tcPr>
            <w:tcW w:w="868" w:type="dxa"/>
            <w:noWrap/>
            <w:vAlign w:val="center"/>
            <w:hideMark/>
          </w:tcPr>
          <w:p w14:paraId="5C8EE221" w14:textId="742A19F5" w:rsidR="006269EF" w:rsidRPr="006269EF" w:rsidRDefault="006269EF" w:rsidP="006269EF">
            <w:pPr>
              <w:rPr>
                <w:lang w:val="en-US"/>
              </w:rPr>
            </w:pPr>
            <w:r w:rsidRPr="006269EF">
              <w:rPr>
                <w:noProof/>
              </w:rPr>
              <w:drawing>
                <wp:anchor distT="0" distB="0" distL="114300" distR="114300" simplePos="0" relativeHeight="251658258" behindDoc="0" locked="0" layoutInCell="1" allowOverlap="1" wp14:anchorId="6BBB3201" wp14:editId="47D32D86">
                  <wp:simplePos x="0" y="0"/>
                  <wp:positionH relativeFrom="column">
                    <wp:posOffset>153035</wp:posOffset>
                  </wp:positionH>
                  <wp:positionV relativeFrom="paragraph">
                    <wp:posOffset>87630</wp:posOffset>
                  </wp:positionV>
                  <wp:extent cx="180975" cy="171450"/>
                  <wp:effectExtent l="0" t="0" r="9525" b="0"/>
                  <wp:wrapNone/>
                  <wp:docPr id="1307196593" name="Picture 1307196593">
                    <a:extLst xmlns:a="http://schemas.openxmlformats.org/drawingml/2006/main">
                      <a:ext uri="{FF2B5EF4-FFF2-40B4-BE49-F238E27FC236}">
                        <a16:creationId xmlns:a16="http://schemas.microsoft.com/office/drawing/2014/main" id="{9FC0FCE9-E066-4BA5-B0DC-DC95B033C23C}"/>
                      </a:ext>
                    </a:extLst>
                  </wp:docPr>
                  <wp:cNvGraphicFramePr/>
                  <a:graphic xmlns:a="http://schemas.openxmlformats.org/drawingml/2006/main">
                    <a:graphicData uri="http://schemas.openxmlformats.org/drawingml/2006/picture">
                      <pic:pic xmlns:pic="http://schemas.openxmlformats.org/drawingml/2006/picture">
                        <pic:nvPicPr>
                          <pic:cNvPr id="3" name="Picture 8">
                            <a:extLst>
                              <a:ext uri="{FF2B5EF4-FFF2-40B4-BE49-F238E27FC236}">
                                <a16:creationId xmlns:a16="http://schemas.microsoft.com/office/drawing/2014/main" id="{9FC0FCE9-E066-4BA5-B0DC-DC95B033C23C}"/>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pic:spPr>
                      </pic:pic>
                    </a:graphicData>
                  </a:graphic>
                  <wp14:sizeRelH relativeFrom="page">
                    <wp14:pctWidth>0</wp14:pctWidth>
                  </wp14:sizeRelH>
                  <wp14:sizeRelV relativeFrom="page">
                    <wp14:pctHeight>0</wp14:pctHeight>
                  </wp14:sizeRelV>
                </wp:anchor>
              </w:drawing>
            </w:r>
          </w:p>
        </w:tc>
        <w:tc>
          <w:tcPr>
            <w:tcW w:w="1217" w:type="dxa"/>
            <w:noWrap/>
            <w:vAlign w:val="center"/>
            <w:hideMark/>
          </w:tcPr>
          <w:p w14:paraId="7085FD34" w14:textId="7AE3F0BA" w:rsidR="006269EF" w:rsidRPr="006269EF" w:rsidRDefault="006269EF" w:rsidP="006269EF">
            <w:r w:rsidRPr="006269EF">
              <w:t>MPD stays ON</w:t>
            </w:r>
          </w:p>
        </w:tc>
        <w:tc>
          <w:tcPr>
            <w:tcW w:w="2241" w:type="dxa"/>
            <w:noWrap/>
            <w:vAlign w:val="center"/>
            <w:hideMark/>
          </w:tcPr>
          <w:p w14:paraId="5F4F9F56" w14:textId="0F73A608" w:rsidR="006269EF" w:rsidRPr="006269EF" w:rsidRDefault="006269EF" w:rsidP="006269EF">
            <w:pPr>
              <w:rPr>
                <w:lang w:val="en-US"/>
              </w:rPr>
            </w:pPr>
            <w:r w:rsidRPr="006269EF">
              <w:rPr>
                <w:lang w:val="en-US"/>
              </w:rPr>
              <w:t>It recovers its status: MPD closed and ARI not active</w:t>
            </w:r>
          </w:p>
        </w:tc>
        <w:tc>
          <w:tcPr>
            <w:tcW w:w="814" w:type="dxa"/>
            <w:noWrap/>
            <w:vAlign w:val="center"/>
            <w:hideMark/>
          </w:tcPr>
          <w:p w14:paraId="0CA0925E" w14:textId="422D2358" w:rsidR="006269EF" w:rsidRPr="006269EF" w:rsidRDefault="006269EF" w:rsidP="006269EF">
            <w:pPr>
              <w:rPr>
                <w:lang w:val="en-US"/>
              </w:rPr>
            </w:pPr>
            <w:r w:rsidRPr="006269EF">
              <w:rPr>
                <w:noProof/>
              </w:rPr>
              <w:drawing>
                <wp:anchor distT="0" distB="0" distL="114300" distR="114300" simplePos="0" relativeHeight="251658263" behindDoc="0" locked="0" layoutInCell="1" allowOverlap="1" wp14:anchorId="077A49E7" wp14:editId="4F92D813">
                  <wp:simplePos x="0" y="0"/>
                  <wp:positionH relativeFrom="column">
                    <wp:posOffset>136525</wp:posOffset>
                  </wp:positionH>
                  <wp:positionV relativeFrom="paragraph">
                    <wp:posOffset>6985</wp:posOffset>
                  </wp:positionV>
                  <wp:extent cx="180975" cy="161925"/>
                  <wp:effectExtent l="0" t="0" r="0" b="9525"/>
                  <wp:wrapNone/>
                  <wp:docPr id="1307196592" name="Picture 1307196592">
                    <a:extLst xmlns:a="http://schemas.openxmlformats.org/drawingml/2006/main">
                      <a:ext uri="{FF2B5EF4-FFF2-40B4-BE49-F238E27FC236}">
                        <a16:creationId xmlns:a16="http://schemas.microsoft.com/office/drawing/2014/main" id="{173B854A-B2AF-4BD9-9A95-12706E5C86B7}"/>
                      </a:ext>
                    </a:extLst>
                  </wp:docPr>
                  <wp:cNvGraphicFramePr/>
                  <a:graphic xmlns:a="http://schemas.openxmlformats.org/drawingml/2006/main">
                    <a:graphicData uri="http://schemas.openxmlformats.org/drawingml/2006/picture">
                      <pic:pic xmlns:pic="http://schemas.openxmlformats.org/drawingml/2006/picture">
                        <pic:nvPicPr>
                          <pic:cNvPr id="11" name="Picture 8">
                            <a:extLst>
                              <a:ext uri="{FF2B5EF4-FFF2-40B4-BE49-F238E27FC236}">
                                <a16:creationId xmlns:a16="http://schemas.microsoft.com/office/drawing/2014/main" id="{173B854A-B2AF-4BD9-9A95-12706E5C86B7}"/>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pic:spPr>
                      </pic:pic>
                    </a:graphicData>
                  </a:graphic>
                  <wp14:sizeRelH relativeFrom="page">
                    <wp14:pctWidth>0</wp14:pctWidth>
                  </wp14:sizeRelH>
                  <wp14:sizeRelV relativeFrom="page">
                    <wp14:pctHeight>0</wp14:pctHeight>
                  </wp14:sizeRelV>
                </wp:anchor>
              </w:drawing>
            </w:r>
          </w:p>
        </w:tc>
      </w:tr>
      <w:tr w:rsidR="006269EF" w:rsidRPr="00332D87" w14:paraId="0FAF3AEF" w14:textId="77777777" w:rsidTr="00925C87">
        <w:trPr>
          <w:trHeight w:val="315"/>
        </w:trPr>
        <w:tc>
          <w:tcPr>
            <w:tcW w:w="1107" w:type="dxa"/>
            <w:noWrap/>
            <w:vAlign w:val="center"/>
            <w:hideMark/>
          </w:tcPr>
          <w:p w14:paraId="52308BAF" w14:textId="77777777" w:rsidR="006269EF" w:rsidRPr="006269EF" w:rsidRDefault="006269EF" w:rsidP="006269EF">
            <w:r w:rsidRPr="006269EF">
              <w:t xml:space="preserve">Steady </w:t>
            </w:r>
            <w:proofErr w:type="spellStart"/>
            <w:r w:rsidRPr="006269EF">
              <w:t>Closed</w:t>
            </w:r>
            <w:proofErr w:type="spellEnd"/>
            <w:r w:rsidRPr="006269EF">
              <w:t xml:space="preserve"> (ON)</w:t>
            </w:r>
          </w:p>
        </w:tc>
        <w:tc>
          <w:tcPr>
            <w:tcW w:w="1438" w:type="dxa"/>
            <w:noWrap/>
            <w:vAlign w:val="center"/>
            <w:hideMark/>
          </w:tcPr>
          <w:p w14:paraId="2B6B957D" w14:textId="77777777" w:rsidR="006269EF" w:rsidRPr="006269EF" w:rsidRDefault="006269EF" w:rsidP="006269EF">
            <w:proofErr w:type="spellStart"/>
            <w:r w:rsidRPr="006269EF">
              <w:t>Neutralization</w:t>
            </w:r>
            <w:proofErr w:type="spellEnd"/>
            <w:r w:rsidRPr="006269EF">
              <w:t xml:space="preserve"> time</w:t>
            </w:r>
          </w:p>
        </w:tc>
        <w:tc>
          <w:tcPr>
            <w:tcW w:w="1665" w:type="dxa"/>
            <w:noWrap/>
            <w:vAlign w:val="center"/>
            <w:hideMark/>
          </w:tcPr>
          <w:p w14:paraId="595298E0" w14:textId="77777777" w:rsidR="006269EF" w:rsidRPr="006269EF" w:rsidRDefault="006269EF" w:rsidP="006269EF">
            <w:pPr>
              <w:rPr>
                <w:lang w:val="en-US"/>
              </w:rPr>
            </w:pPr>
            <w:r w:rsidRPr="006269EF">
              <w:rPr>
                <w:lang w:val="en-US"/>
              </w:rPr>
              <w:t>The time needed to consider the next trip as the first of the counting</w:t>
            </w:r>
          </w:p>
        </w:tc>
        <w:tc>
          <w:tcPr>
            <w:tcW w:w="868" w:type="dxa"/>
            <w:noWrap/>
            <w:vAlign w:val="center"/>
            <w:hideMark/>
          </w:tcPr>
          <w:p w14:paraId="50BFB99E" w14:textId="5CA3A63D" w:rsidR="006269EF" w:rsidRPr="006269EF" w:rsidRDefault="006269EF" w:rsidP="006269EF">
            <w:pPr>
              <w:rPr>
                <w:lang w:val="en-US"/>
              </w:rPr>
            </w:pPr>
            <w:r w:rsidRPr="006269EF">
              <w:rPr>
                <w:noProof/>
              </w:rPr>
              <w:drawing>
                <wp:anchor distT="0" distB="0" distL="114300" distR="114300" simplePos="0" relativeHeight="251658262" behindDoc="0" locked="0" layoutInCell="1" allowOverlap="1" wp14:anchorId="7971C801" wp14:editId="27269537">
                  <wp:simplePos x="0" y="0"/>
                  <wp:positionH relativeFrom="column">
                    <wp:posOffset>162560</wp:posOffset>
                  </wp:positionH>
                  <wp:positionV relativeFrom="paragraph">
                    <wp:posOffset>27305</wp:posOffset>
                  </wp:positionV>
                  <wp:extent cx="133350" cy="142875"/>
                  <wp:effectExtent l="0" t="0" r="0" b="0"/>
                  <wp:wrapNone/>
                  <wp:docPr id="1307196591" name="Picture 1307196591">
                    <a:extLst xmlns:a="http://schemas.openxmlformats.org/drawingml/2006/main">
                      <a:ext uri="{FF2B5EF4-FFF2-40B4-BE49-F238E27FC236}">
                        <a16:creationId xmlns:a16="http://schemas.microsoft.com/office/drawing/2014/main" id="{8AFE79DC-2A1A-463F-8D7E-C32185023FA2}"/>
                      </a:ext>
                    </a:extLst>
                  </wp:docPr>
                  <wp:cNvGraphicFramePr/>
                  <a:graphic xmlns:a="http://schemas.openxmlformats.org/drawingml/2006/main">
                    <a:graphicData uri="http://schemas.openxmlformats.org/drawingml/2006/picture">
                      <pic:pic xmlns:pic="http://schemas.openxmlformats.org/drawingml/2006/picture">
                        <pic:nvPicPr>
                          <pic:cNvPr id="14" name="Picture 9">
                            <a:extLst>
                              <a:ext uri="{FF2B5EF4-FFF2-40B4-BE49-F238E27FC236}">
                                <a16:creationId xmlns:a16="http://schemas.microsoft.com/office/drawing/2014/main" id="{8AFE79DC-2A1A-463F-8D7E-C32185023FA2}"/>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pic:spPr>
                      </pic:pic>
                    </a:graphicData>
                  </a:graphic>
                  <wp14:sizeRelH relativeFrom="page">
                    <wp14:pctWidth>0</wp14:pctWidth>
                  </wp14:sizeRelH>
                  <wp14:sizeRelV relativeFrom="page">
                    <wp14:pctHeight>0</wp14:pctHeight>
                  </wp14:sizeRelV>
                </wp:anchor>
              </w:drawing>
            </w:r>
          </w:p>
        </w:tc>
        <w:tc>
          <w:tcPr>
            <w:tcW w:w="1217" w:type="dxa"/>
            <w:noWrap/>
            <w:vAlign w:val="center"/>
            <w:hideMark/>
          </w:tcPr>
          <w:p w14:paraId="6640BFFB" w14:textId="77777777" w:rsidR="006269EF" w:rsidRPr="006269EF" w:rsidRDefault="006269EF" w:rsidP="006269EF">
            <w:r w:rsidRPr="006269EF">
              <w:t>MPD stays ON</w:t>
            </w:r>
          </w:p>
        </w:tc>
        <w:tc>
          <w:tcPr>
            <w:tcW w:w="2241" w:type="dxa"/>
            <w:noWrap/>
            <w:vAlign w:val="center"/>
            <w:hideMark/>
          </w:tcPr>
          <w:p w14:paraId="5D11FB5D" w14:textId="2D0C21F0" w:rsidR="006269EF" w:rsidRPr="006269EF" w:rsidRDefault="006269EF" w:rsidP="006269EF">
            <w:pPr>
              <w:rPr>
                <w:lang w:val="en-US"/>
              </w:rPr>
            </w:pPr>
            <w:r w:rsidRPr="006269EF">
              <w:rPr>
                <w:lang w:val="en-US"/>
              </w:rPr>
              <w:t xml:space="preserve">It recovers its status: MPD </w:t>
            </w:r>
            <w:proofErr w:type="gramStart"/>
            <w:r w:rsidRPr="006269EF">
              <w:rPr>
                <w:lang w:val="en-US"/>
              </w:rPr>
              <w:t>closed</w:t>
            </w:r>
            <w:proofErr w:type="gramEnd"/>
            <w:r w:rsidRPr="006269EF">
              <w:rPr>
                <w:lang w:val="en-US"/>
              </w:rPr>
              <w:t xml:space="preserve"> and ARI activated; Neutralization time is reset</w:t>
            </w:r>
          </w:p>
        </w:tc>
        <w:tc>
          <w:tcPr>
            <w:tcW w:w="814" w:type="dxa"/>
            <w:noWrap/>
            <w:vAlign w:val="center"/>
            <w:hideMark/>
          </w:tcPr>
          <w:p w14:paraId="15E5104E" w14:textId="457EC33D" w:rsidR="006269EF" w:rsidRPr="006269EF" w:rsidRDefault="006269EF" w:rsidP="006269EF">
            <w:pPr>
              <w:rPr>
                <w:lang w:val="en-US"/>
              </w:rPr>
            </w:pPr>
            <w:r w:rsidRPr="006269EF">
              <w:rPr>
                <w:noProof/>
              </w:rPr>
              <w:drawing>
                <wp:anchor distT="0" distB="0" distL="114300" distR="114300" simplePos="0" relativeHeight="251658267" behindDoc="0" locked="0" layoutInCell="1" allowOverlap="1" wp14:anchorId="1D12CB32" wp14:editId="1E131FE3">
                  <wp:simplePos x="0" y="0"/>
                  <wp:positionH relativeFrom="column">
                    <wp:posOffset>137795</wp:posOffset>
                  </wp:positionH>
                  <wp:positionV relativeFrom="paragraph">
                    <wp:posOffset>-30480</wp:posOffset>
                  </wp:positionV>
                  <wp:extent cx="133350" cy="142875"/>
                  <wp:effectExtent l="0" t="0" r="0" b="0"/>
                  <wp:wrapNone/>
                  <wp:docPr id="1307196590" name="Picture 1307196590">
                    <a:extLst xmlns:a="http://schemas.openxmlformats.org/drawingml/2006/main">
                      <a:ext uri="{FF2B5EF4-FFF2-40B4-BE49-F238E27FC236}">
                        <a16:creationId xmlns:a16="http://schemas.microsoft.com/office/drawing/2014/main" id="{5C46BAE2-9AFB-4EAD-943E-05AF6C8BEE8E}"/>
                      </a:ext>
                    </a:extLst>
                  </wp:docPr>
                  <wp:cNvGraphicFramePr/>
                  <a:graphic xmlns:a="http://schemas.openxmlformats.org/drawingml/2006/main">
                    <a:graphicData uri="http://schemas.openxmlformats.org/drawingml/2006/picture">
                      <pic:pic xmlns:pic="http://schemas.openxmlformats.org/drawingml/2006/picture">
                        <pic:nvPicPr>
                          <pic:cNvPr id="18" name="Picture 9">
                            <a:extLst>
                              <a:ext uri="{FF2B5EF4-FFF2-40B4-BE49-F238E27FC236}">
                                <a16:creationId xmlns:a16="http://schemas.microsoft.com/office/drawing/2014/main" id="{5C46BAE2-9AFB-4EAD-943E-05AF6C8BEE8E}"/>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pic:spPr>
                      </pic:pic>
                    </a:graphicData>
                  </a:graphic>
                  <wp14:sizeRelH relativeFrom="page">
                    <wp14:pctWidth>0</wp14:pctWidth>
                  </wp14:sizeRelH>
                  <wp14:sizeRelV relativeFrom="page">
                    <wp14:pctHeight>0</wp14:pctHeight>
                  </wp14:sizeRelV>
                </wp:anchor>
              </w:drawing>
            </w:r>
          </w:p>
        </w:tc>
      </w:tr>
      <w:tr w:rsidR="006269EF" w:rsidRPr="00332D87" w14:paraId="510DB89C" w14:textId="77777777" w:rsidTr="00925C87">
        <w:trPr>
          <w:trHeight w:val="315"/>
        </w:trPr>
        <w:tc>
          <w:tcPr>
            <w:tcW w:w="1107" w:type="dxa"/>
            <w:noWrap/>
            <w:vAlign w:val="center"/>
            <w:hideMark/>
          </w:tcPr>
          <w:p w14:paraId="11EF0268" w14:textId="77777777" w:rsidR="006269EF" w:rsidRPr="006269EF" w:rsidRDefault="006269EF" w:rsidP="006269EF">
            <w:r w:rsidRPr="006269EF">
              <w:t>Steady Open (OFF)</w:t>
            </w:r>
          </w:p>
        </w:tc>
        <w:tc>
          <w:tcPr>
            <w:tcW w:w="1438" w:type="dxa"/>
            <w:noWrap/>
            <w:vAlign w:val="center"/>
            <w:hideMark/>
          </w:tcPr>
          <w:p w14:paraId="193C02BC" w14:textId="72C3E2FD" w:rsidR="006269EF" w:rsidRPr="006269EF" w:rsidRDefault="006269EF" w:rsidP="006269EF">
            <w:r w:rsidRPr="006269EF">
              <w:t xml:space="preserve">No </w:t>
            </w:r>
            <w:r w:rsidR="00B5210A" w:rsidRPr="006269EF">
              <w:t>Activ</w:t>
            </w:r>
            <w:r w:rsidR="00B5210A">
              <w:t>e</w:t>
            </w:r>
          </w:p>
        </w:tc>
        <w:tc>
          <w:tcPr>
            <w:tcW w:w="1665" w:type="dxa"/>
            <w:noWrap/>
            <w:vAlign w:val="center"/>
            <w:hideMark/>
          </w:tcPr>
          <w:p w14:paraId="2E41AD8E" w14:textId="77777777" w:rsidR="006269EF" w:rsidRPr="006269EF" w:rsidRDefault="006269EF" w:rsidP="006269EF">
            <w:pPr>
              <w:rPr>
                <w:lang w:val="en-US"/>
              </w:rPr>
            </w:pPr>
            <w:r w:rsidRPr="006269EF">
              <w:rPr>
                <w:lang w:val="en-US"/>
              </w:rPr>
              <w:t>The self-reclosing is not active</w:t>
            </w:r>
          </w:p>
        </w:tc>
        <w:tc>
          <w:tcPr>
            <w:tcW w:w="868" w:type="dxa"/>
            <w:noWrap/>
            <w:vAlign w:val="center"/>
            <w:hideMark/>
          </w:tcPr>
          <w:p w14:paraId="28ABF076" w14:textId="6AADCEB4" w:rsidR="006269EF" w:rsidRPr="006269EF" w:rsidRDefault="006269EF" w:rsidP="006269EF">
            <w:pPr>
              <w:rPr>
                <w:lang w:val="en-US"/>
              </w:rPr>
            </w:pPr>
            <w:r w:rsidRPr="006269EF">
              <w:rPr>
                <w:noProof/>
              </w:rPr>
              <w:drawing>
                <wp:anchor distT="0" distB="0" distL="114300" distR="114300" simplePos="0" relativeHeight="251658261" behindDoc="0" locked="0" layoutInCell="1" allowOverlap="1" wp14:anchorId="6E92473D" wp14:editId="2568583E">
                  <wp:simplePos x="0" y="0"/>
                  <wp:positionH relativeFrom="column">
                    <wp:posOffset>219710</wp:posOffset>
                  </wp:positionH>
                  <wp:positionV relativeFrom="paragraph">
                    <wp:posOffset>14605</wp:posOffset>
                  </wp:positionV>
                  <wp:extent cx="180975" cy="171450"/>
                  <wp:effectExtent l="0" t="0" r="9525" b="0"/>
                  <wp:wrapNone/>
                  <wp:docPr id="1307196588" name="Picture 1307196588">
                    <a:extLst xmlns:a="http://schemas.openxmlformats.org/drawingml/2006/main">
                      <a:ext uri="{FF2B5EF4-FFF2-40B4-BE49-F238E27FC236}">
                        <a16:creationId xmlns:a16="http://schemas.microsoft.com/office/drawing/2014/main" id="{57373E51-3330-42B6-9717-3912E9905BD4}"/>
                      </a:ext>
                    </a:extLst>
                  </wp:docPr>
                  <wp:cNvGraphicFramePr/>
                  <a:graphic xmlns:a="http://schemas.openxmlformats.org/drawingml/2006/main">
                    <a:graphicData uri="http://schemas.openxmlformats.org/drawingml/2006/picture">
                      <pic:pic xmlns:pic="http://schemas.openxmlformats.org/drawingml/2006/picture">
                        <pic:nvPicPr>
                          <pic:cNvPr id="8" name="Picture 8">
                            <a:extLst>
                              <a:ext uri="{FF2B5EF4-FFF2-40B4-BE49-F238E27FC236}">
                                <a16:creationId xmlns:a16="http://schemas.microsoft.com/office/drawing/2014/main" id="{57373E51-3330-42B6-9717-3912E9905BD4}"/>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pic:spPr>
                      </pic:pic>
                    </a:graphicData>
                  </a:graphic>
                  <wp14:sizeRelH relativeFrom="page">
                    <wp14:pctWidth>0</wp14:pctWidth>
                  </wp14:sizeRelH>
                  <wp14:sizeRelV relativeFrom="page">
                    <wp14:pctHeight>0</wp14:pctHeight>
                  </wp14:sizeRelV>
                </wp:anchor>
              </w:drawing>
            </w:r>
          </w:p>
        </w:tc>
        <w:tc>
          <w:tcPr>
            <w:tcW w:w="1217" w:type="dxa"/>
            <w:noWrap/>
            <w:vAlign w:val="center"/>
            <w:hideMark/>
          </w:tcPr>
          <w:p w14:paraId="6734AA78" w14:textId="77777777" w:rsidR="006269EF" w:rsidRPr="006269EF" w:rsidRDefault="006269EF" w:rsidP="006269EF">
            <w:r w:rsidRPr="006269EF">
              <w:t>MPD stays OFF</w:t>
            </w:r>
          </w:p>
        </w:tc>
        <w:tc>
          <w:tcPr>
            <w:tcW w:w="2241" w:type="dxa"/>
            <w:noWrap/>
            <w:vAlign w:val="center"/>
            <w:hideMark/>
          </w:tcPr>
          <w:p w14:paraId="6A7CA1FF" w14:textId="39531B8A" w:rsidR="006269EF" w:rsidRPr="006269EF" w:rsidRDefault="006269EF" w:rsidP="006269EF">
            <w:pPr>
              <w:rPr>
                <w:lang w:val="en-US"/>
              </w:rPr>
            </w:pPr>
            <w:r w:rsidRPr="006269EF">
              <w:rPr>
                <w:lang w:val="en-US"/>
              </w:rPr>
              <w:t>It recovers its status: MPD open and ARI not active</w:t>
            </w:r>
          </w:p>
        </w:tc>
        <w:tc>
          <w:tcPr>
            <w:tcW w:w="814" w:type="dxa"/>
            <w:noWrap/>
            <w:vAlign w:val="center"/>
            <w:hideMark/>
          </w:tcPr>
          <w:p w14:paraId="4A5F9CC3" w14:textId="445441C5" w:rsidR="006269EF" w:rsidRPr="006269EF" w:rsidRDefault="006269EF" w:rsidP="006269EF">
            <w:pPr>
              <w:rPr>
                <w:lang w:val="en-US"/>
              </w:rPr>
            </w:pPr>
            <w:r w:rsidRPr="006269EF">
              <w:rPr>
                <w:noProof/>
              </w:rPr>
              <w:drawing>
                <wp:anchor distT="0" distB="0" distL="114300" distR="114300" simplePos="0" relativeHeight="251658266" behindDoc="0" locked="0" layoutInCell="1" allowOverlap="1" wp14:anchorId="7CC3CE9E" wp14:editId="5E88D3E5">
                  <wp:simplePos x="0" y="0"/>
                  <wp:positionH relativeFrom="column">
                    <wp:posOffset>118745</wp:posOffset>
                  </wp:positionH>
                  <wp:positionV relativeFrom="paragraph">
                    <wp:posOffset>12065</wp:posOffset>
                  </wp:positionV>
                  <wp:extent cx="180975" cy="171450"/>
                  <wp:effectExtent l="0" t="0" r="9525" b="0"/>
                  <wp:wrapNone/>
                  <wp:docPr id="1307196587" name="Picture 1307196587">
                    <a:extLst xmlns:a="http://schemas.openxmlformats.org/drawingml/2006/main">
                      <a:ext uri="{FF2B5EF4-FFF2-40B4-BE49-F238E27FC236}">
                        <a16:creationId xmlns:a16="http://schemas.microsoft.com/office/drawing/2014/main" id="{FD4D30CB-EDB5-469A-A84F-70C70F9FFFAF}"/>
                      </a:ext>
                    </a:extLst>
                  </wp:docPr>
                  <wp:cNvGraphicFramePr/>
                  <a:graphic xmlns:a="http://schemas.openxmlformats.org/drawingml/2006/main">
                    <a:graphicData uri="http://schemas.openxmlformats.org/drawingml/2006/picture">
                      <pic:pic xmlns:pic="http://schemas.openxmlformats.org/drawingml/2006/picture">
                        <pic:nvPicPr>
                          <pic:cNvPr id="16" name="Picture 8">
                            <a:extLst>
                              <a:ext uri="{FF2B5EF4-FFF2-40B4-BE49-F238E27FC236}">
                                <a16:creationId xmlns:a16="http://schemas.microsoft.com/office/drawing/2014/main" id="{FD4D30CB-EDB5-469A-A84F-70C70F9FFFAF}"/>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pic:spPr>
                      </pic:pic>
                    </a:graphicData>
                  </a:graphic>
                  <wp14:sizeRelH relativeFrom="page">
                    <wp14:pctWidth>0</wp14:pctWidth>
                  </wp14:sizeRelH>
                  <wp14:sizeRelV relativeFrom="page">
                    <wp14:pctHeight>0</wp14:pctHeight>
                  </wp14:sizeRelV>
                </wp:anchor>
              </w:drawing>
            </w:r>
          </w:p>
        </w:tc>
      </w:tr>
      <w:tr w:rsidR="006269EF" w:rsidRPr="00332D87" w14:paraId="2E446AA3" w14:textId="77777777" w:rsidTr="00925C87">
        <w:trPr>
          <w:trHeight w:val="630"/>
        </w:trPr>
        <w:tc>
          <w:tcPr>
            <w:tcW w:w="1107" w:type="dxa"/>
            <w:noWrap/>
            <w:vAlign w:val="center"/>
            <w:hideMark/>
          </w:tcPr>
          <w:p w14:paraId="1670155C" w14:textId="77777777" w:rsidR="006269EF" w:rsidRPr="006269EF" w:rsidRDefault="006269EF" w:rsidP="006269EF">
            <w:r w:rsidRPr="006269EF">
              <w:t>Steady Open (OFF)</w:t>
            </w:r>
          </w:p>
        </w:tc>
        <w:tc>
          <w:tcPr>
            <w:tcW w:w="1438" w:type="dxa"/>
            <w:noWrap/>
            <w:vAlign w:val="center"/>
            <w:hideMark/>
          </w:tcPr>
          <w:p w14:paraId="64F03858" w14:textId="77777777" w:rsidR="006269EF" w:rsidRPr="006269EF" w:rsidRDefault="006269EF" w:rsidP="006269EF">
            <w:r w:rsidRPr="006269EF">
              <w:t>Dead time</w:t>
            </w:r>
          </w:p>
        </w:tc>
        <w:tc>
          <w:tcPr>
            <w:tcW w:w="1665" w:type="dxa"/>
            <w:noWrap/>
            <w:vAlign w:val="center"/>
            <w:hideMark/>
          </w:tcPr>
          <w:p w14:paraId="6EAE8492" w14:textId="77777777" w:rsidR="006269EF" w:rsidRPr="006269EF" w:rsidRDefault="006269EF" w:rsidP="006269EF">
            <w:pPr>
              <w:rPr>
                <w:lang w:val="en-US"/>
              </w:rPr>
            </w:pPr>
            <w:r w:rsidRPr="006269EF">
              <w:rPr>
                <w:lang w:val="en-US"/>
              </w:rPr>
              <w:t>The time to wait among reclosure attempts (ARI: 3s; ARI-30: 30s)</w:t>
            </w:r>
          </w:p>
        </w:tc>
        <w:tc>
          <w:tcPr>
            <w:tcW w:w="868" w:type="dxa"/>
            <w:noWrap/>
            <w:vAlign w:val="center"/>
            <w:hideMark/>
          </w:tcPr>
          <w:p w14:paraId="3820D7DD" w14:textId="04BACEA6" w:rsidR="006269EF" w:rsidRPr="006269EF" w:rsidRDefault="006269EF" w:rsidP="006269EF">
            <w:pPr>
              <w:rPr>
                <w:lang w:val="en-US"/>
              </w:rPr>
            </w:pPr>
            <w:r w:rsidRPr="006269EF">
              <w:rPr>
                <w:noProof/>
              </w:rPr>
              <w:drawing>
                <wp:anchor distT="0" distB="0" distL="114300" distR="114300" simplePos="0" relativeHeight="251658273" behindDoc="0" locked="0" layoutInCell="1" allowOverlap="1" wp14:anchorId="7EDA6D1E" wp14:editId="210844C1">
                  <wp:simplePos x="0" y="0"/>
                  <wp:positionH relativeFrom="column">
                    <wp:posOffset>229235</wp:posOffset>
                  </wp:positionH>
                  <wp:positionV relativeFrom="paragraph">
                    <wp:posOffset>135255</wp:posOffset>
                  </wp:positionV>
                  <wp:extent cx="171450" cy="180975"/>
                  <wp:effectExtent l="0" t="0" r="0" b="0"/>
                  <wp:wrapNone/>
                  <wp:docPr id="1307196586" name="Picture 1307196586">
                    <a:extLst xmlns:a="http://schemas.openxmlformats.org/drawingml/2006/main">
                      <a:ext uri="{FF2B5EF4-FFF2-40B4-BE49-F238E27FC236}">
                        <a16:creationId xmlns:a16="http://schemas.microsoft.com/office/drawing/2014/main" id="{6B3AC928-E390-475C-BB58-4F4C2F4D25BB}"/>
                      </a:ext>
                    </a:extLst>
                  </wp:docPr>
                  <wp:cNvGraphicFramePr/>
                  <a:graphic xmlns:a="http://schemas.openxmlformats.org/drawingml/2006/main">
                    <a:graphicData uri="http://schemas.openxmlformats.org/drawingml/2006/picture">
                      <pic:pic xmlns:pic="http://schemas.openxmlformats.org/drawingml/2006/picture">
                        <pic:nvPicPr>
                          <pic:cNvPr id="28" name="Picture 10">
                            <a:extLst>
                              <a:ext uri="{FF2B5EF4-FFF2-40B4-BE49-F238E27FC236}">
                                <a16:creationId xmlns:a16="http://schemas.microsoft.com/office/drawing/2014/main" id="{6B3AC928-E390-475C-BB58-4F4C2F4D25BB}"/>
                              </a:ext>
                            </a:extLs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pic:spPr>
                      </pic:pic>
                    </a:graphicData>
                  </a:graphic>
                  <wp14:sizeRelH relativeFrom="page">
                    <wp14:pctWidth>0</wp14:pctWidth>
                  </wp14:sizeRelH>
                  <wp14:sizeRelV relativeFrom="page">
                    <wp14:pctHeight>0</wp14:pctHeight>
                  </wp14:sizeRelV>
                </wp:anchor>
              </w:drawing>
            </w:r>
          </w:p>
        </w:tc>
        <w:tc>
          <w:tcPr>
            <w:tcW w:w="1217" w:type="dxa"/>
            <w:noWrap/>
            <w:vAlign w:val="center"/>
            <w:hideMark/>
          </w:tcPr>
          <w:p w14:paraId="5F0618D1" w14:textId="77777777" w:rsidR="006269EF" w:rsidRPr="00925C87" w:rsidRDefault="006269EF" w:rsidP="006269EF">
            <w:r w:rsidRPr="00925C87">
              <w:t>MPD stays OFF</w:t>
            </w:r>
          </w:p>
        </w:tc>
        <w:tc>
          <w:tcPr>
            <w:tcW w:w="2241" w:type="dxa"/>
            <w:vAlign w:val="center"/>
            <w:hideMark/>
          </w:tcPr>
          <w:p w14:paraId="07F2FA79" w14:textId="517A1148" w:rsidR="006269EF" w:rsidRPr="00925C87" w:rsidRDefault="006269EF" w:rsidP="006269EF">
            <w:pPr>
              <w:rPr>
                <w:lang w:val="en-US"/>
              </w:rPr>
            </w:pPr>
            <w:r w:rsidRPr="00925C87">
              <w:rPr>
                <w:lang w:val="en-US"/>
              </w:rPr>
              <w:t>Reclose the MPD without dead time. Number of attempts is reset and start Neutralization time</w:t>
            </w:r>
          </w:p>
        </w:tc>
        <w:tc>
          <w:tcPr>
            <w:tcW w:w="814" w:type="dxa"/>
            <w:noWrap/>
            <w:vAlign w:val="center"/>
            <w:hideMark/>
          </w:tcPr>
          <w:p w14:paraId="0F7FA0B1" w14:textId="52F5D1BE" w:rsidR="006269EF" w:rsidRPr="006269EF" w:rsidRDefault="006269EF" w:rsidP="006269EF">
            <w:pPr>
              <w:rPr>
                <w:lang w:val="en-US"/>
              </w:rPr>
            </w:pPr>
            <w:r w:rsidRPr="006269EF">
              <w:rPr>
                <w:noProof/>
              </w:rPr>
              <w:drawing>
                <wp:anchor distT="0" distB="0" distL="114300" distR="114300" simplePos="0" relativeHeight="251658268" behindDoc="0" locked="0" layoutInCell="1" allowOverlap="1" wp14:anchorId="1C99237E" wp14:editId="484CB9EF">
                  <wp:simplePos x="0" y="0"/>
                  <wp:positionH relativeFrom="column">
                    <wp:posOffset>147320</wp:posOffset>
                  </wp:positionH>
                  <wp:positionV relativeFrom="paragraph">
                    <wp:posOffset>98425</wp:posOffset>
                  </wp:positionV>
                  <wp:extent cx="133350" cy="133350"/>
                  <wp:effectExtent l="0" t="0" r="0" b="0"/>
                  <wp:wrapNone/>
                  <wp:docPr id="1307196585" name="Picture 1307196585">
                    <a:extLst xmlns:a="http://schemas.openxmlformats.org/drawingml/2006/main">
                      <a:ext uri="{FF2B5EF4-FFF2-40B4-BE49-F238E27FC236}">
                        <a16:creationId xmlns:a16="http://schemas.microsoft.com/office/drawing/2014/main" id="{4275359A-1D87-4ADB-BD86-794870FD066F}"/>
                      </a:ext>
                    </a:extLst>
                  </wp:docPr>
                  <wp:cNvGraphicFramePr/>
                  <a:graphic xmlns:a="http://schemas.openxmlformats.org/drawingml/2006/main">
                    <a:graphicData uri="http://schemas.openxmlformats.org/drawingml/2006/picture">
                      <pic:pic xmlns:pic="http://schemas.openxmlformats.org/drawingml/2006/picture">
                        <pic:nvPicPr>
                          <pic:cNvPr id="19" name="Picture 9">
                            <a:extLst>
                              <a:ext uri="{FF2B5EF4-FFF2-40B4-BE49-F238E27FC236}">
                                <a16:creationId xmlns:a16="http://schemas.microsoft.com/office/drawing/2014/main" id="{4275359A-1D87-4ADB-BD86-794870FD066F}"/>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pic:spPr>
                      </pic:pic>
                    </a:graphicData>
                  </a:graphic>
                  <wp14:sizeRelH relativeFrom="page">
                    <wp14:pctWidth>0</wp14:pctWidth>
                  </wp14:sizeRelH>
                  <wp14:sizeRelV relativeFrom="page">
                    <wp14:pctHeight>0</wp14:pctHeight>
                  </wp14:sizeRelV>
                </wp:anchor>
              </w:drawing>
            </w:r>
          </w:p>
        </w:tc>
      </w:tr>
      <w:tr w:rsidR="006269EF" w:rsidRPr="00332D87" w14:paraId="59E284FA" w14:textId="77777777" w:rsidTr="00925C87">
        <w:trPr>
          <w:trHeight w:val="315"/>
        </w:trPr>
        <w:tc>
          <w:tcPr>
            <w:tcW w:w="1107" w:type="dxa"/>
            <w:noWrap/>
            <w:vAlign w:val="center"/>
            <w:hideMark/>
          </w:tcPr>
          <w:p w14:paraId="11BBBBDF" w14:textId="77777777" w:rsidR="006269EF" w:rsidRPr="006269EF" w:rsidRDefault="006269EF" w:rsidP="006269EF">
            <w:r w:rsidRPr="006269EF">
              <w:t>Steady Open (OFF)</w:t>
            </w:r>
          </w:p>
        </w:tc>
        <w:tc>
          <w:tcPr>
            <w:tcW w:w="1438" w:type="dxa"/>
            <w:noWrap/>
            <w:vAlign w:val="center"/>
            <w:hideMark/>
          </w:tcPr>
          <w:p w14:paraId="6A230684" w14:textId="77777777" w:rsidR="006269EF" w:rsidRPr="006269EF" w:rsidRDefault="006269EF" w:rsidP="006269EF">
            <w:proofErr w:type="spellStart"/>
            <w:r w:rsidRPr="006269EF">
              <w:t>Locked</w:t>
            </w:r>
            <w:proofErr w:type="spellEnd"/>
          </w:p>
        </w:tc>
        <w:tc>
          <w:tcPr>
            <w:tcW w:w="1665" w:type="dxa"/>
            <w:noWrap/>
            <w:vAlign w:val="center"/>
            <w:hideMark/>
          </w:tcPr>
          <w:p w14:paraId="5CBDF21C" w14:textId="77777777" w:rsidR="006269EF" w:rsidRPr="006269EF" w:rsidRDefault="006269EF" w:rsidP="006269EF">
            <w:pPr>
              <w:rPr>
                <w:lang w:val="en-US"/>
              </w:rPr>
            </w:pPr>
            <w:r w:rsidRPr="006269EF">
              <w:rPr>
                <w:lang w:val="en-US"/>
              </w:rPr>
              <w:t>The status when all the attempts are failed</w:t>
            </w:r>
          </w:p>
        </w:tc>
        <w:tc>
          <w:tcPr>
            <w:tcW w:w="868" w:type="dxa"/>
            <w:noWrap/>
            <w:vAlign w:val="center"/>
            <w:hideMark/>
          </w:tcPr>
          <w:p w14:paraId="7DFDF52F" w14:textId="444FCBA4" w:rsidR="006269EF" w:rsidRPr="006269EF" w:rsidRDefault="006269EF" w:rsidP="006269EF">
            <w:pPr>
              <w:rPr>
                <w:lang w:val="en-US"/>
              </w:rPr>
            </w:pPr>
            <w:r w:rsidRPr="006269EF">
              <w:rPr>
                <w:noProof/>
              </w:rPr>
              <w:drawing>
                <wp:anchor distT="0" distB="0" distL="114300" distR="114300" simplePos="0" relativeHeight="251658260" behindDoc="0" locked="0" layoutInCell="1" allowOverlap="1" wp14:anchorId="39F35B89" wp14:editId="75FB99CC">
                  <wp:simplePos x="0" y="0"/>
                  <wp:positionH relativeFrom="column">
                    <wp:posOffset>237490</wp:posOffset>
                  </wp:positionH>
                  <wp:positionV relativeFrom="paragraph">
                    <wp:posOffset>31750</wp:posOffset>
                  </wp:positionV>
                  <wp:extent cx="152400" cy="123825"/>
                  <wp:effectExtent l="0" t="0" r="0" b="9525"/>
                  <wp:wrapNone/>
                  <wp:docPr id="1307196584" name="Picture 1307196584">
                    <a:extLst xmlns:a="http://schemas.openxmlformats.org/drawingml/2006/main">
                      <a:ext uri="{FF2B5EF4-FFF2-40B4-BE49-F238E27FC236}">
                        <a16:creationId xmlns:a16="http://schemas.microsoft.com/office/drawing/2014/main" id="{761D28D6-820E-48C7-8AC8-730B95A8857B}"/>
                      </a:ext>
                    </a:extLst>
                  </wp:docPr>
                  <wp:cNvGraphicFramePr/>
                  <a:graphic xmlns:a="http://schemas.openxmlformats.org/drawingml/2006/main">
                    <a:graphicData uri="http://schemas.openxmlformats.org/drawingml/2006/picture">
                      <pic:pic xmlns:pic="http://schemas.openxmlformats.org/drawingml/2006/picture">
                        <pic:nvPicPr>
                          <pic:cNvPr id="6" name="Picture 11">
                            <a:extLst>
                              <a:ext uri="{FF2B5EF4-FFF2-40B4-BE49-F238E27FC236}">
                                <a16:creationId xmlns:a16="http://schemas.microsoft.com/office/drawing/2014/main" id="{761D28D6-820E-48C7-8AC8-730B95A8857B}"/>
                              </a:ext>
                            </a:extLs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pic:spPr>
                      </pic:pic>
                    </a:graphicData>
                  </a:graphic>
                  <wp14:sizeRelH relativeFrom="page">
                    <wp14:pctWidth>0</wp14:pctWidth>
                  </wp14:sizeRelH>
                  <wp14:sizeRelV relativeFrom="page">
                    <wp14:pctHeight>0</wp14:pctHeight>
                  </wp14:sizeRelV>
                </wp:anchor>
              </w:drawing>
            </w:r>
          </w:p>
        </w:tc>
        <w:tc>
          <w:tcPr>
            <w:tcW w:w="1217" w:type="dxa"/>
            <w:noWrap/>
            <w:vAlign w:val="center"/>
            <w:hideMark/>
          </w:tcPr>
          <w:p w14:paraId="12B40430" w14:textId="77777777" w:rsidR="006269EF" w:rsidRPr="006269EF" w:rsidRDefault="006269EF" w:rsidP="006269EF">
            <w:r w:rsidRPr="006269EF">
              <w:t>MPD stays OFF</w:t>
            </w:r>
          </w:p>
        </w:tc>
        <w:tc>
          <w:tcPr>
            <w:tcW w:w="2241" w:type="dxa"/>
            <w:noWrap/>
            <w:vAlign w:val="center"/>
            <w:hideMark/>
          </w:tcPr>
          <w:p w14:paraId="1F115F82" w14:textId="66BC9C25" w:rsidR="006269EF" w:rsidRPr="006269EF" w:rsidRDefault="006269EF" w:rsidP="006269EF">
            <w:pPr>
              <w:rPr>
                <w:lang w:val="en-US"/>
              </w:rPr>
            </w:pPr>
            <w:r w:rsidRPr="006269EF">
              <w:rPr>
                <w:lang w:val="en-US"/>
              </w:rPr>
              <w:t>It recovers its status: MPD open and ARI locked</w:t>
            </w:r>
          </w:p>
        </w:tc>
        <w:tc>
          <w:tcPr>
            <w:tcW w:w="814" w:type="dxa"/>
            <w:noWrap/>
            <w:vAlign w:val="center"/>
            <w:hideMark/>
          </w:tcPr>
          <w:p w14:paraId="7889CF4C" w14:textId="6CBF2489" w:rsidR="006269EF" w:rsidRPr="006269EF" w:rsidRDefault="006269EF" w:rsidP="006269EF">
            <w:pPr>
              <w:rPr>
                <w:lang w:val="en-US"/>
              </w:rPr>
            </w:pPr>
            <w:r w:rsidRPr="006269EF">
              <w:rPr>
                <w:noProof/>
              </w:rPr>
              <w:drawing>
                <wp:anchor distT="0" distB="0" distL="114300" distR="114300" simplePos="0" relativeHeight="251658265" behindDoc="0" locked="0" layoutInCell="1" allowOverlap="1" wp14:anchorId="480B6A8A" wp14:editId="165417EC">
                  <wp:simplePos x="0" y="0"/>
                  <wp:positionH relativeFrom="column">
                    <wp:posOffset>128270</wp:posOffset>
                  </wp:positionH>
                  <wp:positionV relativeFrom="paragraph">
                    <wp:posOffset>34925</wp:posOffset>
                  </wp:positionV>
                  <wp:extent cx="152400" cy="133350"/>
                  <wp:effectExtent l="0" t="0" r="0" b="0"/>
                  <wp:wrapNone/>
                  <wp:docPr id="1307196583" name="Picture 1307196583">
                    <a:extLst xmlns:a="http://schemas.openxmlformats.org/drawingml/2006/main">
                      <a:ext uri="{FF2B5EF4-FFF2-40B4-BE49-F238E27FC236}">
                        <a16:creationId xmlns:a16="http://schemas.microsoft.com/office/drawing/2014/main" id="{5BCE6380-9DCF-4306-8898-4EDB4778CC75}"/>
                      </a:ext>
                    </a:extLst>
                  </wp:docPr>
                  <wp:cNvGraphicFramePr/>
                  <a:graphic xmlns:a="http://schemas.openxmlformats.org/drawingml/2006/main">
                    <a:graphicData uri="http://schemas.openxmlformats.org/drawingml/2006/picture">
                      <pic:pic xmlns:pic="http://schemas.openxmlformats.org/drawingml/2006/picture">
                        <pic:nvPicPr>
                          <pic:cNvPr id="13" name="Picture 11">
                            <a:extLst>
                              <a:ext uri="{FF2B5EF4-FFF2-40B4-BE49-F238E27FC236}">
                                <a16:creationId xmlns:a16="http://schemas.microsoft.com/office/drawing/2014/main" id="{5BCE6380-9DCF-4306-8898-4EDB4778CC75}"/>
                              </a:ext>
                            </a:extLs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pic:spPr>
                      </pic:pic>
                    </a:graphicData>
                  </a:graphic>
                  <wp14:sizeRelH relativeFrom="page">
                    <wp14:pctWidth>0</wp14:pctWidth>
                  </wp14:sizeRelH>
                  <wp14:sizeRelV relativeFrom="page">
                    <wp14:pctHeight>0</wp14:pctHeight>
                  </wp14:sizeRelV>
                </wp:anchor>
              </w:drawing>
            </w:r>
          </w:p>
        </w:tc>
      </w:tr>
      <w:tr w:rsidR="006269EF" w:rsidRPr="00332D87" w14:paraId="67CD2647" w14:textId="77777777" w:rsidTr="00925C87">
        <w:trPr>
          <w:trHeight w:val="630"/>
        </w:trPr>
        <w:tc>
          <w:tcPr>
            <w:tcW w:w="1107" w:type="dxa"/>
            <w:noWrap/>
            <w:vAlign w:val="center"/>
            <w:hideMark/>
          </w:tcPr>
          <w:p w14:paraId="62145A16" w14:textId="77777777" w:rsidR="006269EF" w:rsidRPr="006269EF" w:rsidRDefault="006269EF" w:rsidP="006269EF">
            <w:r w:rsidRPr="006269EF">
              <w:t>Closing</w:t>
            </w:r>
          </w:p>
        </w:tc>
        <w:tc>
          <w:tcPr>
            <w:tcW w:w="1438" w:type="dxa"/>
            <w:vAlign w:val="center"/>
            <w:hideMark/>
          </w:tcPr>
          <w:p w14:paraId="41D0F414" w14:textId="77777777" w:rsidR="006269EF" w:rsidRPr="006269EF" w:rsidRDefault="006269EF" w:rsidP="006269EF">
            <w:pPr>
              <w:rPr>
                <w:lang w:val="en-US"/>
              </w:rPr>
            </w:pPr>
            <w:r w:rsidRPr="006269EF">
              <w:rPr>
                <w:lang w:val="en-US"/>
              </w:rPr>
              <w:t>Self-closing (after dead time)</w:t>
            </w:r>
          </w:p>
        </w:tc>
        <w:tc>
          <w:tcPr>
            <w:tcW w:w="1665" w:type="dxa"/>
            <w:noWrap/>
            <w:vAlign w:val="center"/>
            <w:hideMark/>
          </w:tcPr>
          <w:p w14:paraId="0830874C" w14:textId="77777777" w:rsidR="006269EF" w:rsidRPr="006269EF" w:rsidRDefault="006269EF" w:rsidP="006269EF">
            <w:pPr>
              <w:rPr>
                <w:lang w:val="en-US"/>
              </w:rPr>
            </w:pPr>
            <w:r w:rsidRPr="006269EF">
              <w:rPr>
                <w:lang w:val="en-US"/>
              </w:rPr>
              <w:t>The automatic reclosure of an MPD</w:t>
            </w:r>
          </w:p>
        </w:tc>
        <w:tc>
          <w:tcPr>
            <w:tcW w:w="868" w:type="dxa"/>
            <w:noWrap/>
            <w:vAlign w:val="center"/>
            <w:hideMark/>
          </w:tcPr>
          <w:p w14:paraId="48C334E4" w14:textId="10CE38D5" w:rsidR="006269EF" w:rsidRPr="006269EF" w:rsidRDefault="006269EF" w:rsidP="006269EF">
            <w:pPr>
              <w:rPr>
                <w:lang w:val="en-US"/>
              </w:rPr>
            </w:pPr>
            <w:r w:rsidRPr="006269EF">
              <w:rPr>
                <w:noProof/>
              </w:rPr>
              <w:drawing>
                <wp:anchor distT="0" distB="0" distL="114300" distR="114300" simplePos="0" relativeHeight="251658275" behindDoc="0" locked="0" layoutInCell="1" allowOverlap="1" wp14:anchorId="79030CD1" wp14:editId="7DA6E079">
                  <wp:simplePos x="0" y="0"/>
                  <wp:positionH relativeFrom="column">
                    <wp:posOffset>229235</wp:posOffset>
                  </wp:positionH>
                  <wp:positionV relativeFrom="paragraph">
                    <wp:posOffset>112395</wp:posOffset>
                  </wp:positionV>
                  <wp:extent cx="171450" cy="180975"/>
                  <wp:effectExtent l="0" t="0" r="0" b="0"/>
                  <wp:wrapNone/>
                  <wp:docPr id="1307196582" name="Picture 1307196582">
                    <a:extLst xmlns:a="http://schemas.openxmlformats.org/drawingml/2006/main">
                      <a:ext uri="{FF2B5EF4-FFF2-40B4-BE49-F238E27FC236}">
                        <a16:creationId xmlns:a16="http://schemas.microsoft.com/office/drawing/2014/main" id="{65B2B7EA-1CC2-4A81-86DA-A345DBA90F47}"/>
                      </a:ext>
                    </a:extLst>
                  </wp:docPr>
                  <wp:cNvGraphicFramePr/>
                  <a:graphic xmlns:a="http://schemas.openxmlformats.org/drawingml/2006/main">
                    <a:graphicData uri="http://schemas.openxmlformats.org/drawingml/2006/picture">
                      <pic:pic xmlns:pic="http://schemas.openxmlformats.org/drawingml/2006/picture">
                        <pic:nvPicPr>
                          <pic:cNvPr id="30" name="Picture 10">
                            <a:extLst>
                              <a:ext uri="{FF2B5EF4-FFF2-40B4-BE49-F238E27FC236}">
                                <a16:creationId xmlns:a16="http://schemas.microsoft.com/office/drawing/2014/main" id="{65B2B7EA-1CC2-4A81-86DA-A345DBA90F47}"/>
                              </a:ext>
                            </a:extLs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pic:spPr>
                      </pic:pic>
                    </a:graphicData>
                  </a:graphic>
                  <wp14:sizeRelH relativeFrom="page">
                    <wp14:pctWidth>0</wp14:pctWidth>
                  </wp14:sizeRelH>
                  <wp14:sizeRelV relativeFrom="page">
                    <wp14:pctHeight>0</wp14:pctHeight>
                  </wp14:sizeRelV>
                </wp:anchor>
              </w:drawing>
            </w:r>
          </w:p>
        </w:tc>
        <w:tc>
          <w:tcPr>
            <w:tcW w:w="1217" w:type="dxa"/>
            <w:noWrap/>
            <w:vAlign w:val="center"/>
            <w:hideMark/>
          </w:tcPr>
          <w:p w14:paraId="03D0F735" w14:textId="77777777" w:rsidR="006269EF" w:rsidRPr="006269EF" w:rsidRDefault="006269EF" w:rsidP="006269EF">
            <w:pPr>
              <w:rPr>
                <w:lang w:val="en-US"/>
              </w:rPr>
            </w:pPr>
            <w:r w:rsidRPr="006269EF">
              <w:rPr>
                <w:lang w:val="en-US"/>
              </w:rPr>
              <w:t>The handle could stop in mid position</w:t>
            </w:r>
          </w:p>
        </w:tc>
        <w:tc>
          <w:tcPr>
            <w:tcW w:w="2241" w:type="dxa"/>
            <w:vAlign w:val="center"/>
            <w:hideMark/>
          </w:tcPr>
          <w:p w14:paraId="02A860B5" w14:textId="05E4788B" w:rsidR="006269EF" w:rsidRPr="006269EF" w:rsidRDefault="006269EF" w:rsidP="006269EF">
            <w:pPr>
              <w:rPr>
                <w:lang w:val="en-US"/>
              </w:rPr>
            </w:pPr>
            <w:r w:rsidRPr="006269EF">
              <w:rPr>
                <w:lang w:val="en-US"/>
              </w:rPr>
              <w:t xml:space="preserve">Open </w:t>
            </w:r>
            <w:proofErr w:type="spellStart"/>
            <w:r w:rsidRPr="006269EF">
              <w:rPr>
                <w:lang w:val="en-US"/>
              </w:rPr>
              <w:t>manoeuvre</w:t>
            </w:r>
            <w:proofErr w:type="spellEnd"/>
            <w:r w:rsidRPr="006269EF">
              <w:rPr>
                <w:lang w:val="en-US"/>
              </w:rPr>
              <w:t>, then reclose without dead time.</w:t>
            </w:r>
            <w:r w:rsidRPr="006269EF">
              <w:rPr>
                <w:lang w:val="en-US"/>
              </w:rPr>
              <w:br/>
              <w:t>Number of attempts is reset and start Neutralization time</w:t>
            </w:r>
          </w:p>
        </w:tc>
        <w:tc>
          <w:tcPr>
            <w:tcW w:w="814" w:type="dxa"/>
            <w:noWrap/>
            <w:vAlign w:val="center"/>
            <w:hideMark/>
          </w:tcPr>
          <w:p w14:paraId="1092B8ED" w14:textId="28F11EDA" w:rsidR="006269EF" w:rsidRPr="006269EF" w:rsidRDefault="006269EF" w:rsidP="006269EF">
            <w:pPr>
              <w:rPr>
                <w:lang w:val="en-US"/>
              </w:rPr>
            </w:pPr>
            <w:r w:rsidRPr="006269EF">
              <w:rPr>
                <w:noProof/>
              </w:rPr>
              <w:drawing>
                <wp:anchor distT="0" distB="0" distL="114300" distR="114300" simplePos="0" relativeHeight="251658269" behindDoc="0" locked="0" layoutInCell="1" allowOverlap="1" wp14:anchorId="050FA238" wp14:editId="56E2E333">
                  <wp:simplePos x="0" y="0"/>
                  <wp:positionH relativeFrom="column">
                    <wp:posOffset>137795</wp:posOffset>
                  </wp:positionH>
                  <wp:positionV relativeFrom="paragraph">
                    <wp:posOffset>48260</wp:posOffset>
                  </wp:positionV>
                  <wp:extent cx="133350" cy="133350"/>
                  <wp:effectExtent l="0" t="0" r="0" b="0"/>
                  <wp:wrapNone/>
                  <wp:docPr id="1307196581" name="Picture 1307196581">
                    <a:extLst xmlns:a="http://schemas.openxmlformats.org/drawingml/2006/main">
                      <a:ext uri="{FF2B5EF4-FFF2-40B4-BE49-F238E27FC236}">
                        <a16:creationId xmlns:a16="http://schemas.microsoft.com/office/drawing/2014/main" id="{6BEC83A2-E52B-4D44-877F-AB430D58FAF7}"/>
                      </a:ext>
                    </a:extLst>
                  </wp:docPr>
                  <wp:cNvGraphicFramePr/>
                  <a:graphic xmlns:a="http://schemas.openxmlformats.org/drawingml/2006/main">
                    <a:graphicData uri="http://schemas.openxmlformats.org/drawingml/2006/picture">
                      <pic:pic xmlns:pic="http://schemas.openxmlformats.org/drawingml/2006/picture">
                        <pic:nvPicPr>
                          <pic:cNvPr id="21" name="Picture 9">
                            <a:extLst>
                              <a:ext uri="{FF2B5EF4-FFF2-40B4-BE49-F238E27FC236}">
                                <a16:creationId xmlns:a16="http://schemas.microsoft.com/office/drawing/2014/main" id="{6BEC83A2-E52B-4D44-877F-AB430D58FAF7}"/>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pic:spPr>
                      </pic:pic>
                    </a:graphicData>
                  </a:graphic>
                  <wp14:sizeRelH relativeFrom="page">
                    <wp14:pctWidth>0</wp14:pctWidth>
                  </wp14:sizeRelH>
                  <wp14:sizeRelV relativeFrom="page">
                    <wp14:pctHeight>0</wp14:pctHeight>
                  </wp14:sizeRelV>
                </wp:anchor>
              </w:drawing>
            </w:r>
          </w:p>
        </w:tc>
      </w:tr>
      <w:tr w:rsidR="006269EF" w:rsidRPr="00332D87" w14:paraId="4F4D4436" w14:textId="77777777" w:rsidTr="00925C87">
        <w:trPr>
          <w:trHeight w:val="315"/>
        </w:trPr>
        <w:tc>
          <w:tcPr>
            <w:tcW w:w="1107" w:type="dxa"/>
            <w:noWrap/>
            <w:vAlign w:val="center"/>
            <w:hideMark/>
          </w:tcPr>
          <w:p w14:paraId="44425BE4" w14:textId="77777777" w:rsidR="006269EF" w:rsidRPr="006269EF" w:rsidRDefault="006269EF" w:rsidP="006269EF">
            <w:r w:rsidRPr="006269EF">
              <w:lastRenderedPageBreak/>
              <w:t>Closing</w:t>
            </w:r>
          </w:p>
        </w:tc>
        <w:tc>
          <w:tcPr>
            <w:tcW w:w="1438" w:type="dxa"/>
            <w:noWrap/>
            <w:vAlign w:val="center"/>
            <w:hideMark/>
          </w:tcPr>
          <w:p w14:paraId="40CC1B76" w14:textId="77777777" w:rsidR="006269EF" w:rsidRPr="006269EF" w:rsidRDefault="006269EF" w:rsidP="006269EF">
            <w:r w:rsidRPr="006269EF">
              <w:t>Remote closing</w:t>
            </w:r>
          </w:p>
        </w:tc>
        <w:tc>
          <w:tcPr>
            <w:tcW w:w="1665" w:type="dxa"/>
            <w:noWrap/>
            <w:vAlign w:val="center"/>
            <w:hideMark/>
          </w:tcPr>
          <w:p w14:paraId="71464B57" w14:textId="12BEFFDD" w:rsidR="006269EF" w:rsidRPr="006269EF" w:rsidRDefault="006269EF" w:rsidP="006269EF">
            <w:pPr>
              <w:rPr>
                <w:lang w:val="en-US"/>
              </w:rPr>
            </w:pPr>
            <w:r w:rsidRPr="006269EF">
              <w:rPr>
                <w:lang w:val="en-US"/>
              </w:rPr>
              <w:t>The closing of an MPD from remote</w:t>
            </w:r>
            <w:r w:rsidR="00925C87">
              <w:rPr>
                <w:lang w:val="en-US"/>
              </w:rPr>
              <w:t xml:space="preserve"> (only if it is in “opened” condition)</w:t>
            </w:r>
          </w:p>
        </w:tc>
        <w:tc>
          <w:tcPr>
            <w:tcW w:w="868" w:type="dxa"/>
            <w:noWrap/>
            <w:vAlign w:val="center"/>
            <w:hideMark/>
          </w:tcPr>
          <w:p w14:paraId="30C541C4" w14:textId="76A0AE71" w:rsidR="006269EF" w:rsidRPr="006269EF" w:rsidRDefault="00925C87" w:rsidP="006269EF">
            <w:pPr>
              <w:rPr>
                <w:lang w:val="en-US"/>
              </w:rPr>
            </w:pPr>
            <w:r w:rsidRPr="006269EF">
              <w:rPr>
                <w:noProof/>
              </w:rPr>
              <w:drawing>
                <wp:anchor distT="0" distB="0" distL="114300" distR="114300" simplePos="0" relativeHeight="251682869" behindDoc="0" locked="0" layoutInCell="1" allowOverlap="1" wp14:anchorId="2AC09726" wp14:editId="1A0D5F12">
                  <wp:simplePos x="0" y="0"/>
                  <wp:positionH relativeFrom="column">
                    <wp:posOffset>134620</wp:posOffset>
                  </wp:positionH>
                  <wp:positionV relativeFrom="paragraph">
                    <wp:posOffset>52705</wp:posOffset>
                  </wp:positionV>
                  <wp:extent cx="180975" cy="171450"/>
                  <wp:effectExtent l="0" t="0" r="9525" b="0"/>
                  <wp:wrapNone/>
                  <wp:docPr id="4" name="Picture 4">
                    <a:extLst xmlns:a="http://schemas.openxmlformats.org/drawingml/2006/main">
                      <a:ext uri="{FF2B5EF4-FFF2-40B4-BE49-F238E27FC236}">
                        <a16:creationId xmlns:a16="http://schemas.microsoft.com/office/drawing/2014/main" id="{57373E51-3330-42B6-9717-3912E9905BD4}"/>
                      </a:ext>
                    </a:extLst>
                  </wp:docPr>
                  <wp:cNvGraphicFramePr/>
                  <a:graphic xmlns:a="http://schemas.openxmlformats.org/drawingml/2006/main">
                    <a:graphicData uri="http://schemas.openxmlformats.org/drawingml/2006/picture">
                      <pic:pic xmlns:pic="http://schemas.openxmlformats.org/drawingml/2006/picture">
                        <pic:nvPicPr>
                          <pic:cNvPr id="8" name="Picture 8">
                            <a:extLst>
                              <a:ext uri="{FF2B5EF4-FFF2-40B4-BE49-F238E27FC236}">
                                <a16:creationId xmlns:a16="http://schemas.microsoft.com/office/drawing/2014/main" id="{57373E51-3330-42B6-9717-3912E9905BD4}"/>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pic:spPr>
                      </pic:pic>
                    </a:graphicData>
                  </a:graphic>
                  <wp14:sizeRelH relativeFrom="page">
                    <wp14:pctWidth>0</wp14:pctWidth>
                  </wp14:sizeRelH>
                  <wp14:sizeRelV relativeFrom="page">
                    <wp14:pctHeight>0</wp14:pctHeight>
                  </wp14:sizeRelV>
                </wp:anchor>
              </w:drawing>
            </w:r>
          </w:p>
        </w:tc>
        <w:tc>
          <w:tcPr>
            <w:tcW w:w="1217" w:type="dxa"/>
            <w:noWrap/>
            <w:vAlign w:val="center"/>
            <w:hideMark/>
          </w:tcPr>
          <w:p w14:paraId="1A78CB1B" w14:textId="77777777" w:rsidR="006269EF" w:rsidRPr="006269EF" w:rsidRDefault="006269EF" w:rsidP="006269EF">
            <w:pPr>
              <w:rPr>
                <w:lang w:val="en-US"/>
              </w:rPr>
            </w:pPr>
            <w:r w:rsidRPr="006269EF">
              <w:rPr>
                <w:lang w:val="en-US"/>
              </w:rPr>
              <w:t>The handle could stop in mid position</w:t>
            </w:r>
          </w:p>
        </w:tc>
        <w:tc>
          <w:tcPr>
            <w:tcW w:w="2241" w:type="dxa"/>
            <w:noWrap/>
            <w:vAlign w:val="center"/>
            <w:hideMark/>
          </w:tcPr>
          <w:p w14:paraId="2714888D" w14:textId="0604D7B0" w:rsidR="006269EF" w:rsidRPr="006269EF" w:rsidRDefault="006269EF" w:rsidP="006269EF">
            <w:pPr>
              <w:rPr>
                <w:lang w:val="en-US"/>
              </w:rPr>
            </w:pPr>
            <w:r w:rsidRPr="006269EF">
              <w:rPr>
                <w:lang w:val="en-US"/>
              </w:rPr>
              <w:t xml:space="preserve">Open </w:t>
            </w:r>
            <w:proofErr w:type="spellStart"/>
            <w:r w:rsidRPr="006269EF">
              <w:rPr>
                <w:lang w:val="en-US"/>
              </w:rPr>
              <w:t>manoeuvre</w:t>
            </w:r>
            <w:proofErr w:type="spellEnd"/>
            <w:r w:rsidRPr="006269EF">
              <w:rPr>
                <w:lang w:val="en-US"/>
              </w:rPr>
              <w:t xml:space="preserve">, then leave the MPD </w:t>
            </w:r>
            <w:r w:rsidR="00925C87">
              <w:rPr>
                <w:lang w:val="en-US"/>
              </w:rPr>
              <w:t>in “</w:t>
            </w:r>
            <w:r w:rsidRPr="006269EF">
              <w:rPr>
                <w:lang w:val="en-US"/>
              </w:rPr>
              <w:t>open</w:t>
            </w:r>
            <w:r w:rsidR="00925C87">
              <w:rPr>
                <w:lang w:val="en-US"/>
              </w:rPr>
              <w:t>ed” condition</w:t>
            </w:r>
            <w:r w:rsidR="00B27FD4">
              <w:rPr>
                <w:lang w:val="en-US"/>
              </w:rPr>
              <w:t xml:space="preserve"> (</w:t>
            </w:r>
            <w:r w:rsidR="00B27FD4" w:rsidRPr="00925C87">
              <w:rPr>
                <w:strike/>
                <w:lang w:val="en-US"/>
              </w:rPr>
              <w:t>Alarm</w:t>
            </w:r>
            <w:r w:rsidR="00B27FD4">
              <w:rPr>
                <w:lang w:val="en-US"/>
              </w:rPr>
              <w:t>)</w:t>
            </w:r>
            <w:r w:rsidR="00925C87">
              <w:rPr>
                <w:lang w:val="en-US"/>
              </w:rPr>
              <w:t xml:space="preserve"> </w:t>
            </w:r>
            <w:r w:rsidR="00925C87" w:rsidRPr="00D96F24">
              <w:rPr>
                <w:b/>
                <w:bCs/>
                <w:i/>
                <w:iCs/>
                <w:color w:val="0070C0"/>
                <w:lang w:val="en-US"/>
              </w:rPr>
              <w:t>[DEVIATION]</w:t>
            </w:r>
            <w:r w:rsidR="00925C87" w:rsidRPr="00D96F24">
              <w:rPr>
                <w:lang w:val="en-US"/>
              </w:rPr>
              <w:t>.</w:t>
            </w:r>
          </w:p>
        </w:tc>
        <w:tc>
          <w:tcPr>
            <w:tcW w:w="814" w:type="dxa"/>
            <w:tcBorders>
              <w:bottom w:val="single" w:sz="4" w:space="0" w:color="auto"/>
            </w:tcBorders>
            <w:noWrap/>
            <w:vAlign w:val="center"/>
            <w:hideMark/>
          </w:tcPr>
          <w:p w14:paraId="59C75679" w14:textId="7B93916E" w:rsidR="006269EF" w:rsidRPr="006269EF" w:rsidRDefault="00925C87" w:rsidP="006269EF">
            <w:pPr>
              <w:rPr>
                <w:lang w:val="en-US"/>
              </w:rPr>
            </w:pPr>
            <w:r w:rsidRPr="006269EF">
              <w:rPr>
                <w:noProof/>
              </w:rPr>
              <w:drawing>
                <wp:anchor distT="0" distB="0" distL="114300" distR="114300" simplePos="0" relativeHeight="251684917" behindDoc="0" locked="0" layoutInCell="1" allowOverlap="1" wp14:anchorId="673F1036" wp14:editId="23822BC8">
                  <wp:simplePos x="0" y="0"/>
                  <wp:positionH relativeFrom="column">
                    <wp:posOffset>95250</wp:posOffset>
                  </wp:positionH>
                  <wp:positionV relativeFrom="paragraph">
                    <wp:posOffset>-22860</wp:posOffset>
                  </wp:positionV>
                  <wp:extent cx="180975" cy="171450"/>
                  <wp:effectExtent l="0" t="0" r="9525" b="0"/>
                  <wp:wrapNone/>
                  <wp:docPr id="50" name="Picture 50">
                    <a:extLst xmlns:a="http://schemas.openxmlformats.org/drawingml/2006/main">
                      <a:ext uri="{FF2B5EF4-FFF2-40B4-BE49-F238E27FC236}">
                        <a16:creationId xmlns:a16="http://schemas.microsoft.com/office/drawing/2014/main" id="{57373E51-3330-42B6-9717-3912E9905BD4}"/>
                      </a:ext>
                    </a:extLst>
                  </wp:docPr>
                  <wp:cNvGraphicFramePr/>
                  <a:graphic xmlns:a="http://schemas.openxmlformats.org/drawingml/2006/main">
                    <a:graphicData uri="http://schemas.openxmlformats.org/drawingml/2006/picture">
                      <pic:pic xmlns:pic="http://schemas.openxmlformats.org/drawingml/2006/picture">
                        <pic:nvPicPr>
                          <pic:cNvPr id="8" name="Picture 8">
                            <a:extLst>
                              <a:ext uri="{FF2B5EF4-FFF2-40B4-BE49-F238E27FC236}">
                                <a16:creationId xmlns:a16="http://schemas.microsoft.com/office/drawing/2014/main" id="{57373E51-3330-42B6-9717-3912E9905BD4}"/>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pic:spPr>
                      </pic:pic>
                    </a:graphicData>
                  </a:graphic>
                  <wp14:sizeRelH relativeFrom="page">
                    <wp14:pctWidth>0</wp14:pctWidth>
                  </wp14:sizeRelH>
                  <wp14:sizeRelV relativeFrom="page">
                    <wp14:pctHeight>0</wp14:pctHeight>
                  </wp14:sizeRelV>
                </wp:anchor>
              </w:drawing>
            </w:r>
          </w:p>
        </w:tc>
      </w:tr>
      <w:tr w:rsidR="006269EF" w:rsidRPr="00332D87" w14:paraId="7CBD039E" w14:textId="77777777" w:rsidTr="00925C87">
        <w:trPr>
          <w:trHeight w:val="315"/>
        </w:trPr>
        <w:tc>
          <w:tcPr>
            <w:tcW w:w="1107" w:type="dxa"/>
            <w:noWrap/>
            <w:vAlign w:val="center"/>
            <w:hideMark/>
          </w:tcPr>
          <w:p w14:paraId="623EA6CE" w14:textId="77777777" w:rsidR="006269EF" w:rsidRPr="006269EF" w:rsidRDefault="006269EF" w:rsidP="006269EF">
            <w:r w:rsidRPr="006269EF">
              <w:t>Opening</w:t>
            </w:r>
          </w:p>
        </w:tc>
        <w:tc>
          <w:tcPr>
            <w:tcW w:w="1438" w:type="dxa"/>
            <w:noWrap/>
            <w:vAlign w:val="center"/>
            <w:hideMark/>
          </w:tcPr>
          <w:p w14:paraId="189208DA" w14:textId="77777777" w:rsidR="006269EF" w:rsidRPr="006269EF" w:rsidRDefault="006269EF" w:rsidP="006269EF">
            <w:r w:rsidRPr="006269EF">
              <w:t xml:space="preserve">MPD </w:t>
            </w:r>
            <w:proofErr w:type="spellStart"/>
            <w:r w:rsidRPr="006269EF">
              <w:t>tripping</w:t>
            </w:r>
            <w:proofErr w:type="spellEnd"/>
          </w:p>
        </w:tc>
        <w:tc>
          <w:tcPr>
            <w:tcW w:w="1665" w:type="dxa"/>
            <w:noWrap/>
            <w:vAlign w:val="center"/>
            <w:hideMark/>
          </w:tcPr>
          <w:p w14:paraId="356A48C5" w14:textId="77777777" w:rsidR="006269EF" w:rsidRPr="006269EF" w:rsidRDefault="006269EF" w:rsidP="006269EF">
            <w:pPr>
              <w:rPr>
                <w:lang w:val="en-US"/>
              </w:rPr>
            </w:pPr>
            <w:r w:rsidRPr="006269EF">
              <w:rPr>
                <w:lang w:val="en-US"/>
              </w:rPr>
              <w:t>The tripping of an MPD</w:t>
            </w:r>
          </w:p>
        </w:tc>
        <w:tc>
          <w:tcPr>
            <w:tcW w:w="868" w:type="dxa"/>
            <w:noWrap/>
            <w:vAlign w:val="center"/>
            <w:hideMark/>
          </w:tcPr>
          <w:p w14:paraId="49768289" w14:textId="45DB99EE" w:rsidR="006269EF" w:rsidRPr="006269EF" w:rsidRDefault="006269EF" w:rsidP="006269EF">
            <w:pPr>
              <w:rPr>
                <w:lang w:val="en-US"/>
              </w:rPr>
            </w:pPr>
            <w:r w:rsidRPr="006269EF">
              <w:rPr>
                <w:noProof/>
              </w:rPr>
              <w:drawing>
                <wp:anchor distT="0" distB="0" distL="114300" distR="114300" simplePos="0" relativeHeight="251658274" behindDoc="0" locked="0" layoutInCell="1" allowOverlap="1" wp14:anchorId="34529A01" wp14:editId="5B9D0253">
                  <wp:simplePos x="0" y="0"/>
                  <wp:positionH relativeFrom="column">
                    <wp:posOffset>200660</wp:posOffset>
                  </wp:positionH>
                  <wp:positionV relativeFrom="paragraph">
                    <wp:posOffset>34290</wp:posOffset>
                  </wp:positionV>
                  <wp:extent cx="133350" cy="133350"/>
                  <wp:effectExtent l="0" t="0" r="0" b="0"/>
                  <wp:wrapNone/>
                  <wp:docPr id="1307196578" name="Picture 1307196578">
                    <a:extLst xmlns:a="http://schemas.openxmlformats.org/drawingml/2006/main">
                      <a:ext uri="{FF2B5EF4-FFF2-40B4-BE49-F238E27FC236}">
                        <a16:creationId xmlns:a16="http://schemas.microsoft.com/office/drawing/2014/main" id="{20EC7BEC-932C-450D-8F89-BBAD1939129D}"/>
                      </a:ext>
                    </a:extLst>
                  </wp:docPr>
                  <wp:cNvGraphicFramePr/>
                  <a:graphic xmlns:a="http://schemas.openxmlformats.org/drawingml/2006/main">
                    <a:graphicData uri="http://schemas.openxmlformats.org/drawingml/2006/picture">
                      <pic:pic xmlns:pic="http://schemas.openxmlformats.org/drawingml/2006/picture">
                        <pic:nvPicPr>
                          <pic:cNvPr id="29" name="Picture 9">
                            <a:extLst>
                              <a:ext uri="{FF2B5EF4-FFF2-40B4-BE49-F238E27FC236}">
                                <a16:creationId xmlns:a16="http://schemas.microsoft.com/office/drawing/2014/main" id="{20EC7BEC-932C-450D-8F89-BBAD1939129D}"/>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pic:spPr>
                      </pic:pic>
                    </a:graphicData>
                  </a:graphic>
                  <wp14:sizeRelH relativeFrom="page">
                    <wp14:pctWidth>0</wp14:pctWidth>
                  </wp14:sizeRelH>
                  <wp14:sizeRelV relativeFrom="page">
                    <wp14:pctHeight>0</wp14:pctHeight>
                  </wp14:sizeRelV>
                </wp:anchor>
              </w:drawing>
            </w:r>
          </w:p>
        </w:tc>
        <w:tc>
          <w:tcPr>
            <w:tcW w:w="1217" w:type="dxa"/>
            <w:noWrap/>
            <w:vAlign w:val="center"/>
            <w:hideMark/>
          </w:tcPr>
          <w:p w14:paraId="627A9ADC" w14:textId="77777777" w:rsidR="006269EF" w:rsidRPr="006269EF" w:rsidRDefault="006269EF" w:rsidP="006269EF">
            <w:pPr>
              <w:rPr>
                <w:lang w:val="en-US"/>
              </w:rPr>
            </w:pPr>
            <w:r w:rsidRPr="006269EF">
              <w:rPr>
                <w:lang w:val="en-US"/>
              </w:rPr>
              <w:t>MPD most probably goes in OFF</w:t>
            </w:r>
          </w:p>
        </w:tc>
        <w:tc>
          <w:tcPr>
            <w:tcW w:w="2241" w:type="dxa"/>
            <w:tcBorders>
              <w:right w:val="single" w:sz="4" w:space="0" w:color="auto"/>
            </w:tcBorders>
            <w:noWrap/>
            <w:vAlign w:val="center"/>
            <w:hideMark/>
          </w:tcPr>
          <w:p w14:paraId="1493C2A4" w14:textId="07DAC7B8" w:rsidR="006269EF" w:rsidRPr="006269EF" w:rsidRDefault="00BE4257" w:rsidP="006269EF">
            <w:pPr>
              <w:rPr>
                <w:lang w:val="en-US"/>
              </w:rPr>
            </w:pPr>
            <w:r w:rsidRPr="006269EF">
              <w:rPr>
                <w:lang w:val="en-US"/>
              </w:rPr>
              <w:t xml:space="preserve">Open </w:t>
            </w:r>
            <w:proofErr w:type="spellStart"/>
            <w:r w:rsidRPr="006269EF">
              <w:rPr>
                <w:lang w:val="en-US"/>
              </w:rPr>
              <w:t>manoeuvre</w:t>
            </w:r>
            <w:proofErr w:type="spellEnd"/>
            <w:r w:rsidRPr="006269EF">
              <w:rPr>
                <w:lang w:val="en-US"/>
              </w:rPr>
              <w:t xml:space="preserve">, </w:t>
            </w:r>
            <w:r>
              <w:rPr>
                <w:lang w:val="en-US"/>
              </w:rPr>
              <w:t>then r</w:t>
            </w:r>
            <w:r w:rsidR="006269EF" w:rsidRPr="006269EF">
              <w:rPr>
                <w:lang w:val="en-US"/>
              </w:rPr>
              <w:t>eclose the MPD without dead time</w:t>
            </w:r>
          </w:p>
        </w:tc>
        <w:tc>
          <w:tcPr>
            <w:tcW w:w="814" w:type="dxa"/>
            <w:tcBorders>
              <w:top w:val="single" w:sz="4" w:space="0" w:color="auto"/>
              <w:left w:val="single" w:sz="4" w:space="0" w:color="auto"/>
              <w:bottom w:val="single" w:sz="4" w:space="0" w:color="auto"/>
              <w:right w:val="single" w:sz="4" w:space="0" w:color="auto"/>
            </w:tcBorders>
            <w:noWrap/>
            <w:vAlign w:val="center"/>
            <w:hideMark/>
          </w:tcPr>
          <w:p w14:paraId="039EC375" w14:textId="57F8C4B2" w:rsidR="006269EF" w:rsidRPr="006269EF" w:rsidRDefault="006269EF" w:rsidP="006269EF">
            <w:pPr>
              <w:rPr>
                <w:lang w:val="en-US"/>
              </w:rPr>
            </w:pPr>
            <w:r w:rsidRPr="006269EF">
              <w:rPr>
                <w:noProof/>
              </w:rPr>
              <w:drawing>
                <wp:anchor distT="0" distB="0" distL="114300" distR="114300" simplePos="0" relativeHeight="251658270" behindDoc="0" locked="0" layoutInCell="1" allowOverlap="1" wp14:anchorId="5FEAFB0B" wp14:editId="2DE8E65B">
                  <wp:simplePos x="0" y="0"/>
                  <wp:positionH relativeFrom="column">
                    <wp:posOffset>137795</wp:posOffset>
                  </wp:positionH>
                  <wp:positionV relativeFrom="paragraph">
                    <wp:posOffset>36830</wp:posOffset>
                  </wp:positionV>
                  <wp:extent cx="133350" cy="133350"/>
                  <wp:effectExtent l="0" t="0" r="0" b="0"/>
                  <wp:wrapNone/>
                  <wp:docPr id="1307196577" name="Picture 1307196577">
                    <a:extLst xmlns:a="http://schemas.openxmlformats.org/drawingml/2006/main">
                      <a:ext uri="{FF2B5EF4-FFF2-40B4-BE49-F238E27FC236}">
                        <a16:creationId xmlns:a16="http://schemas.microsoft.com/office/drawing/2014/main" id="{8ECF07FB-CB93-4047-B4B2-DB2E7E91A3CF}"/>
                      </a:ext>
                    </a:extLst>
                  </wp:docPr>
                  <wp:cNvGraphicFramePr/>
                  <a:graphic xmlns:a="http://schemas.openxmlformats.org/drawingml/2006/main">
                    <a:graphicData uri="http://schemas.openxmlformats.org/drawingml/2006/picture">
                      <pic:pic xmlns:pic="http://schemas.openxmlformats.org/drawingml/2006/picture">
                        <pic:nvPicPr>
                          <pic:cNvPr id="25" name="Picture 9">
                            <a:extLst>
                              <a:ext uri="{FF2B5EF4-FFF2-40B4-BE49-F238E27FC236}">
                                <a16:creationId xmlns:a16="http://schemas.microsoft.com/office/drawing/2014/main" id="{8ECF07FB-CB93-4047-B4B2-DB2E7E91A3CF}"/>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pic:spPr>
                      </pic:pic>
                    </a:graphicData>
                  </a:graphic>
                  <wp14:sizeRelH relativeFrom="page">
                    <wp14:pctWidth>0</wp14:pctWidth>
                  </wp14:sizeRelH>
                  <wp14:sizeRelV relativeFrom="page">
                    <wp14:pctHeight>0</wp14:pctHeight>
                  </wp14:sizeRelV>
                </wp:anchor>
              </w:drawing>
            </w:r>
          </w:p>
        </w:tc>
      </w:tr>
      <w:tr w:rsidR="006269EF" w:rsidRPr="00332D87" w14:paraId="28517ACA" w14:textId="77777777" w:rsidTr="00925C87">
        <w:trPr>
          <w:trHeight w:val="315"/>
        </w:trPr>
        <w:tc>
          <w:tcPr>
            <w:tcW w:w="1107" w:type="dxa"/>
            <w:noWrap/>
            <w:vAlign w:val="center"/>
            <w:hideMark/>
          </w:tcPr>
          <w:p w14:paraId="7A40B35D" w14:textId="77777777" w:rsidR="006269EF" w:rsidRPr="006269EF" w:rsidRDefault="006269EF" w:rsidP="006269EF">
            <w:r w:rsidRPr="006269EF">
              <w:t>Opening</w:t>
            </w:r>
          </w:p>
        </w:tc>
        <w:tc>
          <w:tcPr>
            <w:tcW w:w="1438" w:type="dxa"/>
            <w:noWrap/>
            <w:vAlign w:val="center"/>
            <w:hideMark/>
          </w:tcPr>
          <w:p w14:paraId="1F2DF770" w14:textId="77777777" w:rsidR="006269EF" w:rsidRPr="006269EF" w:rsidRDefault="006269EF" w:rsidP="006269EF">
            <w:r w:rsidRPr="006269EF">
              <w:t>Remote opening</w:t>
            </w:r>
          </w:p>
        </w:tc>
        <w:tc>
          <w:tcPr>
            <w:tcW w:w="1665" w:type="dxa"/>
            <w:noWrap/>
            <w:vAlign w:val="center"/>
            <w:hideMark/>
          </w:tcPr>
          <w:p w14:paraId="417A58E2" w14:textId="77777777" w:rsidR="006269EF" w:rsidRPr="006269EF" w:rsidRDefault="006269EF" w:rsidP="006269EF">
            <w:pPr>
              <w:rPr>
                <w:lang w:val="en-US"/>
              </w:rPr>
            </w:pPr>
            <w:r w:rsidRPr="006269EF">
              <w:rPr>
                <w:lang w:val="en-US"/>
              </w:rPr>
              <w:t>The opening of an MPD from remote</w:t>
            </w:r>
          </w:p>
        </w:tc>
        <w:tc>
          <w:tcPr>
            <w:tcW w:w="868" w:type="dxa"/>
            <w:noWrap/>
            <w:vAlign w:val="center"/>
            <w:hideMark/>
          </w:tcPr>
          <w:p w14:paraId="0DB09DBD" w14:textId="5E58E850" w:rsidR="006269EF" w:rsidRPr="006269EF" w:rsidRDefault="006269EF" w:rsidP="006269EF">
            <w:pPr>
              <w:rPr>
                <w:lang w:val="en-US"/>
              </w:rPr>
            </w:pPr>
            <w:r w:rsidRPr="006269EF">
              <w:rPr>
                <w:noProof/>
              </w:rPr>
              <w:drawing>
                <wp:anchor distT="0" distB="0" distL="114300" distR="114300" simplePos="0" relativeHeight="251658271" behindDoc="0" locked="0" layoutInCell="1" allowOverlap="1" wp14:anchorId="275DEACD" wp14:editId="08AB572E">
                  <wp:simplePos x="0" y="0"/>
                  <wp:positionH relativeFrom="column">
                    <wp:posOffset>248285</wp:posOffset>
                  </wp:positionH>
                  <wp:positionV relativeFrom="paragraph">
                    <wp:posOffset>23495</wp:posOffset>
                  </wp:positionV>
                  <wp:extent cx="133350" cy="133350"/>
                  <wp:effectExtent l="0" t="0" r="0" b="0"/>
                  <wp:wrapNone/>
                  <wp:docPr id="30" name="Picture 30">
                    <a:extLst xmlns:a="http://schemas.openxmlformats.org/drawingml/2006/main">
                      <a:ext uri="{FF2B5EF4-FFF2-40B4-BE49-F238E27FC236}">
                        <a16:creationId xmlns:a16="http://schemas.microsoft.com/office/drawing/2014/main" id="{CB81732A-1506-4819-A2AB-46859290D4C2}"/>
                      </a:ext>
                    </a:extLst>
                  </wp:docPr>
                  <wp:cNvGraphicFramePr/>
                  <a:graphic xmlns:a="http://schemas.openxmlformats.org/drawingml/2006/main">
                    <a:graphicData uri="http://schemas.openxmlformats.org/drawingml/2006/picture">
                      <pic:pic xmlns:pic="http://schemas.openxmlformats.org/drawingml/2006/picture">
                        <pic:nvPicPr>
                          <pic:cNvPr id="26" name="Picture 9">
                            <a:extLst>
                              <a:ext uri="{FF2B5EF4-FFF2-40B4-BE49-F238E27FC236}">
                                <a16:creationId xmlns:a16="http://schemas.microsoft.com/office/drawing/2014/main" id="{CB81732A-1506-4819-A2AB-46859290D4C2}"/>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pic:spPr>
                      </pic:pic>
                    </a:graphicData>
                  </a:graphic>
                  <wp14:sizeRelH relativeFrom="page">
                    <wp14:pctWidth>0</wp14:pctWidth>
                  </wp14:sizeRelH>
                  <wp14:sizeRelV relativeFrom="page">
                    <wp14:pctHeight>0</wp14:pctHeight>
                  </wp14:sizeRelV>
                </wp:anchor>
              </w:drawing>
            </w:r>
          </w:p>
        </w:tc>
        <w:tc>
          <w:tcPr>
            <w:tcW w:w="1217" w:type="dxa"/>
            <w:noWrap/>
            <w:vAlign w:val="center"/>
            <w:hideMark/>
          </w:tcPr>
          <w:p w14:paraId="4BA001A6" w14:textId="77777777" w:rsidR="006269EF" w:rsidRPr="006269EF" w:rsidRDefault="006269EF" w:rsidP="006269EF">
            <w:pPr>
              <w:rPr>
                <w:lang w:val="en-US"/>
              </w:rPr>
            </w:pPr>
            <w:r w:rsidRPr="006269EF">
              <w:rPr>
                <w:lang w:val="en-US"/>
              </w:rPr>
              <w:t>MPD most probably goes in OFF</w:t>
            </w:r>
          </w:p>
        </w:tc>
        <w:tc>
          <w:tcPr>
            <w:tcW w:w="2241" w:type="dxa"/>
            <w:tcBorders>
              <w:right w:val="single" w:sz="4" w:space="0" w:color="auto"/>
            </w:tcBorders>
            <w:noWrap/>
            <w:vAlign w:val="center"/>
            <w:hideMark/>
          </w:tcPr>
          <w:p w14:paraId="546C1AAA" w14:textId="15B350A7" w:rsidR="006269EF" w:rsidRPr="006269EF" w:rsidRDefault="00BE4257" w:rsidP="006269EF">
            <w:pPr>
              <w:rPr>
                <w:lang w:val="en-US"/>
              </w:rPr>
            </w:pPr>
            <w:r w:rsidRPr="006269EF">
              <w:rPr>
                <w:lang w:val="en-US"/>
              </w:rPr>
              <w:t xml:space="preserve">Open </w:t>
            </w:r>
            <w:proofErr w:type="spellStart"/>
            <w:r w:rsidRPr="006269EF">
              <w:rPr>
                <w:lang w:val="en-US"/>
              </w:rPr>
              <w:t>manoeuvre</w:t>
            </w:r>
            <w:proofErr w:type="spellEnd"/>
            <w:r w:rsidRPr="006269EF">
              <w:rPr>
                <w:lang w:val="en-US"/>
              </w:rPr>
              <w:t xml:space="preserve">, </w:t>
            </w:r>
            <w:r>
              <w:rPr>
                <w:lang w:val="en-US"/>
              </w:rPr>
              <w:t>then</w:t>
            </w:r>
            <w:r w:rsidR="006269EF" w:rsidRPr="006269EF">
              <w:rPr>
                <w:lang w:val="en-US"/>
              </w:rPr>
              <w:t xml:space="preserve"> recovers its status: MPD open and ARI activated</w:t>
            </w:r>
          </w:p>
        </w:tc>
        <w:tc>
          <w:tcPr>
            <w:tcW w:w="814" w:type="dxa"/>
            <w:tcBorders>
              <w:top w:val="single" w:sz="4" w:space="0" w:color="auto"/>
              <w:left w:val="single" w:sz="4" w:space="0" w:color="auto"/>
              <w:bottom w:val="single" w:sz="4" w:space="0" w:color="auto"/>
              <w:right w:val="single" w:sz="4" w:space="0" w:color="auto"/>
            </w:tcBorders>
            <w:vAlign w:val="center"/>
            <w:hideMark/>
          </w:tcPr>
          <w:p w14:paraId="5247D209" w14:textId="0B39128B" w:rsidR="006269EF" w:rsidRPr="006269EF" w:rsidRDefault="00CB7A12" w:rsidP="006269EF">
            <w:pPr>
              <w:rPr>
                <w:lang w:val="en-US"/>
              </w:rPr>
            </w:pPr>
            <w:r w:rsidRPr="006269EF">
              <w:rPr>
                <w:noProof/>
              </w:rPr>
              <w:drawing>
                <wp:anchor distT="0" distB="0" distL="114300" distR="114300" simplePos="0" relativeHeight="251686965" behindDoc="0" locked="0" layoutInCell="1" allowOverlap="1" wp14:anchorId="27892142" wp14:editId="52CDB4BF">
                  <wp:simplePos x="0" y="0"/>
                  <wp:positionH relativeFrom="column">
                    <wp:posOffset>-6985</wp:posOffset>
                  </wp:positionH>
                  <wp:positionV relativeFrom="paragraph">
                    <wp:posOffset>227330</wp:posOffset>
                  </wp:positionV>
                  <wp:extent cx="180975" cy="171450"/>
                  <wp:effectExtent l="0" t="0" r="9525" b="0"/>
                  <wp:wrapNone/>
                  <wp:docPr id="22" name="Picture 22">
                    <a:extLst xmlns:a="http://schemas.openxmlformats.org/drawingml/2006/main">
                      <a:ext uri="{FF2B5EF4-FFF2-40B4-BE49-F238E27FC236}">
                        <a16:creationId xmlns:a16="http://schemas.microsoft.com/office/drawing/2014/main" id="{57373E51-3330-42B6-9717-3912E9905BD4}"/>
                      </a:ext>
                    </a:extLst>
                  </wp:docPr>
                  <wp:cNvGraphicFramePr/>
                  <a:graphic xmlns:a="http://schemas.openxmlformats.org/drawingml/2006/main">
                    <a:graphicData uri="http://schemas.openxmlformats.org/drawingml/2006/picture">
                      <pic:pic xmlns:pic="http://schemas.openxmlformats.org/drawingml/2006/picture">
                        <pic:nvPicPr>
                          <pic:cNvPr id="8" name="Picture 8">
                            <a:extLst>
                              <a:ext uri="{FF2B5EF4-FFF2-40B4-BE49-F238E27FC236}">
                                <a16:creationId xmlns:a16="http://schemas.microsoft.com/office/drawing/2014/main" id="{57373E51-3330-42B6-9717-3912E9905BD4}"/>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pic:spPr>
                      </pic:pic>
                    </a:graphicData>
                  </a:graphic>
                  <wp14:sizeRelH relativeFrom="page">
                    <wp14:pctWidth>0</wp14:pctWidth>
                  </wp14:sizeRelH>
                  <wp14:sizeRelV relativeFrom="page">
                    <wp14:pctHeight>0</wp14:pctHeight>
                  </wp14:sizeRelV>
                </wp:anchor>
              </w:drawing>
            </w:r>
          </w:p>
        </w:tc>
      </w:tr>
    </w:tbl>
    <w:bookmarkEnd w:id="40"/>
    <w:p w14:paraId="3EE643D4" w14:textId="7A68F879" w:rsidR="00B5210A" w:rsidRPr="00B13C9F" w:rsidRDefault="00B5210A" w:rsidP="00B5210A">
      <w:pPr>
        <w:jc w:val="both"/>
        <w:rPr>
          <w:lang w:val="en-US"/>
        </w:rPr>
      </w:pPr>
      <w:r w:rsidRPr="00B13C9F">
        <w:rPr>
          <w:lang w:val="en-US"/>
        </w:rPr>
        <w:t xml:space="preserve">NB: In case the status of the devices </w:t>
      </w:r>
      <w:proofErr w:type="gramStart"/>
      <w:r w:rsidRPr="00B13C9F">
        <w:rPr>
          <w:lang w:val="en-US"/>
        </w:rPr>
        <w:t>change</w:t>
      </w:r>
      <w:proofErr w:type="gramEnd"/>
      <w:r w:rsidRPr="00B13C9F">
        <w:rPr>
          <w:lang w:val="en-US"/>
        </w:rPr>
        <w:t xml:space="preserve"> (manually) during the black-out, AR</w:t>
      </w:r>
      <w:r>
        <w:rPr>
          <w:lang w:val="en-US"/>
        </w:rPr>
        <w:t>I</w:t>
      </w:r>
      <w:r w:rsidRPr="00B13C9F">
        <w:rPr>
          <w:lang w:val="en-US"/>
        </w:rPr>
        <w:t xml:space="preserve"> perform an internal check and set the correct steady status</w:t>
      </w:r>
    </w:p>
    <w:p w14:paraId="7817E72A" w14:textId="54EE4212" w:rsidR="00934339" w:rsidRPr="004E4687" w:rsidRDefault="00934339" w:rsidP="00934339">
      <w:pPr>
        <w:pStyle w:val="Heading2"/>
        <w:rPr>
          <w:lang w:val="en-US"/>
        </w:rPr>
      </w:pPr>
      <w:bookmarkStart w:id="41" w:name="_Toc115677126"/>
      <w:r w:rsidRPr="6D8328AD">
        <w:rPr>
          <w:lang w:val="en-US"/>
        </w:rPr>
        <w:t>ARH</w:t>
      </w:r>
      <w:bookmarkEnd w:id="41"/>
    </w:p>
    <w:p w14:paraId="70A2F8AA" w14:textId="4477A683" w:rsidR="0034637C" w:rsidRDefault="00DC33ED" w:rsidP="00534854">
      <w:pPr>
        <w:jc w:val="both"/>
        <w:rPr>
          <w:lang w:val="en-US"/>
        </w:rPr>
      </w:pPr>
      <w:r>
        <w:rPr>
          <w:lang w:val="en-US"/>
        </w:rPr>
        <w:t xml:space="preserve">The product ARH shall have the </w:t>
      </w:r>
      <w:r w:rsidR="0034637C" w:rsidRPr="0034637C">
        <w:rPr>
          <w:lang w:val="en-US"/>
        </w:rPr>
        <w:t>Residual current assessment at 30mA and 300mA</w:t>
      </w:r>
      <w:r>
        <w:rPr>
          <w:lang w:val="en-US"/>
        </w:rPr>
        <w:t xml:space="preserve"> each time that a differential trip occurs on the RCCBs [2.2.2.12]. Following the table of the Rd and Rd0 values for both versions:</w:t>
      </w:r>
    </w:p>
    <w:tbl>
      <w:tblPr>
        <w:tblStyle w:val="TableGrid"/>
        <w:tblW w:w="0" w:type="auto"/>
        <w:jc w:val="center"/>
        <w:tblLook w:val="01E0" w:firstRow="1" w:lastRow="1" w:firstColumn="1" w:lastColumn="1" w:noHBand="0" w:noVBand="0"/>
      </w:tblPr>
      <w:tblGrid>
        <w:gridCol w:w="2219"/>
        <w:gridCol w:w="2219"/>
        <w:gridCol w:w="2220"/>
      </w:tblGrid>
      <w:tr w:rsidR="00DC33ED" w14:paraId="05FA7182" w14:textId="77777777" w:rsidTr="00F60C24">
        <w:trPr>
          <w:jc w:val="center"/>
        </w:trPr>
        <w:tc>
          <w:tcPr>
            <w:tcW w:w="2219" w:type="dxa"/>
          </w:tcPr>
          <w:p w14:paraId="0DE6AA68" w14:textId="633B70D2" w:rsidR="00DC33ED" w:rsidRPr="00BD04A9" w:rsidRDefault="00F60C24" w:rsidP="00805C8A">
            <w:pPr>
              <w:spacing w:before="60" w:after="60"/>
              <w:rPr>
                <w:lang w:val="en-US"/>
              </w:rPr>
            </w:pPr>
            <w:r w:rsidRPr="00414022">
              <w:rPr>
                <w:lang w:val="de-DE"/>
              </w:rPr>
              <w:t>ARH-2P</w:t>
            </w:r>
            <w:r>
              <w:rPr>
                <w:lang w:val="de-DE"/>
              </w:rPr>
              <w:t xml:space="preserve"> </w:t>
            </w:r>
            <w:r w:rsidRPr="00414022">
              <w:rPr>
                <w:lang w:val="de-DE"/>
              </w:rPr>
              <w:t>/</w:t>
            </w:r>
            <w:r>
              <w:rPr>
                <w:lang w:val="de-DE"/>
              </w:rPr>
              <w:t xml:space="preserve"> </w:t>
            </w:r>
            <w:r w:rsidRPr="00414022">
              <w:rPr>
                <w:lang w:val="de-DE"/>
              </w:rPr>
              <w:t>ARH-4P</w:t>
            </w:r>
          </w:p>
        </w:tc>
        <w:tc>
          <w:tcPr>
            <w:tcW w:w="2219" w:type="dxa"/>
          </w:tcPr>
          <w:p w14:paraId="6524032A" w14:textId="4645E802" w:rsidR="00DC33ED" w:rsidRPr="00EE20B9" w:rsidRDefault="00DC33ED" w:rsidP="00805C8A">
            <w:pPr>
              <w:spacing w:before="60" w:after="60"/>
              <w:jc w:val="center"/>
              <w:rPr>
                <w:i/>
              </w:rPr>
            </w:pPr>
            <w:r w:rsidRPr="00EE20B9">
              <w:rPr>
                <w:i/>
              </w:rPr>
              <w:t>Rd</w:t>
            </w:r>
            <w:r w:rsidR="00557F45">
              <w:rPr>
                <w:i/>
              </w:rPr>
              <w:t>0</w:t>
            </w:r>
          </w:p>
        </w:tc>
        <w:tc>
          <w:tcPr>
            <w:tcW w:w="2220" w:type="dxa"/>
          </w:tcPr>
          <w:p w14:paraId="319A429E" w14:textId="2C4DF893" w:rsidR="00DC33ED" w:rsidRPr="00EE20B9" w:rsidRDefault="00DC33ED" w:rsidP="00805C8A">
            <w:pPr>
              <w:spacing w:before="60" w:after="60"/>
              <w:jc w:val="center"/>
              <w:rPr>
                <w:i/>
              </w:rPr>
            </w:pPr>
            <w:r w:rsidRPr="00EE20B9">
              <w:rPr>
                <w:i/>
              </w:rPr>
              <w:t xml:space="preserve">Rd </w:t>
            </w:r>
          </w:p>
        </w:tc>
      </w:tr>
      <w:tr w:rsidR="00DC33ED" w14:paraId="5A0990E1" w14:textId="77777777" w:rsidTr="00F60C24">
        <w:trPr>
          <w:jc w:val="center"/>
        </w:trPr>
        <w:tc>
          <w:tcPr>
            <w:tcW w:w="2219" w:type="dxa"/>
            <w:vAlign w:val="center"/>
          </w:tcPr>
          <w:p w14:paraId="73E12DFD" w14:textId="6FC2771A" w:rsidR="00DC33ED" w:rsidRPr="00414022" w:rsidRDefault="00DC33ED" w:rsidP="00805C8A">
            <w:pPr>
              <w:spacing w:before="60" w:after="60"/>
              <w:rPr>
                <w:lang w:val="de-DE"/>
              </w:rPr>
            </w:pPr>
            <w:r w:rsidRPr="00414022">
              <w:rPr>
                <w:lang w:val="de-DE"/>
              </w:rPr>
              <w:t>30mA</w:t>
            </w:r>
          </w:p>
        </w:tc>
        <w:tc>
          <w:tcPr>
            <w:tcW w:w="2219" w:type="dxa"/>
          </w:tcPr>
          <w:p w14:paraId="20AE31BB" w14:textId="56C52B28" w:rsidR="00DC33ED" w:rsidRPr="00805C8A" w:rsidRDefault="004728C6" w:rsidP="00805C8A">
            <w:pPr>
              <w:spacing w:before="60" w:after="60"/>
              <w:jc w:val="center"/>
              <w:rPr>
                <w:bCs/>
              </w:rPr>
            </w:pPr>
            <w:r>
              <w:rPr>
                <w:bCs/>
              </w:rPr>
              <w:t>8</w:t>
            </w:r>
            <w:r w:rsidR="004E4D95" w:rsidRPr="00805C8A">
              <w:rPr>
                <w:bCs/>
              </w:rPr>
              <w:t>.</w:t>
            </w:r>
            <w:r w:rsidR="00A508C9">
              <w:rPr>
                <w:bCs/>
              </w:rPr>
              <w:t>0</w:t>
            </w:r>
            <w:r>
              <w:rPr>
                <w:bCs/>
              </w:rPr>
              <w:t>00</w:t>
            </w:r>
            <w:r w:rsidR="004E4D95" w:rsidRPr="00805C8A">
              <w:rPr>
                <w:bCs/>
              </w:rPr>
              <w:t xml:space="preserve"> </w:t>
            </w:r>
            <w:r w:rsidR="004E4D95" w:rsidRPr="00805C8A">
              <w:rPr>
                <w:rFonts w:cs="Helvetica"/>
                <w:bCs/>
              </w:rPr>
              <w:t>Ω</w:t>
            </w:r>
          </w:p>
        </w:tc>
        <w:tc>
          <w:tcPr>
            <w:tcW w:w="2220" w:type="dxa"/>
          </w:tcPr>
          <w:p w14:paraId="55B69F49" w14:textId="2AB93716" w:rsidR="00DC33ED" w:rsidRPr="00805C8A" w:rsidRDefault="004728C6" w:rsidP="00805C8A">
            <w:pPr>
              <w:spacing w:before="60" w:after="60"/>
              <w:jc w:val="center"/>
              <w:rPr>
                <w:bCs/>
              </w:rPr>
            </w:pPr>
            <w:r>
              <w:rPr>
                <w:bCs/>
              </w:rPr>
              <w:t>1</w:t>
            </w:r>
            <w:r w:rsidR="00501617">
              <w:rPr>
                <w:bCs/>
              </w:rPr>
              <w:t>8</w:t>
            </w:r>
            <w:r>
              <w:rPr>
                <w:bCs/>
              </w:rPr>
              <w:t>.000</w:t>
            </w:r>
            <w:r w:rsidR="004E4D95" w:rsidRPr="00805C8A">
              <w:rPr>
                <w:rFonts w:cs="Helvetica"/>
                <w:bCs/>
              </w:rPr>
              <w:t>Ω</w:t>
            </w:r>
          </w:p>
        </w:tc>
      </w:tr>
      <w:tr w:rsidR="00DC33ED" w14:paraId="2B084527" w14:textId="77777777" w:rsidTr="00805C8A">
        <w:trPr>
          <w:trHeight w:val="58"/>
          <w:jc w:val="center"/>
        </w:trPr>
        <w:tc>
          <w:tcPr>
            <w:tcW w:w="2219" w:type="dxa"/>
            <w:vAlign w:val="center"/>
          </w:tcPr>
          <w:p w14:paraId="3C07EE04" w14:textId="089E426C" w:rsidR="00DC33ED" w:rsidRPr="00414022" w:rsidRDefault="00414022" w:rsidP="00805C8A">
            <w:pPr>
              <w:spacing w:before="60" w:after="60"/>
              <w:rPr>
                <w:lang w:val="de-DE"/>
              </w:rPr>
            </w:pPr>
            <w:r w:rsidRPr="00414022">
              <w:rPr>
                <w:lang w:val="de-DE"/>
              </w:rPr>
              <w:t>30</w:t>
            </w:r>
            <w:r>
              <w:rPr>
                <w:lang w:val="de-DE"/>
              </w:rPr>
              <w:t>0</w:t>
            </w:r>
            <w:r w:rsidRPr="00414022">
              <w:rPr>
                <w:lang w:val="de-DE"/>
              </w:rPr>
              <w:t>mA</w:t>
            </w:r>
          </w:p>
        </w:tc>
        <w:tc>
          <w:tcPr>
            <w:tcW w:w="2219" w:type="dxa"/>
          </w:tcPr>
          <w:p w14:paraId="1742E6F9" w14:textId="43C6E1B3" w:rsidR="00DC33ED" w:rsidRPr="00805C8A" w:rsidRDefault="004E4D95" w:rsidP="00805C8A">
            <w:pPr>
              <w:spacing w:before="60" w:after="60"/>
              <w:jc w:val="center"/>
              <w:rPr>
                <w:bCs/>
              </w:rPr>
            </w:pPr>
            <w:r w:rsidRPr="00805C8A">
              <w:rPr>
                <w:bCs/>
              </w:rPr>
              <w:t xml:space="preserve">800 </w:t>
            </w:r>
            <w:r w:rsidRPr="00805C8A">
              <w:rPr>
                <w:rFonts w:cs="Helvetica"/>
                <w:bCs/>
              </w:rPr>
              <w:t>Ω</w:t>
            </w:r>
          </w:p>
        </w:tc>
        <w:tc>
          <w:tcPr>
            <w:tcW w:w="2220" w:type="dxa"/>
          </w:tcPr>
          <w:p w14:paraId="7CA397EC" w14:textId="22FA91D1" w:rsidR="00DC33ED" w:rsidRPr="00805C8A" w:rsidRDefault="00501617" w:rsidP="00805C8A">
            <w:pPr>
              <w:spacing w:before="60" w:after="60"/>
              <w:jc w:val="center"/>
              <w:rPr>
                <w:bCs/>
              </w:rPr>
            </w:pPr>
            <w:r>
              <w:rPr>
                <w:bCs/>
              </w:rPr>
              <w:t>8</w:t>
            </w:r>
            <w:r w:rsidR="00A508C9">
              <w:rPr>
                <w:bCs/>
              </w:rPr>
              <w:t>000</w:t>
            </w:r>
            <w:r w:rsidR="004E4D95" w:rsidRPr="00805C8A">
              <w:rPr>
                <w:rFonts w:cs="Helvetica"/>
                <w:bCs/>
              </w:rPr>
              <w:t xml:space="preserve"> Ω</w:t>
            </w:r>
          </w:p>
        </w:tc>
      </w:tr>
    </w:tbl>
    <w:p w14:paraId="479449BB" w14:textId="0D1D9613" w:rsidR="00557F45" w:rsidRPr="00557F45" w:rsidRDefault="00557F45" w:rsidP="004E4D95">
      <w:pPr>
        <w:rPr>
          <w:i/>
          <w:iCs/>
          <w:lang w:val="en-US"/>
        </w:rPr>
      </w:pPr>
      <w:r w:rsidRPr="00557F45">
        <w:rPr>
          <w:i/>
          <w:iCs/>
          <w:lang w:val="en-US"/>
        </w:rPr>
        <w:t>Defini</w:t>
      </w:r>
      <w:r w:rsidR="00996202">
        <w:rPr>
          <w:i/>
          <w:iCs/>
          <w:lang w:val="en-US"/>
        </w:rPr>
        <w:t>t</w:t>
      </w:r>
      <w:r w:rsidRPr="00557F45">
        <w:rPr>
          <w:i/>
          <w:iCs/>
          <w:lang w:val="en-US"/>
        </w:rPr>
        <w:t>ions.</w:t>
      </w:r>
    </w:p>
    <w:p w14:paraId="34B90908" w14:textId="461A86CF" w:rsidR="004E4D95" w:rsidRPr="00557F45" w:rsidRDefault="004E4D95" w:rsidP="009661BC">
      <w:pPr>
        <w:pStyle w:val="ListParagraph"/>
        <w:numPr>
          <w:ilvl w:val="0"/>
          <w:numId w:val="5"/>
        </w:numPr>
        <w:rPr>
          <w:i/>
          <w:iCs/>
          <w:lang w:val="en-US"/>
        </w:rPr>
      </w:pPr>
      <w:r w:rsidRPr="00557F45">
        <w:rPr>
          <w:i/>
          <w:iCs/>
          <w:lang w:val="en-US"/>
        </w:rPr>
        <w:t>The Rd0 is the rated value of resistance between live parts and earth below which the reclosing</w:t>
      </w:r>
      <w:r w:rsidR="00557F45" w:rsidRPr="00557F45">
        <w:rPr>
          <w:i/>
          <w:iCs/>
          <w:lang w:val="en-US"/>
        </w:rPr>
        <w:t xml:space="preserve"> </w:t>
      </w:r>
      <w:r w:rsidRPr="00557F45">
        <w:rPr>
          <w:i/>
          <w:iCs/>
          <w:lang w:val="en-US"/>
        </w:rPr>
        <w:t>of the MPD is not permitted</w:t>
      </w:r>
      <w:r w:rsidR="00557F45" w:rsidRPr="00557F45">
        <w:rPr>
          <w:i/>
          <w:iCs/>
          <w:lang w:val="en-US"/>
        </w:rPr>
        <w:t xml:space="preserve"> (240V/30mA=8k</w:t>
      </w:r>
      <w:r w:rsidR="00557F45" w:rsidRPr="00557F45">
        <w:rPr>
          <w:rFonts w:cs="Helvetica"/>
          <w:i/>
          <w:iCs/>
          <w:lang w:val="en-US"/>
        </w:rPr>
        <w:t xml:space="preserve">Ω; </w:t>
      </w:r>
      <w:r w:rsidR="00557F45" w:rsidRPr="00557F45">
        <w:rPr>
          <w:i/>
          <w:iCs/>
          <w:lang w:val="en-US"/>
        </w:rPr>
        <w:t>240V/300mA=800</w:t>
      </w:r>
      <w:r w:rsidR="00557F45" w:rsidRPr="00557F45">
        <w:rPr>
          <w:rFonts w:cs="Helvetica"/>
          <w:i/>
          <w:iCs/>
          <w:lang w:val="en-US"/>
        </w:rPr>
        <w:t>Ω)</w:t>
      </w:r>
    </w:p>
    <w:p w14:paraId="3D3BCB61" w14:textId="4A582EE0" w:rsidR="00DC33ED" w:rsidRPr="005676C8" w:rsidRDefault="00557F45" w:rsidP="00A57C9D">
      <w:pPr>
        <w:pStyle w:val="ListParagraph"/>
        <w:numPr>
          <w:ilvl w:val="0"/>
          <w:numId w:val="5"/>
        </w:numPr>
        <w:rPr>
          <w:lang w:val="en-US"/>
        </w:rPr>
      </w:pPr>
      <w:r w:rsidRPr="005676C8">
        <w:rPr>
          <w:i/>
          <w:iCs/>
          <w:lang w:val="en-US"/>
        </w:rPr>
        <w:t xml:space="preserve">The Rd is the rated value of resistance between live parts and earth above which the reclosing of the MPD is permitted </w:t>
      </w:r>
      <w:r w:rsidR="0080339D">
        <w:rPr>
          <w:i/>
          <w:iCs/>
          <w:lang w:val="en-US"/>
        </w:rPr>
        <w:t>(</w:t>
      </w:r>
      <w:r w:rsidR="0080339D" w:rsidRPr="0080339D">
        <w:rPr>
          <w:rFonts w:ascii="ArialMT" w:eastAsiaTheme="minorHAnsi" w:hAnsi="ArialMT" w:cs="ArialMT"/>
          <w:i/>
          <w:iCs/>
          <w:lang w:val="en-US"/>
        </w:rPr>
        <w:t>stated by the manufacturer</w:t>
      </w:r>
      <w:r w:rsidR="0080339D">
        <w:rPr>
          <w:rFonts w:ascii="ArialMT" w:eastAsiaTheme="minorHAnsi" w:hAnsi="ArialMT" w:cs="ArialMT"/>
          <w:i/>
          <w:iCs/>
          <w:lang w:val="en-US"/>
        </w:rPr>
        <w:t>)</w:t>
      </w:r>
    </w:p>
    <w:p w14:paraId="69CFD64F" w14:textId="77777777" w:rsidR="005676C8" w:rsidRPr="005676C8" w:rsidRDefault="005676C8" w:rsidP="005676C8">
      <w:pPr>
        <w:pStyle w:val="ListParagraph"/>
        <w:rPr>
          <w:lang w:val="en-US"/>
        </w:rPr>
      </w:pPr>
    </w:p>
    <w:p w14:paraId="1DD8BA78" w14:textId="66F19A6D" w:rsidR="00942766" w:rsidRDefault="00557F45" w:rsidP="004A5D6C">
      <w:pPr>
        <w:jc w:val="both"/>
        <w:rPr>
          <w:lang w:val="en-US"/>
        </w:rPr>
      </w:pPr>
      <w:r w:rsidRPr="17C1587B">
        <w:rPr>
          <w:lang w:val="en-US"/>
        </w:rPr>
        <w:t>The d</w:t>
      </w:r>
      <w:r w:rsidR="0034637C" w:rsidRPr="17C1587B">
        <w:rPr>
          <w:lang w:val="en-US"/>
        </w:rPr>
        <w:t>evice shall reclose only when the result of the assessment is positive</w:t>
      </w:r>
      <w:r w:rsidR="00942766" w:rsidRPr="17C1587B">
        <w:rPr>
          <w:lang w:val="en-US"/>
        </w:rPr>
        <w:t xml:space="preserve"> [2.2.2.14], so it means when the calculation of the resistance between live part and neutral is equal or above Rd value. If the result of this calculation is between Rd and Rd0, the device is in undetermined condition, so it can reclose or not</w:t>
      </w:r>
      <w:r w:rsidR="004746E2">
        <w:rPr>
          <w:lang w:val="en-US"/>
        </w:rPr>
        <w:t xml:space="preserve"> (tolerance)</w:t>
      </w:r>
      <w:r w:rsidR="00942766" w:rsidRPr="17C1587B">
        <w:rPr>
          <w:lang w:val="en-US"/>
        </w:rPr>
        <w:t>. If the resistance calculation is equal or below Rd0, the reclosing is not permitted.</w:t>
      </w:r>
    </w:p>
    <w:p w14:paraId="043A70D2" w14:textId="3C5EBA1D" w:rsidR="00D9770B" w:rsidRDefault="00942766" w:rsidP="004A5D6C">
      <w:pPr>
        <w:jc w:val="both"/>
        <w:rPr>
          <w:lang w:val="en-US"/>
        </w:rPr>
      </w:pPr>
      <w:r>
        <w:rPr>
          <w:lang w:val="en-US"/>
        </w:rPr>
        <w:t xml:space="preserve">In case of a negative result of the assessment (R&lt;Rd0), the device </w:t>
      </w:r>
      <w:r w:rsidR="0034637C" w:rsidRPr="0034637C">
        <w:rPr>
          <w:lang w:val="en-US"/>
        </w:rPr>
        <w:t>go</w:t>
      </w:r>
      <w:r>
        <w:rPr>
          <w:lang w:val="en-US"/>
        </w:rPr>
        <w:t>es</w:t>
      </w:r>
      <w:r w:rsidR="0034637C" w:rsidRPr="0034637C">
        <w:rPr>
          <w:lang w:val="en-US"/>
        </w:rPr>
        <w:t xml:space="preserve"> to</w:t>
      </w:r>
      <w:r w:rsidR="00D9770B">
        <w:rPr>
          <w:lang w:val="en-US"/>
        </w:rPr>
        <w:t xml:space="preserve"> a</w:t>
      </w:r>
      <w:r w:rsidR="0034637C" w:rsidRPr="0034637C">
        <w:rPr>
          <w:lang w:val="en-US"/>
        </w:rPr>
        <w:t xml:space="preserve"> </w:t>
      </w:r>
      <w:r>
        <w:rPr>
          <w:lang w:val="en-US"/>
        </w:rPr>
        <w:t>“</w:t>
      </w:r>
      <w:r w:rsidR="0034637C" w:rsidRPr="00D9770B">
        <w:rPr>
          <w:i/>
          <w:iCs/>
          <w:lang w:val="en-US"/>
        </w:rPr>
        <w:t>standby mode</w:t>
      </w:r>
      <w:r>
        <w:rPr>
          <w:lang w:val="en-US"/>
        </w:rPr>
        <w:t>”</w:t>
      </w:r>
      <w:r w:rsidR="00534854">
        <w:rPr>
          <w:lang w:val="en-US"/>
        </w:rPr>
        <w:t xml:space="preserve"> [2.2.2.15]</w:t>
      </w:r>
      <w:r w:rsidR="00D9770B">
        <w:rPr>
          <w:lang w:val="en-US"/>
        </w:rPr>
        <w:t>: in this condition the MPD has the main contacts open</w:t>
      </w:r>
      <w:r w:rsidR="004A5D6C">
        <w:rPr>
          <w:lang w:val="en-US"/>
        </w:rPr>
        <w:t>, so</w:t>
      </w:r>
      <w:r w:rsidR="00D9770B">
        <w:rPr>
          <w:lang w:val="en-US"/>
        </w:rPr>
        <w:t xml:space="preserve"> the device shall guarantee the MPD insulation characteristic between upstream and downstream.</w:t>
      </w:r>
    </w:p>
    <w:p w14:paraId="55B4988B" w14:textId="59C3E94F" w:rsidR="0034637C" w:rsidRPr="0034637C" w:rsidRDefault="00D9770B" w:rsidP="004A5D6C">
      <w:pPr>
        <w:jc w:val="both"/>
        <w:rPr>
          <w:lang w:val="en-US"/>
        </w:rPr>
      </w:pPr>
      <w:r>
        <w:rPr>
          <w:lang w:val="en-US"/>
        </w:rPr>
        <w:t>When the device is in “</w:t>
      </w:r>
      <w:r w:rsidR="0034637C" w:rsidRPr="00D9770B">
        <w:rPr>
          <w:i/>
          <w:iCs/>
          <w:lang w:val="en-US"/>
        </w:rPr>
        <w:t>standby mode</w:t>
      </w:r>
      <w:r>
        <w:rPr>
          <w:lang w:val="en-US"/>
        </w:rPr>
        <w:t>”, it starts to count a “</w:t>
      </w:r>
      <w:r w:rsidRPr="00D9770B">
        <w:rPr>
          <w:i/>
          <w:iCs/>
          <w:lang w:val="en-US"/>
        </w:rPr>
        <w:t>dead time</w:t>
      </w:r>
      <w:r>
        <w:rPr>
          <w:lang w:val="en-US"/>
        </w:rPr>
        <w:t>”, at the end of which it</w:t>
      </w:r>
      <w:r w:rsidR="0034637C" w:rsidRPr="0034637C">
        <w:rPr>
          <w:lang w:val="en-US"/>
        </w:rPr>
        <w:t xml:space="preserve"> shall be able to perform a new system check attempt</w:t>
      </w:r>
      <w:r w:rsidR="00534854">
        <w:rPr>
          <w:lang w:val="en-US"/>
        </w:rPr>
        <w:t xml:space="preserve"> [2.2.2.16]</w:t>
      </w:r>
      <w:r>
        <w:rPr>
          <w:lang w:val="en-US"/>
        </w:rPr>
        <w:t>.</w:t>
      </w:r>
    </w:p>
    <w:p w14:paraId="0C4CEB5C" w14:textId="0D37F29F" w:rsidR="0034637C" w:rsidRDefault="00A91464" w:rsidP="004A5D6C">
      <w:pPr>
        <w:jc w:val="both"/>
        <w:rPr>
          <w:lang w:val="en-US"/>
        </w:rPr>
      </w:pPr>
      <w:r>
        <w:rPr>
          <w:lang w:val="en-US"/>
        </w:rPr>
        <w:t>The “</w:t>
      </w:r>
      <w:r w:rsidRPr="00D9770B">
        <w:rPr>
          <w:i/>
          <w:iCs/>
          <w:lang w:val="en-US"/>
        </w:rPr>
        <w:t>dead time</w:t>
      </w:r>
      <w:r>
        <w:rPr>
          <w:lang w:val="en-US"/>
        </w:rPr>
        <w:t>” (w</w:t>
      </w:r>
      <w:r w:rsidR="0034637C" w:rsidRPr="0034637C">
        <w:rPr>
          <w:lang w:val="en-US"/>
        </w:rPr>
        <w:t>aiting time between two assessment</w:t>
      </w:r>
      <w:r>
        <w:rPr>
          <w:lang w:val="en-US"/>
        </w:rPr>
        <w:t xml:space="preserve">) </w:t>
      </w:r>
      <w:r w:rsidR="0034637C" w:rsidRPr="0034637C">
        <w:rPr>
          <w:lang w:val="en-US"/>
        </w:rPr>
        <w:t xml:space="preserve">is different </w:t>
      </w:r>
      <w:r w:rsidR="004A5D6C">
        <w:rPr>
          <w:lang w:val="en-US"/>
        </w:rPr>
        <w:t>among the</w:t>
      </w:r>
      <w:r w:rsidR="0034637C" w:rsidRPr="0034637C">
        <w:rPr>
          <w:lang w:val="en-US"/>
        </w:rPr>
        <w:t xml:space="preserve"> attempts</w:t>
      </w:r>
      <w:r w:rsidR="00534854">
        <w:rPr>
          <w:lang w:val="en-US"/>
        </w:rPr>
        <w:t xml:space="preserve"> [2.2.2.17]</w:t>
      </w:r>
      <w:r w:rsidR="0034637C" w:rsidRPr="0034637C">
        <w:rPr>
          <w:lang w:val="en-US"/>
        </w:rPr>
        <w:t>:</w:t>
      </w:r>
    </w:p>
    <w:p w14:paraId="7DEDDA3F" w14:textId="79DECA1A" w:rsidR="0034637C" w:rsidRPr="00A91464" w:rsidRDefault="00A91464" w:rsidP="009661BC">
      <w:pPr>
        <w:pStyle w:val="ListParagraph"/>
        <w:numPr>
          <w:ilvl w:val="0"/>
          <w:numId w:val="10"/>
        </w:numPr>
        <w:jc w:val="both"/>
        <w:rPr>
          <w:lang w:val="en-US"/>
        </w:rPr>
      </w:pPr>
      <w:r>
        <w:rPr>
          <w:lang w:val="en-US"/>
        </w:rPr>
        <w:t>1</w:t>
      </w:r>
      <w:r w:rsidRPr="00A91464">
        <w:rPr>
          <w:vertAlign w:val="superscript"/>
          <w:lang w:val="en-US"/>
        </w:rPr>
        <w:t>st</w:t>
      </w:r>
      <w:r>
        <w:rPr>
          <w:lang w:val="en-US"/>
        </w:rPr>
        <w:t xml:space="preserve"> time: after </w:t>
      </w:r>
      <w:r w:rsidR="007A5DFF">
        <w:rPr>
          <w:lang w:val="en-US"/>
        </w:rPr>
        <w:t>3</w:t>
      </w:r>
      <w:r>
        <w:rPr>
          <w:lang w:val="en-US"/>
        </w:rPr>
        <w:t xml:space="preserve"> seconds</w:t>
      </w:r>
    </w:p>
    <w:p w14:paraId="28DA9B13" w14:textId="112827E1" w:rsidR="0034637C" w:rsidRPr="00A91464" w:rsidRDefault="00A91464" w:rsidP="009661BC">
      <w:pPr>
        <w:pStyle w:val="ListParagraph"/>
        <w:numPr>
          <w:ilvl w:val="0"/>
          <w:numId w:val="10"/>
        </w:numPr>
        <w:jc w:val="both"/>
        <w:rPr>
          <w:lang w:val="en-US"/>
        </w:rPr>
      </w:pPr>
      <w:r>
        <w:rPr>
          <w:lang w:val="en-US"/>
        </w:rPr>
        <w:t>2</w:t>
      </w:r>
      <w:r w:rsidRPr="00A91464">
        <w:rPr>
          <w:vertAlign w:val="superscript"/>
          <w:lang w:val="en-US"/>
        </w:rPr>
        <w:t>nd</w:t>
      </w:r>
      <w:r>
        <w:rPr>
          <w:lang w:val="en-US"/>
        </w:rPr>
        <w:t xml:space="preserve"> time: a</w:t>
      </w:r>
      <w:r w:rsidR="0034637C" w:rsidRPr="00A91464">
        <w:rPr>
          <w:lang w:val="en-US"/>
        </w:rPr>
        <w:t>fter 2 minutes</w:t>
      </w:r>
    </w:p>
    <w:p w14:paraId="657BE8DD" w14:textId="657519D8" w:rsidR="0034637C" w:rsidRDefault="00A91464" w:rsidP="009661BC">
      <w:pPr>
        <w:pStyle w:val="ListParagraph"/>
        <w:numPr>
          <w:ilvl w:val="0"/>
          <w:numId w:val="10"/>
        </w:numPr>
        <w:jc w:val="both"/>
        <w:rPr>
          <w:lang w:val="en-US"/>
        </w:rPr>
      </w:pPr>
      <w:r>
        <w:rPr>
          <w:lang w:val="en-US"/>
        </w:rPr>
        <w:t>3</w:t>
      </w:r>
      <w:r w:rsidRPr="00A91464">
        <w:rPr>
          <w:vertAlign w:val="superscript"/>
          <w:lang w:val="en-US"/>
        </w:rPr>
        <w:t>rd</w:t>
      </w:r>
      <w:r>
        <w:rPr>
          <w:lang w:val="en-US"/>
        </w:rPr>
        <w:t xml:space="preserve"> time: a</w:t>
      </w:r>
      <w:r w:rsidR="0034637C" w:rsidRPr="00A91464">
        <w:rPr>
          <w:lang w:val="en-US"/>
        </w:rPr>
        <w:t>fter 5 minutes</w:t>
      </w:r>
    </w:p>
    <w:p w14:paraId="1C02A472" w14:textId="1D33AF2E" w:rsidR="00A91464" w:rsidRPr="00A91464" w:rsidRDefault="00A91464" w:rsidP="009661BC">
      <w:pPr>
        <w:pStyle w:val="ListParagraph"/>
        <w:numPr>
          <w:ilvl w:val="0"/>
          <w:numId w:val="10"/>
        </w:numPr>
        <w:jc w:val="both"/>
        <w:rPr>
          <w:lang w:val="en-US"/>
        </w:rPr>
      </w:pPr>
      <w:r>
        <w:rPr>
          <w:lang w:val="en-US"/>
        </w:rPr>
        <w:t>4</w:t>
      </w:r>
      <w:r w:rsidRPr="00A91464">
        <w:rPr>
          <w:vertAlign w:val="superscript"/>
          <w:lang w:val="en-US"/>
        </w:rPr>
        <w:t>th</w:t>
      </w:r>
      <w:r>
        <w:rPr>
          <w:lang w:val="en-US"/>
        </w:rPr>
        <w:t xml:space="preserve"> time to 48</w:t>
      </w:r>
      <w:r w:rsidRPr="00A91464">
        <w:rPr>
          <w:vertAlign w:val="superscript"/>
          <w:lang w:val="en-US"/>
        </w:rPr>
        <w:t>th</w:t>
      </w:r>
      <w:r>
        <w:rPr>
          <w:lang w:val="en-US"/>
        </w:rPr>
        <w:t xml:space="preserve"> time: after 30 minutes</w:t>
      </w:r>
    </w:p>
    <w:p w14:paraId="5DA152A1" w14:textId="1EB45194" w:rsidR="0034637C" w:rsidRDefault="00A91464" w:rsidP="003F38A9">
      <w:pPr>
        <w:jc w:val="both"/>
        <w:rPr>
          <w:lang w:val="en-US"/>
        </w:rPr>
      </w:pPr>
      <w:r>
        <w:rPr>
          <w:lang w:val="en-US"/>
        </w:rPr>
        <w:t>If every assessment result negative, at the end of this cycle (1 day)</w:t>
      </w:r>
      <w:r w:rsidR="00320C6D">
        <w:rPr>
          <w:lang w:val="en-US"/>
        </w:rPr>
        <w:t>, the device goes in “</w:t>
      </w:r>
      <w:r w:rsidR="003F38A9" w:rsidRPr="003F38A9">
        <w:rPr>
          <w:i/>
          <w:iCs/>
          <w:lang w:val="en-US"/>
        </w:rPr>
        <w:t>lock-out state</w:t>
      </w:r>
      <w:r w:rsidR="00320C6D">
        <w:rPr>
          <w:lang w:val="en-US"/>
        </w:rPr>
        <w:t>”, and the alarm relay shall be activated</w:t>
      </w:r>
      <w:r w:rsidR="00534854">
        <w:rPr>
          <w:lang w:val="en-US"/>
        </w:rPr>
        <w:t xml:space="preserve"> [2.2.2.20]</w:t>
      </w:r>
      <w:r w:rsidR="00320C6D">
        <w:rPr>
          <w:lang w:val="en-US"/>
        </w:rPr>
        <w:t>.</w:t>
      </w:r>
    </w:p>
    <w:p w14:paraId="7A7B2C93" w14:textId="17B793E1" w:rsidR="00320C6D" w:rsidRPr="0034637C" w:rsidRDefault="00320C6D" w:rsidP="003F38A9">
      <w:pPr>
        <w:jc w:val="both"/>
        <w:rPr>
          <w:lang w:val="en-US"/>
        </w:rPr>
      </w:pPr>
      <w:r>
        <w:rPr>
          <w:lang w:val="en-US"/>
        </w:rPr>
        <w:t xml:space="preserve">If any of these assessment result positive </w:t>
      </w:r>
      <w:r w:rsidRPr="0034637C">
        <w:rPr>
          <w:lang w:val="en-US"/>
        </w:rPr>
        <w:t>(no effective faults)</w:t>
      </w:r>
      <w:r>
        <w:rPr>
          <w:lang w:val="en-US"/>
        </w:rPr>
        <w:t>, the device shall reclose the MPD</w:t>
      </w:r>
      <w:r w:rsidR="00534854">
        <w:rPr>
          <w:lang w:val="en-US"/>
        </w:rPr>
        <w:t xml:space="preserve"> [2.2.2.18]</w:t>
      </w:r>
      <w:r>
        <w:rPr>
          <w:lang w:val="en-US"/>
        </w:rPr>
        <w:t>.</w:t>
      </w:r>
    </w:p>
    <w:p w14:paraId="2D6DDE4F" w14:textId="435B834D" w:rsidR="0034637C" w:rsidRDefault="00320C6D" w:rsidP="003F38A9">
      <w:pPr>
        <w:jc w:val="both"/>
        <w:rPr>
          <w:lang w:val="en-US"/>
        </w:rPr>
      </w:pPr>
      <w:r w:rsidRPr="005E59EA">
        <w:rPr>
          <w:lang w:val="en-US"/>
        </w:rPr>
        <w:lastRenderedPageBreak/>
        <w:t>I</w:t>
      </w:r>
      <w:r w:rsidR="0034637C" w:rsidRPr="005E59EA">
        <w:rPr>
          <w:lang w:val="en-US"/>
        </w:rPr>
        <w:t xml:space="preserve">f the </w:t>
      </w:r>
      <w:r w:rsidRPr="005E59EA">
        <w:rPr>
          <w:lang w:val="en-US"/>
        </w:rPr>
        <w:t>assessment</w:t>
      </w:r>
      <w:r w:rsidR="0034637C" w:rsidRPr="005E59EA">
        <w:rPr>
          <w:lang w:val="en-US"/>
        </w:rPr>
        <w:t xml:space="preserve"> is </w:t>
      </w:r>
      <w:r w:rsidRPr="005E59EA">
        <w:rPr>
          <w:lang w:val="en-US"/>
        </w:rPr>
        <w:t>positive</w:t>
      </w:r>
      <w:r w:rsidR="0034637C" w:rsidRPr="005E59EA">
        <w:rPr>
          <w:lang w:val="en-US"/>
        </w:rPr>
        <w:t xml:space="preserve"> but the </w:t>
      </w:r>
      <w:r w:rsidR="0034637C" w:rsidRPr="005E59EA">
        <w:rPr>
          <w:b/>
          <w:bCs/>
          <w:lang w:val="en-US"/>
        </w:rPr>
        <w:t>device trips</w:t>
      </w:r>
      <w:r w:rsidR="0034637C" w:rsidRPr="005E59EA">
        <w:rPr>
          <w:lang w:val="en-US"/>
        </w:rPr>
        <w:t xml:space="preserve"> anyway</w:t>
      </w:r>
      <w:r w:rsidR="008F37A1" w:rsidRPr="005E59EA">
        <w:rPr>
          <w:lang w:val="en-US"/>
        </w:rPr>
        <w:t xml:space="preserve"> </w:t>
      </w:r>
      <w:r w:rsidR="005E59EA">
        <w:rPr>
          <w:lang w:val="en-US"/>
        </w:rPr>
        <w:t xml:space="preserve">before </w:t>
      </w:r>
      <w:r w:rsidR="008339C7">
        <w:rPr>
          <w:lang w:val="en-US"/>
        </w:rPr>
        <w:t xml:space="preserve">0,5 </w:t>
      </w:r>
      <w:r w:rsidR="005E59EA">
        <w:rPr>
          <w:lang w:val="en-US"/>
        </w:rPr>
        <w:t xml:space="preserve">s </w:t>
      </w:r>
      <w:r w:rsidR="008F37A1" w:rsidRPr="005E59EA">
        <w:rPr>
          <w:lang w:val="en-US"/>
        </w:rPr>
        <w:t>after the reclosing</w:t>
      </w:r>
      <w:r w:rsidR="002D7CE4" w:rsidRPr="005E59EA">
        <w:rPr>
          <w:lang w:val="en-US"/>
        </w:rPr>
        <w:t xml:space="preserve">, it is a </w:t>
      </w:r>
      <w:r w:rsidR="008F37A1" w:rsidRPr="005E59EA">
        <w:rPr>
          <w:lang w:val="en-US"/>
        </w:rPr>
        <w:t>“</w:t>
      </w:r>
      <w:r w:rsidR="008F37A1" w:rsidRPr="005E59EA">
        <w:rPr>
          <w:i/>
          <w:iCs/>
          <w:lang w:val="en-US"/>
        </w:rPr>
        <w:t>failed assessment</w:t>
      </w:r>
      <w:r w:rsidR="008F37A1" w:rsidRPr="005E59EA">
        <w:rPr>
          <w:lang w:val="en-US"/>
        </w:rPr>
        <w:t>”</w:t>
      </w:r>
      <w:r w:rsidR="002D7CE4" w:rsidRPr="005E59EA">
        <w:rPr>
          <w:lang w:val="en-US"/>
        </w:rPr>
        <w:t xml:space="preserve">. In this case, </w:t>
      </w:r>
      <w:r w:rsidR="0034637C" w:rsidRPr="005E59EA">
        <w:rPr>
          <w:lang w:val="en-US"/>
        </w:rPr>
        <w:t xml:space="preserve">after </w:t>
      </w:r>
      <w:r w:rsidR="002D7CE4" w:rsidRPr="005E59EA">
        <w:rPr>
          <w:lang w:val="en-US"/>
        </w:rPr>
        <w:t>the “</w:t>
      </w:r>
      <w:r w:rsidR="0034637C" w:rsidRPr="005E59EA">
        <w:rPr>
          <w:i/>
          <w:iCs/>
          <w:lang w:val="en-US"/>
        </w:rPr>
        <w:t>dead time</w:t>
      </w:r>
      <w:r w:rsidR="002D7CE4" w:rsidRPr="005E59EA">
        <w:rPr>
          <w:lang w:val="en-US"/>
        </w:rPr>
        <w:t>”,</w:t>
      </w:r>
      <w:r w:rsidR="0034637C" w:rsidRPr="005E59EA">
        <w:rPr>
          <w:lang w:val="en-US"/>
        </w:rPr>
        <w:t xml:space="preserve"> </w:t>
      </w:r>
      <w:r w:rsidR="003F38A9" w:rsidRPr="005E59EA">
        <w:rPr>
          <w:lang w:val="en-US"/>
        </w:rPr>
        <w:t>a new</w:t>
      </w:r>
      <w:r w:rsidR="0034637C" w:rsidRPr="005E59EA">
        <w:rPr>
          <w:lang w:val="en-US"/>
        </w:rPr>
        <w:t xml:space="preserve"> assessment is performed</w:t>
      </w:r>
      <w:r w:rsidR="00B41FCD" w:rsidRPr="005E59EA">
        <w:rPr>
          <w:lang w:val="en-US"/>
        </w:rPr>
        <w:t>, just like</w:t>
      </w:r>
      <w:r w:rsidR="003F38A9" w:rsidRPr="005E59EA">
        <w:rPr>
          <w:lang w:val="en-US"/>
        </w:rPr>
        <w:t xml:space="preserve"> </w:t>
      </w:r>
      <w:r w:rsidR="0034637C" w:rsidRPr="005E59EA">
        <w:rPr>
          <w:lang w:val="en-US"/>
        </w:rPr>
        <w:t xml:space="preserve">as it was a </w:t>
      </w:r>
      <w:r w:rsidR="003F38A9" w:rsidRPr="005E59EA">
        <w:rPr>
          <w:lang w:val="en-US"/>
        </w:rPr>
        <w:t>negative</w:t>
      </w:r>
      <w:r w:rsidR="0034637C" w:rsidRPr="005E59EA">
        <w:rPr>
          <w:lang w:val="en-US"/>
        </w:rPr>
        <w:t xml:space="preserve"> assessment</w:t>
      </w:r>
      <w:r w:rsidR="008F37A1" w:rsidRPr="005E59EA">
        <w:rPr>
          <w:lang w:val="en-US"/>
        </w:rPr>
        <w:t xml:space="preserve">; </w:t>
      </w:r>
      <w:r w:rsidR="002D7CE4" w:rsidRPr="005E59EA">
        <w:rPr>
          <w:lang w:val="en-US"/>
        </w:rPr>
        <w:t>after the 3rd “</w:t>
      </w:r>
      <w:r w:rsidR="002D7CE4" w:rsidRPr="005E59EA">
        <w:rPr>
          <w:i/>
          <w:iCs/>
          <w:lang w:val="en-US"/>
        </w:rPr>
        <w:t>failed assessment</w:t>
      </w:r>
      <w:r w:rsidR="002D7CE4" w:rsidRPr="005E59EA">
        <w:rPr>
          <w:lang w:val="en-US"/>
        </w:rPr>
        <w:t xml:space="preserve">” in line, </w:t>
      </w:r>
      <w:r w:rsidR="008F37A1" w:rsidRPr="005E59EA">
        <w:rPr>
          <w:lang w:val="en-US"/>
        </w:rPr>
        <w:t>the device shall go in “</w:t>
      </w:r>
      <w:r w:rsidR="008F37A1" w:rsidRPr="005E59EA">
        <w:rPr>
          <w:i/>
          <w:iCs/>
          <w:lang w:val="en-US"/>
        </w:rPr>
        <w:t>lock-out state</w:t>
      </w:r>
      <w:r w:rsidR="008F37A1" w:rsidRPr="005E59EA">
        <w:rPr>
          <w:lang w:val="en-US"/>
        </w:rPr>
        <w:t>”</w:t>
      </w:r>
      <w:r w:rsidR="002D7CE4" w:rsidRPr="005E59EA">
        <w:rPr>
          <w:lang w:val="en-US"/>
        </w:rPr>
        <w:t>, without perform the rest of attempts.</w:t>
      </w:r>
    </w:p>
    <w:p w14:paraId="01F3E9EB" w14:textId="36AE60B6" w:rsidR="00964D32" w:rsidRDefault="00964D32" w:rsidP="00964D32">
      <w:pPr>
        <w:rPr>
          <w:lang w:val="en-US"/>
        </w:rPr>
      </w:pPr>
      <w:r>
        <w:rPr>
          <w:lang w:val="en-US"/>
        </w:rPr>
        <w:t xml:space="preserve">Neutralization time is calculated internally as </w:t>
      </w:r>
      <w:r w:rsidR="00022547" w:rsidRPr="007A32EF">
        <w:rPr>
          <w:lang w:val="en-US"/>
        </w:rPr>
        <w:t>45</w:t>
      </w:r>
      <w:r w:rsidRPr="007A32EF">
        <w:rPr>
          <w:lang w:val="en-US"/>
        </w:rPr>
        <w:t xml:space="preserve"> seconds</w:t>
      </w:r>
      <w:r>
        <w:rPr>
          <w:lang w:val="en-US"/>
        </w:rPr>
        <w:t xml:space="preserve">. Nevertheless, it can be changed via </w:t>
      </w:r>
      <w:proofErr w:type="gramStart"/>
      <w:r>
        <w:rPr>
          <w:lang w:val="en-US"/>
        </w:rPr>
        <w:t>communication</w:t>
      </w:r>
      <w:proofErr w:type="gramEnd"/>
      <w:r>
        <w:rPr>
          <w:lang w:val="en-US"/>
        </w:rPr>
        <w:t xml:space="preserve"> and it is settable as a time that must be added to the waiting time: maximum time is </w:t>
      </w:r>
      <w:r w:rsidR="007A32EF">
        <w:rPr>
          <w:lang w:val="en-US"/>
        </w:rPr>
        <w:t>300 sec.</w:t>
      </w:r>
    </w:p>
    <w:p w14:paraId="79B13FDA" w14:textId="5E42EB17" w:rsidR="00D9770B" w:rsidRDefault="00D9770B" w:rsidP="0034637C">
      <w:pPr>
        <w:rPr>
          <w:lang w:val="en-US"/>
        </w:rPr>
      </w:pPr>
      <w:r>
        <w:rPr>
          <w:noProof/>
        </w:rPr>
        <w:drawing>
          <wp:inline distT="0" distB="0" distL="0" distR="0" wp14:anchorId="07F81A01" wp14:editId="0CBF76F1">
            <wp:extent cx="5861473" cy="258318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1">
                      <a:extLst>
                        <a:ext uri="{28A0092B-C50C-407E-A947-70E740481C1C}">
                          <a14:useLocalDpi xmlns:a14="http://schemas.microsoft.com/office/drawing/2010/main" val="0"/>
                        </a:ext>
                      </a:extLst>
                    </a:blip>
                    <a:stretch>
                      <a:fillRect/>
                    </a:stretch>
                  </pic:blipFill>
                  <pic:spPr>
                    <a:xfrm>
                      <a:off x="0" y="0"/>
                      <a:ext cx="5861473" cy="2583180"/>
                    </a:xfrm>
                    <a:prstGeom prst="rect">
                      <a:avLst/>
                    </a:prstGeom>
                  </pic:spPr>
                </pic:pic>
              </a:graphicData>
            </a:graphic>
          </wp:inline>
        </w:drawing>
      </w:r>
    </w:p>
    <w:p w14:paraId="4841BB87" w14:textId="1CC412A5" w:rsidR="00B5210A" w:rsidRDefault="00B5210A" w:rsidP="0034637C">
      <w:pPr>
        <w:rPr>
          <w:lang w:val="en-US"/>
        </w:rPr>
      </w:pPr>
    </w:p>
    <w:p w14:paraId="0B7A3007" w14:textId="36E302DF" w:rsidR="00B5210A" w:rsidRPr="00B5210A" w:rsidRDefault="00B5210A" w:rsidP="009661BC">
      <w:pPr>
        <w:pStyle w:val="Heading2"/>
        <w:numPr>
          <w:ilvl w:val="2"/>
          <w:numId w:val="2"/>
        </w:numPr>
        <w:jc w:val="both"/>
        <w:rPr>
          <w:u w:val="single"/>
          <w:lang w:val="en-US"/>
        </w:rPr>
      </w:pPr>
      <w:bookmarkStart w:id="42" w:name="_Toc115677127"/>
      <w:r w:rsidRPr="6D8328AD">
        <w:rPr>
          <w:lang w:val="en-US"/>
        </w:rPr>
        <w:t>ARH operations during a mains voltage drop (black-out)</w:t>
      </w:r>
      <w:bookmarkEnd w:id="42"/>
    </w:p>
    <w:tbl>
      <w:tblPr>
        <w:tblStyle w:val="TableGrid"/>
        <w:tblW w:w="0" w:type="auto"/>
        <w:tblLook w:val="04A0" w:firstRow="1" w:lastRow="0" w:firstColumn="1" w:lastColumn="0" w:noHBand="0" w:noVBand="1"/>
      </w:tblPr>
      <w:tblGrid>
        <w:gridCol w:w="1267"/>
        <w:gridCol w:w="995"/>
        <w:gridCol w:w="1623"/>
        <w:gridCol w:w="784"/>
        <w:gridCol w:w="1320"/>
        <w:gridCol w:w="2611"/>
        <w:gridCol w:w="750"/>
      </w:tblGrid>
      <w:tr w:rsidR="00B5210A" w:rsidRPr="00332D87" w14:paraId="28CCC364" w14:textId="77777777" w:rsidTr="4D2B59EE">
        <w:trPr>
          <w:trHeight w:val="1500"/>
        </w:trPr>
        <w:tc>
          <w:tcPr>
            <w:tcW w:w="1267" w:type="dxa"/>
            <w:vAlign w:val="center"/>
            <w:hideMark/>
          </w:tcPr>
          <w:p w14:paraId="1E30845B" w14:textId="77777777" w:rsidR="00B5210A" w:rsidRPr="00B5210A" w:rsidRDefault="00B5210A" w:rsidP="00B5210A">
            <w:r w:rsidRPr="00B5210A">
              <w:t>MPD status</w:t>
            </w:r>
          </w:p>
        </w:tc>
        <w:tc>
          <w:tcPr>
            <w:tcW w:w="995" w:type="dxa"/>
            <w:vAlign w:val="center"/>
            <w:hideMark/>
          </w:tcPr>
          <w:p w14:paraId="46525925" w14:textId="77777777" w:rsidR="00B5210A" w:rsidRPr="00B5210A" w:rsidRDefault="00B5210A" w:rsidP="00B5210A">
            <w:r w:rsidRPr="00B5210A">
              <w:t>ARH status</w:t>
            </w:r>
          </w:p>
        </w:tc>
        <w:tc>
          <w:tcPr>
            <w:tcW w:w="1623" w:type="dxa"/>
            <w:vAlign w:val="center"/>
            <w:hideMark/>
          </w:tcPr>
          <w:p w14:paraId="6032C239" w14:textId="77777777" w:rsidR="00B5210A" w:rsidRPr="00B5210A" w:rsidRDefault="00B5210A" w:rsidP="00B5210A">
            <w:r w:rsidRPr="00B5210A">
              <w:t xml:space="preserve">ARH status </w:t>
            </w:r>
            <w:proofErr w:type="spellStart"/>
            <w:r w:rsidRPr="00B5210A">
              <w:t>definition</w:t>
            </w:r>
            <w:proofErr w:type="spellEnd"/>
          </w:p>
        </w:tc>
        <w:tc>
          <w:tcPr>
            <w:tcW w:w="784" w:type="dxa"/>
            <w:noWrap/>
            <w:vAlign w:val="center"/>
            <w:hideMark/>
          </w:tcPr>
          <w:p w14:paraId="1651E01F" w14:textId="12E3CEED" w:rsidR="00B5210A" w:rsidRPr="00B5210A" w:rsidRDefault="00B5210A" w:rsidP="00B5210A"/>
          <w:tbl>
            <w:tblPr>
              <w:tblW w:w="0" w:type="auto"/>
              <w:tblCellSpacing w:w="0" w:type="dxa"/>
              <w:tblCellMar>
                <w:left w:w="0" w:type="dxa"/>
                <w:right w:w="0" w:type="dxa"/>
              </w:tblCellMar>
              <w:tblLook w:val="04A0" w:firstRow="1" w:lastRow="0" w:firstColumn="1" w:lastColumn="0" w:noHBand="0" w:noVBand="1"/>
            </w:tblPr>
            <w:tblGrid>
              <w:gridCol w:w="568"/>
            </w:tblGrid>
            <w:tr w:rsidR="00B5210A" w:rsidRPr="00332D87" w14:paraId="1FA45480" w14:textId="77777777">
              <w:trPr>
                <w:trHeight w:val="1500"/>
                <w:tblCellSpacing w:w="0" w:type="dxa"/>
              </w:trPr>
              <w:tc>
                <w:tcPr>
                  <w:tcW w:w="1180" w:type="dxa"/>
                  <w:tcBorders>
                    <w:top w:val="nil"/>
                    <w:left w:val="nil"/>
                    <w:bottom w:val="nil"/>
                    <w:right w:val="nil"/>
                  </w:tcBorders>
                  <w:shd w:val="clear" w:color="auto" w:fill="auto"/>
                  <w:vAlign w:val="center"/>
                  <w:hideMark/>
                </w:tcPr>
                <w:p w14:paraId="5E0FCFD0" w14:textId="77777777" w:rsidR="00B5210A" w:rsidRPr="00B5210A" w:rsidRDefault="00B5210A" w:rsidP="00B5210A">
                  <w:pPr>
                    <w:rPr>
                      <w:lang w:val="en-US"/>
                    </w:rPr>
                  </w:pPr>
                  <w:r w:rsidRPr="00B5210A">
                    <w:rPr>
                      <w:lang w:val="en-US"/>
                    </w:rPr>
                    <w:t>LED before the black-out</w:t>
                  </w:r>
                </w:p>
              </w:tc>
            </w:tr>
          </w:tbl>
          <w:p w14:paraId="7E4A8897" w14:textId="77777777" w:rsidR="00B5210A" w:rsidRPr="00B5210A" w:rsidRDefault="00B5210A" w:rsidP="00B5210A">
            <w:pPr>
              <w:rPr>
                <w:lang w:val="en-US"/>
              </w:rPr>
            </w:pPr>
          </w:p>
        </w:tc>
        <w:tc>
          <w:tcPr>
            <w:tcW w:w="1320" w:type="dxa"/>
            <w:vAlign w:val="center"/>
            <w:hideMark/>
          </w:tcPr>
          <w:p w14:paraId="0C66FDBF" w14:textId="77777777" w:rsidR="00B5210A" w:rsidRPr="00B5210A" w:rsidRDefault="00B5210A" w:rsidP="00B5210A">
            <w:pPr>
              <w:rPr>
                <w:lang w:val="en-US"/>
              </w:rPr>
            </w:pPr>
            <w:r w:rsidRPr="00B5210A">
              <w:rPr>
                <w:lang w:val="en-US"/>
              </w:rPr>
              <w:t>What's happen during the drop off (ARH turns OFF)</w:t>
            </w:r>
          </w:p>
        </w:tc>
        <w:tc>
          <w:tcPr>
            <w:tcW w:w="2611" w:type="dxa"/>
            <w:vAlign w:val="center"/>
            <w:hideMark/>
          </w:tcPr>
          <w:p w14:paraId="662149A6" w14:textId="77777777" w:rsidR="00B5210A" w:rsidRPr="00B5210A" w:rsidRDefault="00B5210A" w:rsidP="00B5210A">
            <w:pPr>
              <w:rPr>
                <w:lang w:val="en-US"/>
              </w:rPr>
            </w:pPr>
            <w:r w:rsidRPr="00B5210A">
              <w:rPr>
                <w:lang w:val="en-US"/>
              </w:rPr>
              <w:t>What's happen at the mains restoring</w:t>
            </w:r>
          </w:p>
        </w:tc>
        <w:tc>
          <w:tcPr>
            <w:tcW w:w="750" w:type="dxa"/>
            <w:noWrap/>
            <w:vAlign w:val="center"/>
            <w:hideMark/>
          </w:tcPr>
          <w:p w14:paraId="2613472A" w14:textId="6307E2DF" w:rsidR="00B5210A" w:rsidRPr="00B5210A" w:rsidRDefault="00B5210A" w:rsidP="00B5210A">
            <w:pPr>
              <w:rPr>
                <w:lang w:val="en-US"/>
              </w:rPr>
            </w:pPr>
          </w:p>
          <w:tbl>
            <w:tblPr>
              <w:tblW w:w="0" w:type="auto"/>
              <w:tblCellSpacing w:w="0" w:type="dxa"/>
              <w:tblCellMar>
                <w:left w:w="0" w:type="dxa"/>
                <w:right w:w="0" w:type="dxa"/>
              </w:tblCellMar>
              <w:tblLook w:val="04A0" w:firstRow="1" w:lastRow="0" w:firstColumn="1" w:lastColumn="0" w:noHBand="0" w:noVBand="1"/>
            </w:tblPr>
            <w:tblGrid>
              <w:gridCol w:w="534"/>
            </w:tblGrid>
            <w:tr w:rsidR="00B5210A" w:rsidRPr="00332D87" w14:paraId="5D98B439" w14:textId="77777777">
              <w:trPr>
                <w:trHeight w:val="1500"/>
                <w:tblCellSpacing w:w="0" w:type="dxa"/>
              </w:trPr>
              <w:tc>
                <w:tcPr>
                  <w:tcW w:w="1380" w:type="dxa"/>
                  <w:tcBorders>
                    <w:top w:val="nil"/>
                    <w:left w:val="nil"/>
                    <w:bottom w:val="nil"/>
                    <w:right w:val="nil"/>
                  </w:tcBorders>
                  <w:shd w:val="clear" w:color="auto" w:fill="auto"/>
                  <w:vAlign w:val="center"/>
                  <w:hideMark/>
                </w:tcPr>
                <w:p w14:paraId="4C9DD246" w14:textId="77777777" w:rsidR="00B5210A" w:rsidRPr="00B5210A" w:rsidRDefault="00B5210A" w:rsidP="00B5210A">
                  <w:pPr>
                    <w:rPr>
                      <w:lang w:val="en-US"/>
                    </w:rPr>
                  </w:pPr>
                  <w:r w:rsidRPr="00B5210A">
                    <w:rPr>
                      <w:lang w:val="en-US"/>
                    </w:rPr>
                    <w:t>LED</w:t>
                  </w:r>
                  <w:r w:rsidRPr="00B5210A">
                    <w:rPr>
                      <w:lang w:val="en-US"/>
                    </w:rPr>
                    <w:br/>
                    <w:t xml:space="preserve"> after the black-out</w:t>
                  </w:r>
                </w:p>
              </w:tc>
            </w:tr>
          </w:tbl>
          <w:p w14:paraId="4646E505" w14:textId="77777777" w:rsidR="00B5210A" w:rsidRPr="00B5210A" w:rsidRDefault="00B5210A" w:rsidP="00B5210A">
            <w:pPr>
              <w:rPr>
                <w:lang w:val="en-US"/>
              </w:rPr>
            </w:pPr>
          </w:p>
        </w:tc>
      </w:tr>
      <w:tr w:rsidR="00B5210A" w:rsidRPr="00332D87" w14:paraId="7308E5B0" w14:textId="77777777" w:rsidTr="4D2B59EE">
        <w:trPr>
          <w:trHeight w:val="315"/>
        </w:trPr>
        <w:tc>
          <w:tcPr>
            <w:tcW w:w="1267" w:type="dxa"/>
            <w:noWrap/>
            <w:vAlign w:val="center"/>
            <w:hideMark/>
          </w:tcPr>
          <w:p w14:paraId="52708D3F" w14:textId="77777777" w:rsidR="00B5210A" w:rsidRPr="00B5210A" w:rsidRDefault="00B5210A" w:rsidP="00B5210A">
            <w:r w:rsidRPr="00B5210A">
              <w:t xml:space="preserve">Steady </w:t>
            </w:r>
            <w:proofErr w:type="spellStart"/>
            <w:r w:rsidRPr="00B5210A">
              <w:t>Closed</w:t>
            </w:r>
            <w:proofErr w:type="spellEnd"/>
            <w:r w:rsidRPr="00B5210A">
              <w:t xml:space="preserve"> (ON)</w:t>
            </w:r>
          </w:p>
        </w:tc>
        <w:tc>
          <w:tcPr>
            <w:tcW w:w="995" w:type="dxa"/>
            <w:noWrap/>
            <w:vAlign w:val="center"/>
            <w:hideMark/>
          </w:tcPr>
          <w:p w14:paraId="42E79363" w14:textId="4052014D" w:rsidR="00B5210A" w:rsidRPr="00B5210A" w:rsidRDefault="00B5210A" w:rsidP="00B5210A">
            <w:r>
              <w:t>Active</w:t>
            </w:r>
          </w:p>
        </w:tc>
        <w:tc>
          <w:tcPr>
            <w:tcW w:w="1623" w:type="dxa"/>
            <w:noWrap/>
            <w:vAlign w:val="center"/>
            <w:hideMark/>
          </w:tcPr>
          <w:p w14:paraId="490E0D36" w14:textId="77777777" w:rsidR="00B5210A" w:rsidRPr="00B5210A" w:rsidRDefault="00B5210A" w:rsidP="00B5210A">
            <w:pPr>
              <w:rPr>
                <w:lang w:val="en-US"/>
              </w:rPr>
            </w:pPr>
            <w:r w:rsidRPr="00B5210A">
              <w:rPr>
                <w:lang w:val="en-US"/>
              </w:rPr>
              <w:t>The device is ready to work</w:t>
            </w:r>
          </w:p>
        </w:tc>
        <w:tc>
          <w:tcPr>
            <w:tcW w:w="784" w:type="dxa"/>
            <w:noWrap/>
            <w:vAlign w:val="center"/>
            <w:hideMark/>
          </w:tcPr>
          <w:p w14:paraId="3B1DBF10" w14:textId="333DD308" w:rsidR="00B5210A" w:rsidRPr="00B5210A" w:rsidRDefault="00B5210A" w:rsidP="00B5210A">
            <w:pPr>
              <w:rPr>
                <w:lang w:val="en-US"/>
              </w:rPr>
            </w:pPr>
            <w:r w:rsidRPr="00B5210A">
              <w:rPr>
                <w:noProof/>
              </w:rPr>
              <w:drawing>
                <wp:anchor distT="0" distB="0" distL="114300" distR="114300" simplePos="0" relativeHeight="251658279" behindDoc="0" locked="0" layoutInCell="1" allowOverlap="1" wp14:anchorId="1A3C90D0" wp14:editId="2A6C7894">
                  <wp:simplePos x="0" y="0"/>
                  <wp:positionH relativeFrom="column">
                    <wp:posOffset>114300</wp:posOffset>
                  </wp:positionH>
                  <wp:positionV relativeFrom="paragraph">
                    <wp:posOffset>57150</wp:posOffset>
                  </wp:positionV>
                  <wp:extent cx="133350" cy="133350"/>
                  <wp:effectExtent l="0" t="0" r="0" b="0"/>
                  <wp:wrapNone/>
                  <wp:docPr id="73" name="Picture 73">
                    <a:extLst xmlns:a="http://schemas.openxmlformats.org/drawingml/2006/main">
                      <a:ext uri="{FF2B5EF4-FFF2-40B4-BE49-F238E27FC236}">
                        <a16:creationId xmlns:a16="http://schemas.microsoft.com/office/drawing/2014/main" id="{EF758ACE-4FC2-4EFC-A23D-ACDE1C1B8B8B}"/>
                      </a:ext>
                    </a:extLst>
                  </wp:docPr>
                  <wp:cNvGraphicFramePr/>
                  <a:graphic xmlns:a="http://schemas.openxmlformats.org/drawingml/2006/main">
                    <a:graphicData uri="http://schemas.openxmlformats.org/drawingml/2006/picture">
                      <pic:pic xmlns:pic="http://schemas.openxmlformats.org/drawingml/2006/picture">
                        <pic:nvPicPr>
                          <pic:cNvPr id="4" name="Picture 9">
                            <a:extLst>
                              <a:ext uri="{FF2B5EF4-FFF2-40B4-BE49-F238E27FC236}">
                                <a16:creationId xmlns:a16="http://schemas.microsoft.com/office/drawing/2014/main" id="{EF758ACE-4FC2-4EFC-A23D-ACDE1C1B8B8B}"/>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320" w:type="dxa"/>
            <w:noWrap/>
            <w:vAlign w:val="center"/>
            <w:hideMark/>
          </w:tcPr>
          <w:p w14:paraId="7F37989C" w14:textId="77777777" w:rsidR="00B5210A" w:rsidRPr="00B5210A" w:rsidRDefault="00B5210A" w:rsidP="00B5210A">
            <w:r w:rsidRPr="00B5210A">
              <w:t>MPD stays ON</w:t>
            </w:r>
          </w:p>
        </w:tc>
        <w:tc>
          <w:tcPr>
            <w:tcW w:w="2611" w:type="dxa"/>
            <w:noWrap/>
            <w:vAlign w:val="center"/>
            <w:hideMark/>
          </w:tcPr>
          <w:p w14:paraId="12E683AC" w14:textId="714C0541" w:rsidR="00B5210A" w:rsidRPr="00B5210A" w:rsidRDefault="00B5210A" w:rsidP="00B5210A">
            <w:pPr>
              <w:rPr>
                <w:lang w:val="en-US"/>
              </w:rPr>
            </w:pPr>
            <w:r w:rsidRPr="00B5210A">
              <w:rPr>
                <w:lang w:val="en-US"/>
              </w:rPr>
              <w:t xml:space="preserve">It recovers its status: MPD </w:t>
            </w:r>
            <w:proofErr w:type="gramStart"/>
            <w:r w:rsidRPr="00B5210A">
              <w:rPr>
                <w:lang w:val="en-US"/>
              </w:rPr>
              <w:t>closed</w:t>
            </w:r>
            <w:proofErr w:type="gramEnd"/>
            <w:r w:rsidRPr="00B5210A">
              <w:rPr>
                <w:lang w:val="en-US"/>
              </w:rPr>
              <w:t xml:space="preserve"> and ARH activated</w:t>
            </w:r>
          </w:p>
        </w:tc>
        <w:tc>
          <w:tcPr>
            <w:tcW w:w="750" w:type="dxa"/>
            <w:noWrap/>
            <w:vAlign w:val="center"/>
            <w:hideMark/>
          </w:tcPr>
          <w:p w14:paraId="30561FA6" w14:textId="0C728D05" w:rsidR="00B5210A" w:rsidRPr="00B5210A" w:rsidRDefault="00B5210A" w:rsidP="00B5210A">
            <w:pPr>
              <w:rPr>
                <w:lang w:val="en-US"/>
              </w:rPr>
            </w:pPr>
            <w:r w:rsidRPr="00B5210A">
              <w:rPr>
                <w:noProof/>
              </w:rPr>
              <w:drawing>
                <wp:anchor distT="0" distB="0" distL="114300" distR="114300" simplePos="0" relativeHeight="251658283" behindDoc="0" locked="0" layoutInCell="1" allowOverlap="1" wp14:anchorId="208C491E" wp14:editId="0A443FCE">
                  <wp:simplePos x="0" y="0"/>
                  <wp:positionH relativeFrom="column">
                    <wp:posOffset>85725</wp:posOffset>
                  </wp:positionH>
                  <wp:positionV relativeFrom="paragraph">
                    <wp:posOffset>-54610</wp:posOffset>
                  </wp:positionV>
                  <wp:extent cx="133350" cy="133350"/>
                  <wp:effectExtent l="0" t="0" r="0" b="0"/>
                  <wp:wrapNone/>
                  <wp:docPr id="72" name="Picture 72">
                    <a:extLst xmlns:a="http://schemas.openxmlformats.org/drawingml/2006/main">
                      <a:ext uri="{FF2B5EF4-FFF2-40B4-BE49-F238E27FC236}">
                        <a16:creationId xmlns:a16="http://schemas.microsoft.com/office/drawing/2014/main" id="{D24E1695-7485-4454-842C-39874508ECFD}"/>
                      </a:ext>
                    </a:extLst>
                  </wp:docPr>
                  <wp:cNvGraphicFramePr/>
                  <a:graphic xmlns:a="http://schemas.openxmlformats.org/drawingml/2006/main">
                    <a:graphicData uri="http://schemas.openxmlformats.org/drawingml/2006/picture">
                      <pic:pic xmlns:pic="http://schemas.openxmlformats.org/drawingml/2006/picture">
                        <pic:nvPicPr>
                          <pic:cNvPr id="11" name="Picture 9">
                            <a:extLst>
                              <a:ext uri="{FF2B5EF4-FFF2-40B4-BE49-F238E27FC236}">
                                <a16:creationId xmlns:a16="http://schemas.microsoft.com/office/drawing/2014/main" id="{D24E1695-7485-4454-842C-39874508ECFD}"/>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pic:spPr>
                      </pic:pic>
                    </a:graphicData>
                  </a:graphic>
                  <wp14:sizeRelH relativeFrom="page">
                    <wp14:pctWidth>0</wp14:pctWidth>
                  </wp14:sizeRelH>
                  <wp14:sizeRelV relativeFrom="page">
                    <wp14:pctHeight>0</wp14:pctHeight>
                  </wp14:sizeRelV>
                </wp:anchor>
              </w:drawing>
            </w:r>
          </w:p>
        </w:tc>
      </w:tr>
      <w:tr w:rsidR="00B5210A" w:rsidRPr="00332D87" w14:paraId="0DF24A56" w14:textId="77777777" w:rsidTr="4D2B59EE">
        <w:trPr>
          <w:trHeight w:val="315"/>
        </w:trPr>
        <w:tc>
          <w:tcPr>
            <w:tcW w:w="1267" w:type="dxa"/>
            <w:noWrap/>
            <w:vAlign w:val="center"/>
            <w:hideMark/>
          </w:tcPr>
          <w:p w14:paraId="37608E98" w14:textId="77777777" w:rsidR="00B5210A" w:rsidRPr="00B5210A" w:rsidRDefault="00B5210A" w:rsidP="00B5210A">
            <w:r w:rsidRPr="00B5210A">
              <w:t xml:space="preserve">Steady </w:t>
            </w:r>
            <w:proofErr w:type="spellStart"/>
            <w:r w:rsidRPr="00B5210A">
              <w:t>Closed</w:t>
            </w:r>
            <w:proofErr w:type="spellEnd"/>
            <w:r w:rsidRPr="00B5210A">
              <w:t xml:space="preserve"> (ON)</w:t>
            </w:r>
          </w:p>
        </w:tc>
        <w:tc>
          <w:tcPr>
            <w:tcW w:w="995" w:type="dxa"/>
            <w:noWrap/>
            <w:vAlign w:val="center"/>
            <w:hideMark/>
          </w:tcPr>
          <w:p w14:paraId="0E4B283A" w14:textId="2D7F0029" w:rsidR="00B5210A" w:rsidRPr="00B5210A" w:rsidRDefault="00B5210A" w:rsidP="00B5210A">
            <w:r w:rsidRPr="00B5210A">
              <w:t xml:space="preserve">No </w:t>
            </w:r>
            <w:r>
              <w:t>Active</w:t>
            </w:r>
          </w:p>
        </w:tc>
        <w:tc>
          <w:tcPr>
            <w:tcW w:w="1623" w:type="dxa"/>
            <w:noWrap/>
            <w:vAlign w:val="center"/>
            <w:hideMark/>
          </w:tcPr>
          <w:p w14:paraId="7452E5BA" w14:textId="77777777" w:rsidR="00B5210A" w:rsidRPr="00B5210A" w:rsidRDefault="00B5210A" w:rsidP="00B5210A">
            <w:pPr>
              <w:rPr>
                <w:lang w:val="en-US"/>
              </w:rPr>
            </w:pPr>
            <w:r w:rsidRPr="00B5210A">
              <w:rPr>
                <w:lang w:val="en-US"/>
              </w:rPr>
              <w:t>The self-reclosing is not active</w:t>
            </w:r>
          </w:p>
        </w:tc>
        <w:tc>
          <w:tcPr>
            <w:tcW w:w="784" w:type="dxa"/>
            <w:noWrap/>
            <w:vAlign w:val="center"/>
            <w:hideMark/>
          </w:tcPr>
          <w:p w14:paraId="2B43F44D" w14:textId="332275F7" w:rsidR="00B5210A" w:rsidRPr="00B5210A" w:rsidRDefault="00B5210A" w:rsidP="00B5210A">
            <w:pPr>
              <w:rPr>
                <w:lang w:val="en-US"/>
              </w:rPr>
            </w:pPr>
            <w:r w:rsidRPr="00B5210A">
              <w:rPr>
                <w:noProof/>
              </w:rPr>
              <w:drawing>
                <wp:anchor distT="0" distB="0" distL="114300" distR="114300" simplePos="0" relativeHeight="251658278" behindDoc="0" locked="0" layoutInCell="1" allowOverlap="1" wp14:anchorId="40DDB74D" wp14:editId="526D2CBB">
                  <wp:simplePos x="0" y="0"/>
                  <wp:positionH relativeFrom="column">
                    <wp:posOffset>95250</wp:posOffset>
                  </wp:positionH>
                  <wp:positionV relativeFrom="paragraph">
                    <wp:posOffset>95250</wp:posOffset>
                  </wp:positionV>
                  <wp:extent cx="180975" cy="171450"/>
                  <wp:effectExtent l="0" t="0" r="9525" b="0"/>
                  <wp:wrapNone/>
                  <wp:docPr id="71" name="Picture 71">
                    <a:extLst xmlns:a="http://schemas.openxmlformats.org/drawingml/2006/main">
                      <a:ext uri="{FF2B5EF4-FFF2-40B4-BE49-F238E27FC236}">
                        <a16:creationId xmlns:a16="http://schemas.microsoft.com/office/drawing/2014/main" id="{2E957D4C-AD7E-4754-9C48-58D575D9E567}"/>
                      </a:ext>
                    </a:extLst>
                  </wp:docPr>
                  <wp:cNvGraphicFramePr/>
                  <a:graphic xmlns:a="http://schemas.openxmlformats.org/drawingml/2006/main">
                    <a:graphicData uri="http://schemas.openxmlformats.org/drawingml/2006/picture">
                      <pic:pic xmlns:pic="http://schemas.openxmlformats.org/drawingml/2006/picture">
                        <pic:nvPicPr>
                          <pic:cNvPr id="3" name="Picture 8">
                            <a:extLst>
                              <a:ext uri="{FF2B5EF4-FFF2-40B4-BE49-F238E27FC236}">
                                <a16:creationId xmlns:a16="http://schemas.microsoft.com/office/drawing/2014/main" id="{2E957D4C-AD7E-4754-9C48-58D575D9E567}"/>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320" w:type="dxa"/>
            <w:noWrap/>
            <w:vAlign w:val="center"/>
            <w:hideMark/>
          </w:tcPr>
          <w:p w14:paraId="68FFFED1" w14:textId="77777777" w:rsidR="00B5210A" w:rsidRPr="00B5210A" w:rsidRDefault="00B5210A" w:rsidP="00B5210A">
            <w:r w:rsidRPr="00B5210A">
              <w:t>MPD stays ON</w:t>
            </w:r>
          </w:p>
        </w:tc>
        <w:tc>
          <w:tcPr>
            <w:tcW w:w="2611" w:type="dxa"/>
            <w:noWrap/>
            <w:vAlign w:val="center"/>
            <w:hideMark/>
          </w:tcPr>
          <w:p w14:paraId="3FDF97C1" w14:textId="77777777" w:rsidR="00B5210A" w:rsidRPr="00B5210A" w:rsidRDefault="00B5210A" w:rsidP="00B5210A">
            <w:pPr>
              <w:rPr>
                <w:lang w:val="en-US"/>
              </w:rPr>
            </w:pPr>
            <w:r w:rsidRPr="00B5210A">
              <w:rPr>
                <w:lang w:val="en-US"/>
              </w:rPr>
              <w:t>It recovers its status: MPD closed and ARH not active</w:t>
            </w:r>
          </w:p>
        </w:tc>
        <w:tc>
          <w:tcPr>
            <w:tcW w:w="750" w:type="dxa"/>
            <w:noWrap/>
            <w:vAlign w:val="center"/>
            <w:hideMark/>
          </w:tcPr>
          <w:p w14:paraId="7FCD9C4E" w14:textId="0D19EF5A" w:rsidR="00B5210A" w:rsidRPr="00B5210A" w:rsidRDefault="00B5210A" w:rsidP="00B5210A">
            <w:pPr>
              <w:rPr>
                <w:lang w:val="en-US"/>
              </w:rPr>
            </w:pPr>
            <w:r w:rsidRPr="00B5210A">
              <w:rPr>
                <w:noProof/>
              </w:rPr>
              <w:drawing>
                <wp:anchor distT="0" distB="0" distL="114300" distR="114300" simplePos="0" relativeHeight="251658282" behindDoc="0" locked="0" layoutInCell="1" allowOverlap="1" wp14:anchorId="14CDCFAE" wp14:editId="03AF5E15">
                  <wp:simplePos x="0" y="0"/>
                  <wp:positionH relativeFrom="column">
                    <wp:posOffset>85725</wp:posOffset>
                  </wp:positionH>
                  <wp:positionV relativeFrom="paragraph">
                    <wp:posOffset>-20955</wp:posOffset>
                  </wp:positionV>
                  <wp:extent cx="180975" cy="161925"/>
                  <wp:effectExtent l="0" t="0" r="0" b="9525"/>
                  <wp:wrapNone/>
                  <wp:docPr id="70" name="Picture 70">
                    <a:extLst xmlns:a="http://schemas.openxmlformats.org/drawingml/2006/main">
                      <a:ext uri="{FF2B5EF4-FFF2-40B4-BE49-F238E27FC236}">
                        <a16:creationId xmlns:a16="http://schemas.microsoft.com/office/drawing/2014/main" id="{CD4A1E01-60C7-4698-8DE4-1120D887A464}"/>
                      </a:ext>
                    </a:extLst>
                  </wp:docPr>
                  <wp:cNvGraphicFramePr/>
                  <a:graphic xmlns:a="http://schemas.openxmlformats.org/drawingml/2006/main">
                    <a:graphicData uri="http://schemas.openxmlformats.org/drawingml/2006/picture">
                      <pic:pic xmlns:pic="http://schemas.openxmlformats.org/drawingml/2006/picture">
                        <pic:nvPicPr>
                          <pic:cNvPr id="10" name="Picture 8">
                            <a:extLst>
                              <a:ext uri="{FF2B5EF4-FFF2-40B4-BE49-F238E27FC236}">
                                <a16:creationId xmlns:a16="http://schemas.microsoft.com/office/drawing/2014/main" id="{CD4A1E01-60C7-4698-8DE4-1120D887A464}"/>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pic:spPr>
                      </pic:pic>
                    </a:graphicData>
                  </a:graphic>
                  <wp14:sizeRelH relativeFrom="page">
                    <wp14:pctWidth>0</wp14:pctWidth>
                  </wp14:sizeRelH>
                  <wp14:sizeRelV relativeFrom="page">
                    <wp14:pctHeight>0</wp14:pctHeight>
                  </wp14:sizeRelV>
                </wp:anchor>
              </w:drawing>
            </w:r>
          </w:p>
        </w:tc>
      </w:tr>
      <w:tr w:rsidR="00B5210A" w:rsidRPr="00332D87" w14:paraId="76CC9E81" w14:textId="77777777" w:rsidTr="4D2B59EE">
        <w:trPr>
          <w:trHeight w:val="630"/>
        </w:trPr>
        <w:tc>
          <w:tcPr>
            <w:tcW w:w="1267" w:type="dxa"/>
            <w:noWrap/>
            <w:vAlign w:val="center"/>
            <w:hideMark/>
          </w:tcPr>
          <w:p w14:paraId="231A6B3C" w14:textId="77777777" w:rsidR="00B5210A" w:rsidRPr="00B5210A" w:rsidRDefault="00B5210A" w:rsidP="00B5210A">
            <w:r w:rsidRPr="00B5210A">
              <w:t>Steady Open (OFF)</w:t>
            </w:r>
          </w:p>
        </w:tc>
        <w:tc>
          <w:tcPr>
            <w:tcW w:w="995" w:type="dxa"/>
            <w:noWrap/>
            <w:vAlign w:val="center"/>
            <w:hideMark/>
          </w:tcPr>
          <w:p w14:paraId="479093CB" w14:textId="3D29F31A" w:rsidR="00B5210A" w:rsidRPr="00B5210A" w:rsidRDefault="00B5210A" w:rsidP="00B5210A">
            <w:r>
              <w:t>Active</w:t>
            </w:r>
          </w:p>
        </w:tc>
        <w:tc>
          <w:tcPr>
            <w:tcW w:w="7088" w:type="dxa"/>
            <w:gridSpan w:val="5"/>
            <w:vAlign w:val="center"/>
            <w:hideMark/>
          </w:tcPr>
          <w:p w14:paraId="687F4D7D" w14:textId="434CC7EA" w:rsidR="00B5210A" w:rsidRPr="00B5210A" w:rsidRDefault="00B5210A" w:rsidP="00B5210A">
            <w:pPr>
              <w:rPr>
                <w:lang w:val="en-US"/>
              </w:rPr>
            </w:pPr>
            <w:r w:rsidRPr="00B5210A">
              <w:rPr>
                <w:lang w:val="en-US"/>
              </w:rPr>
              <w:t xml:space="preserve">It </w:t>
            </w:r>
            <w:proofErr w:type="gramStart"/>
            <w:r w:rsidR="00FA08F6">
              <w:rPr>
                <w:lang w:val="en-US"/>
              </w:rPr>
              <w:t>is</w:t>
            </w:r>
            <w:r w:rsidRPr="00B5210A">
              <w:rPr>
                <w:lang w:val="en-US"/>
              </w:rPr>
              <w:t xml:space="preserve"> not be</w:t>
            </w:r>
            <w:proofErr w:type="gramEnd"/>
            <w:r w:rsidRPr="00B5210A">
              <w:rPr>
                <w:lang w:val="en-US"/>
              </w:rPr>
              <w:t xml:space="preserve"> possible: in order to activate the ARH, the MPD shall be Close (ON) </w:t>
            </w:r>
          </w:p>
        </w:tc>
      </w:tr>
      <w:tr w:rsidR="00B5210A" w:rsidRPr="00332D87" w14:paraId="5E7C7021" w14:textId="77777777" w:rsidTr="4D2B59EE">
        <w:trPr>
          <w:trHeight w:val="315"/>
        </w:trPr>
        <w:tc>
          <w:tcPr>
            <w:tcW w:w="1267" w:type="dxa"/>
            <w:noWrap/>
            <w:vAlign w:val="center"/>
            <w:hideMark/>
          </w:tcPr>
          <w:p w14:paraId="22E9C2DC" w14:textId="77777777" w:rsidR="00B5210A" w:rsidRPr="00B5210A" w:rsidRDefault="00B5210A" w:rsidP="00B5210A">
            <w:r w:rsidRPr="00B5210A">
              <w:t>Steady Open (OFF)</w:t>
            </w:r>
          </w:p>
        </w:tc>
        <w:tc>
          <w:tcPr>
            <w:tcW w:w="995" w:type="dxa"/>
            <w:noWrap/>
            <w:vAlign w:val="center"/>
            <w:hideMark/>
          </w:tcPr>
          <w:p w14:paraId="7CE53F78" w14:textId="35544D6C" w:rsidR="00B5210A" w:rsidRPr="00B5210A" w:rsidRDefault="00B5210A" w:rsidP="00B5210A">
            <w:r w:rsidRPr="00B5210A">
              <w:t xml:space="preserve">No </w:t>
            </w:r>
            <w:r>
              <w:t>Active</w:t>
            </w:r>
          </w:p>
        </w:tc>
        <w:tc>
          <w:tcPr>
            <w:tcW w:w="1623" w:type="dxa"/>
            <w:noWrap/>
            <w:vAlign w:val="center"/>
            <w:hideMark/>
          </w:tcPr>
          <w:p w14:paraId="01C0DEBA" w14:textId="77777777" w:rsidR="00B5210A" w:rsidRPr="00B5210A" w:rsidRDefault="00B5210A" w:rsidP="00B5210A">
            <w:pPr>
              <w:rPr>
                <w:lang w:val="en-US"/>
              </w:rPr>
            </w:pPr>
            <w:r w:rsidRPr="00B5210A">
              <w:rPr>
                <w:lang w:val="en-US"/>
              </w:rPr>
              <w:t>The self-reclosing is not active</w:t>
            </w:r>
          </w:p>
        </w:tc>
        <w:tc>
          <w:tcPr>
            <w:tcW w:w="784" w:type="dxa"/>
            <w:noWrap/>
            <w:vAlign w:val="center"/>
            <w:hideMark/>
          </w:tcPr>
          <w:p w14:paraId="5F2D2A0F" w14:textId="072E0477" w:rsidR="00B5210A" w:rsidRPr="00B5210A" w:rsidRDefault="00B5210A" w:rsidP="00B5210A">
            <w:pPr>
              <w:rPr>
                <w:lang w:val="en-US"/>
              </w:rPr>
            </w:pPr>
            <w:r w:rsidRPr="00B5210A">
              <w:rPr>
                <w:noProof/>
              </w:rPr>
              <w:drawing>
                <wp:anchor distT="0" distB="0" distL="114300" distR="114300" simplePos="0" relativeHeight="251658281" behindDoc="0" locked="0" layoutInCell="1" allowOverlap="1" wp14:anchorId="36A4FD5C" wp14:editId="4D4B9122">
                  <wp:simplePos x="0" y="0"/>
                  <wp:positionH relativeFrom="column">
                    <wp:posOffset>85725</wp:posOffset>
                  </wp:positionH>
                  <wp:positionV relativeFrom="paragraph">
                    <wp:posOffset>85725</wp:posOffset>
                  </wp:positionV>
                  <wp:extent cx="180975" cy="171450"/>
                  <wp:effectExtent l="0" t="0" r="9525" b="0"/>
                  <wp:wrapNone/>
                  <wp:docPr id="69" name="Picture 69">
                    <a:extLst xmlns:a="http://schemas.openxmlformats.org/drawingml/2006/main">
                      <a:ext uri="{FF2B5EF4-FFF2-40B4-BE49-F238E27FC236}">
                        <a16:creationId xmlns:a16="http://schemas.microsoft.com/office/drawing/2014/main" id="{21228FFC-0EEA-4271-B44C-CE7FCA1EDBFF}"/>
                      </a:ext>
                    </a:extLst>
                  </wp:docPr>
                  <wp:cNvGraphicFramePr/>
                  <a:graphic xmlns:a="http://schemas.openxmlformats.org/drawingml/2006/main">
                    <a:graphicData uri="http://schemas.openxmlformats.org/drawingml/2006/picture">
                      <pic:pic xmlns:pic="http://schemas.openxmlformats.org/drawingml/2006/picture">
                        <pic:nvPicPr>
                          <pic:cNvPr id="7" name="Picture 8">
                            <a:extLst>
                              <a:ext uri="{FF2B5EF4-FFF2-40B4-BE49-F238E27FC236}">
                                <a16:creationId xmlns:a16="http://schemas.microsoft.com/office/drawing/2014/main" id="{21228FFC-0EEA-4271-B44C-CE7FCA1EDBFF}"/>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320" w:type="dxa"/>
            <w:noWrap/>
            <w:vAlign w:val="center"/>
            <w:hideMark/>
          </w:tcPr>
          <w:p w14:paraId="62B36CE6" w14:textId="77777777" w:rsidR="00B5210A" w:rsidRPr="00B5210A" w:rsidRDefault="00B5210A" w:rsidP="00B5210A">
            <w:r w:rsidRPr="00B5210A">
              <w:t>MPD stays OFF</w:t>
            </w:r>
          </w:p>
        </w:tc>
        <w:tc>
          <w:tcPr>
            <w:tcW w:w="2611" w:type="dxa"/>
            <w:noWrap/>
            <w:vAlign w:val="center"/>
            <w:hideMark/>
          </w:tcPr>
          <w:p w14:paraId="1865902B" w14:textId="77777777" w:rsidR="00B5210A" w:rsidRPr="00B5210A" w:rsidRDefault="00B5210A" w:rsidP="00B5210A">
            <w:pPr>
              <w:rPr>
                <w:lang w:val="en-US"/>
              </w:rPr>
            </w:pPr>
            <w:r w:rsidRPr="00B5210A">
              <w:rPr>
                <w:lang w:val="en-US"/>
              </w:rPr>
              <w:t>It recovers its status: MPD open and ARH not active</w:t>
            </w:r>
          </w:p>
        </w:tc>
        <w:tc>
          <w:tcPr>
            <w:tcW w:w="750" w:type="dxa"/>
            <w:noWrap/>
            <w:vAlign w:val="center"/>
            <w:hideMark/>
          </w:tcPr>
          <w:p w14:paraId="0B588895" w14:textId="5F37D97E" w:rsidR="00B5210A" w:rsidRPr="00B5210A" w:rsidRDefault="00B5210A" w:rsidP="00B5210A">
            <w:pPr>
              <w:rPr>
                <w:lang w:val="en-US"/>
              </w:rPr>
            </w:pPr>
            <w:r w:rsidRPr="00B5210A">
              <w:rPr>
                <w:noProof/>
              </w:rPr>
              <w:drawing>
                <wp:anchor distT="0" distB="0" distL="114300" distR="114300" simplePos="0" relativeHeight="251658285" behindDoc="0" locked="0" layoutInCell="1" allowOverlap="1" wp14:anchorId="72988045" wp14:editId="39D8AAE3">
                  <wp:simplePos x="0" y="0"/>
                  <wp:positionH relativeFrom="column">
                    <wp:posOffset>114300</wp:posOffset>
                  </wp:positionH>
                  <wp:positionV relativeFrom="paragraph">
                    <wp:posOffset>-40640</wp:posOffset>
                  </wp:positionV>
                  <wp:extent cx="180975" cy="161925"/>
                  <wp:effectExtent l="0" t="0" r="0" b="9525"/>
                  <wp:wrapNone/>
                  <wp:docPr id="55" name="Picture 55">
                    <a:extLst xmlns:a="http://schemas.openxmlformats.org/drawingml/2006/main">
                      <a:ext uri="{FF2B5EF4-FFF2-40B4-BE49-F238E27FC236}">
                        <a16:creationId xmlns:a16="http://schemas.microsoft.com/office/drawing/2014/main" id="{EF22657C-425C-4ABA-992E-158C026F7A3E}"/>
                      </a:ext>
                    </a:extLst>
                  </wp:docPr>
                  <wp:cNvGraphicFramePr/>
                  <a:graphic xmlns:a="http://schemas.openxmlformats.org/drawingml/2006/main">
                    <a:graphicData uri="http://schemas.openxmlformats.org/drawingml/2006/picture">
                      <pic:pic xmlns:pic="http://schemas.openxmlformats.org/drawingml/2006/picture">
                        <pic:nvPicPr>
                          <pic:cNvPr id="14" name="Picture 8">
                            <a:extLst>
                              <a:ext uri="{FF2B5EF4-FFF2-40B4-BE49-F238E27FC236}">
                                <a16:creationId xmlns:a16="http://schemas.microsoft.com/office/drawing/2014/main" id="{EF22657C-425C-4ABA-992E-158C026F7A3E}"/>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pic:spPr>
                      </pic:pic>
                    </a:graphicData>
                  </a:graphic>
                  <wp14:sizeRelH relativeFrom="page">
                    <wp14:pctWidth>0</wp14:pctWidth>
                  </wp14:sizeRelH>
                  <wp14:sizeRelV relativeFrom="page">
                    <wp14:pctHeight>0</wp14:pctHeight>
                  </wp14:sizeRelV>
                </wp:anchor>
              </w:drawing>
            </w:r>
          </w:p>
        </w:tc>
      </w:tr>
      <w:tr w:rsidR="00B5210A" w:rsidRPr="00332D87" w14:paraId="14E5057E" w14:textId="77777777" w:rsidTr="4D2B59EE">
        <w:trPr>
          <w:trHeight w:val="630"/>
        </w:trPr>
        <w:tc>
          <w:tcPr>
            <w:tcW w:w="1267" w:type="dxa"/>
            <w:noWrap/>
            <w:vAlign w:val="center"/>
            <w:hideMark/>
          </w:tcPr>
          <w:p w14:paraId="66E67E13" w14:textId="77777777" w:rsidR="00B5210A" w:rsidRPr="00B5210A" w:rsidRDefault="00B5210A" w:rsidP="00B5210A">
            <w:r w:rsidRPr="00B5210A">
              <w:lastRenderedPageBreak/>
              <w:t>Steady Open (OFF)</w:t>
            </w:r>
          </w:p>
        </w:tc>
        <w:tc>
          <w:tcPr>
            <w:tcW w:w="995" w:type="dxa"/>
            <w:vAlign w:val="center"/>
            <w:hideMark/>
          </w:tcPr>
          <w:p w14:paraId="337F81CF" w14:textId="77777777" w:rsidR="00B5210A" w:rsidRPr="00B5210A" w:rsidRDefault="00B5210A" w:rsidP="00B5210A">
            <w:pPr>
              <w:rPr>
                <w:lang w:val="en-US"/>
              </w:rPr>
            </w:pPr>
            <w:r w:rsidRPr="00B5210A">
              <w:rPr>
                <w:lang w:val="en-US"/>
              </w:rPr>
              <w:t xml:space="preserve">Dead time </w:t>
            </w:r>
            <w:r w:rsidRPr="00B5210A">
              <w:rPr>
                <w:lang w:val="en-US"/>
              </w:rPr>
              <w:br/>
              <w:t>(stand-by mode)</w:t>
            </w:r>
          </w:p>
        </w:tc>
        <w:tc>
          <w:tcPr>
            <w:tcW w:w="1623" w:type="dxa"/>
            <w:noWrap/>
            <w:vAlign w:val="center"/>
            <w:hideMark/>
          </w:tcPr>
          <w:p w14:paraId="3DA3B30C" w14:textId="77777777" w:rsidR="00B5210A" w:rsidRPr="00B5210A" w:rsidRDefault="00B5210A" w:rsidP="00B5210A">
            <w:pPr>
              <w:rPr>
                <w:lang w:val="en-US"/>
              </w:rPr>
            </w:pPr>
            <w:r w:rsidRPr="00B5210A">
              <w:rPr>
                <w:lang w:val="en-US"/>
              </w:rPr>
              <w:t>The time to wait among reclosure attempts</w:t>
            </w:r>
          </w:p>
        </w:tc>
        <w:tc>
          <w:tcPr>
            <w:tcW w:w="784" w:type="dxa"/>
            <w:noWrap/>
            <w:vAlign w:val="center"/>
            <w:hideMark/>
          </w:tcPr>
          <w:p w14:paraId="4C18ACD3" w14:textId="0FD1D0F1" w:rsidR="00B5210A" w:rsidRPr="00B5210A" w:rsidRDefault="00AB59CE" w:rsidP="00B5210A">
            <w:pPr>
              <w:rPr>
                <w:lang w:val="en-US"/>
              </w:rPr>
            </w:pPr>
            <w:r w:rsidRPr="00B5210A">
              <w:rPr>
                <w:noProof/>
              </w:rPr>
              <w:drawing>
                <wp:anchor distT="0" distB="0" distL="114300" distR="114300" simplePos="0" relativeHeight="251658293" behindDoc="0" locked="0" layoutInCell="1" allowOverlap="1" wp14:anchorId="7F495F60" wp14:editId="6EC9D10B">
                  <wp:simplePos x="0" y="0"/>
                  <wp:positionH relativeFrom="column">
                    <wp:posOffset>124460</wp:posOffset>
                  </wp:positionH>
                  <wp:positionV relativeFrom="paragraph">
                    <wp:posOffset>-41910</wp:posOffset>
                  </wp:positionV>
                  <wp:extent cx="171450" cy="180975"/>
                  <wp:effectExtent l="0" t="0" r="0" b="0"/>
                  <wp:wrapNone/>
                  <wp:docPr id="26" name="Picture 26">
                    <a:extLst xmlns:a="http://schemas.openxmlformats.org/drawingml/2006/main">
                      <a:ext uri="{FF2B5EF4-FFF2-40B4-BE49-F238E27FC236}">
                        <a16:creationId xmlns:a16="http://schemas.microsoft.com/office/drawing/2014/main" id="{512D0A44-0872-4B9D-B2E4-C61EA38AA7C9}"/>
                      </a:ext>
                    </a:extLst>
                  </wp:docPr>
                  <wp:cNvGraphicFramePr/>
                  <a:graphic xmlns:a="http://schemas.openxmlformats.org/drawingml/2006/main">
                    <a:graphicData uri="http://schemas.openxmlformats.org/drawingml/2006/picture">
                      <pic:pic xmlns:pic="http://schemas.openxmlformats.org/drawingml/2006/picture">
                        <pic:nvPicPr>
                          <pic:cNvPr id="25" name="Picture 10">
                            <a:extLst>
                              <a:ext uri="{FF2B5EF4-FFF2-40B4-BE49-F238E27FC236}">
                                <a16:creationId xmlns:a16="http://schemas.microsoft.com/office/drawing/2014/main" id="{512D0A44-0872-4B9D-B2E4-C61EA38AA7C9}"/>
                              </a:ext>
                            </a:extLs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pic:spPr>
                      </pic:pic>
                    </a:graphicData>
                  </a:graphic>
                  <wp14:sizeRelH relativeFrom="page">
                    <wp14:pctWidth>0</wp14:pctWidth>
                  </wp14:sizeRelH>
                  <wp14:sizeRelV relativeFrom="page">
                    <wp14:pctHeight>0</wp14:pctHeight>
                  </wp14:sizeRelV>
                </wp:anchor>
              </w:drawing>
            </w:r>
          </w:p>
        </w:tc>
        <w:tc>
          <w:tcPr>
            <w:tcW w:w="1320" w:type="dxa"/>
            <w:noWrap/>
            <w:vAlign w:val="center"/>
            <w:hideMark/>
          </w:tcPr>
          <w:p w14:paraId="69AAEFD8" w14:textId="77777777" w:rsidR="00B5210A" w:rsidRPr="00B5210A" w:rsidRDefault="00B5210A" w:rsidP="00B5210A">
            <w:r w:rsidRPr="00B5210A">
              <w:t>MPD stays OFF</w:t>
            </w:r>
          </w:p>
        </w:tc>
        <w:tc>
          <w:tcPr>
            <w:tcW w:w="2611" w:type="dxa"/>
            <w:vAlign w:val="center"/>
            <w:hideMark/>
          </w:tcPr>
          <w:p w14:paraId="5DC01F76" w14:textId="77777777" w:rsidR="00B5210A" w:rsidRPr="00B5210A" w:rsidRDefault="00B5210A" w:rsidP="00B5210A">
            <w:pPr>
              <w:rPr>
                <w:lang w:val="en-US"/>
              </w:rPr>
            </w:pPr>
            <w:r w:rsidRPr="00B5210A">
              <w:rPr>
                <w:lang w:val="en-US"/>
              </w:rPr>
              <w:t xml:space="preserve">Perform the assessment and, in case, reclose the MPD. The number of attempts is reset. </w:t>
            </w:r>
          </w:p>
        </w:tc>
        <w:tc>
          <w:tcPr>
            <w:tcW w:w="750" w:type="dxa"/>
            <w:noWrap/>
            <w:vAlign w:val="center"/>
            <w:hideMark/>
          </w:tcPr>
          <w:p w14:paraId="2E83E495" w14:textId="25D3807F" w:rsidR="00B5210A" w:rsidRPr="00B5210A" w:rsidRDefault="00B5210A" w:rsidP="00B5210A">
            <w:pPr>
              <w:rPr>
                <w:lang w:val="en-US"/>
              </w:rPr>
            </w:pPr>
            <w:r w:rsidRPr="00B5210A">
              <w:rPr>
                <w:noProof/>
              </w:rPr>
              <w:drawing>
                <wp:anchor distT="0" distB="0" distL="114300" distR="114300" simplePos="0" relativeHeight="251658286" behindDoc="0" locked="0" layoutInCell="1" allowOverlap="1" wp14:anchorId="7822F61F" wp14:editId="0FA679D1">
                  <wp:simplePos x="0" y="0"/>
                  <wp:positionH relativeFrom="column">
                    <wp:posOffset>142875</wp:posOffset>
                  </wp:positionH>
                  <wp:positionV relativeFrom="paragraph">
                    <wp:posOffset>49530</wp:posOffset>
                  </wp:positionV>
                  <wp:extent cx="133350" cy="142875"/>
                  <wp:effectExtent l="0" t="0" r="0" b="0"/>
                  <wp:wrapNone/>
                  <wp:docPr id="53" name="Picture 53">
                    <a:extLst xmlns:a="http://schemas.openxmlformats.org/drawingml/2006/main">
                      <a:ext uri="{FF2B5EF4-FFF2-40B4-BE49-F238E27FC236}">
                        <a16:creationId xmlns:a16="http://schemas.microsoft.com/office/drawing/2014/main" id="{989458E9-1007-4C0A-BC49-B3426C87F3D8}"/>
                      </a:ext>
                    </a:extLst>
                  </wp:docPr>
                  <wp:cNvGraphicFramePr/>
                  <a:graphic xmlns:a="http://schemas.openxmlformats.org/drawingml/2006/main">
                    <a:graphicData uri="http://schemas.openxmlformats.org/drawingml/2006/picture">
                      <pic:pic xmlns:pic="http://schemas.openxmlformats.org/drawingml/2006/picture">
                        <pic:nvPicPr>
                          <pic:cNvPr id="16" name="Picture 9">
                            <a:extLst>
                              <a:ext uri="{FF2B5EF4-FFF2-40B4-BE49-F238E27FC236}">
                                <a16:creationId xmlns:a16="http://schemas.microsoft.com/office/drawing/2014/main" id="{989458E9-1007-4C0A-BC49-B3426C87F3D8}"/>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pic:spPr>
                      </pic:pic>
                    </a:graphicData>
                  </a:graphic>
                  <wp14:sizeRelH relativeFrom="page">
                    <wp14:pctWidth>0</wp14:pctWidth>
                  </wp14:sizeRelH>
                  <wp14:sizeRelV relativeFrom="page">
                    <wp14:pctHeight>0</wp14:pctHeight>
                  </wp14:sizeRelV>
                </wp:anchor>
              </w:drawing>
            </w:r>
          </w:p>
        </w:tc>
      </w:tr>
      <w:tr w:rsidR="00B5210A" w:rsidRPr="00332D87" w14:paraId="2CAA6D02" w14:textId="77777777" w:rsidTr="4D2B59EE">
        <w:trPr>
          <w:trHeight w:val="315"/>
        </w:trPr>
        <w:tc>
          <w:tcPr>
            <w:tcW w:w="1267" w:type="dxa"/>
            <w:noWrap/>
            <w:vAlign w:val="center"/>
            <w:hideMark/>
          </w:tcPr>
          <w:p w14:paraId="311072B0" w14:textId="77777777" w:rsidR="00B5210A" w:rsidRPr="00B5210A" w:rsidRDefault="00B5210A" w:rsidP="00B5210A">
            <w:r w:rsidRPr="00B5210A">
              <w:t>Steady Open (OFF)</w:t>
            </w:r>
          </w:p>
        </w:tc>
        <w:tc>
          <w:tcPr>
            <w:tcW w:w="995" w:type="dxa"/>
            <w:noWrap/>
            <w:vAlign w:val="center"/>
            <w:hideMark/>
          </w:tcPr>
          <w:p w14:paraId="5F0CA174" w14:textId="77777777" w:rsidR="00B5210A" w:rsidRPr="00B5210A" w:rsidRDefault="00B5210A" w:rsidP="00B5210A">
            <w:proofErr w:type="spellStart"/>
            <w:r w:rsidRPr="00B5210A">
              <w:t>Locked</w:t>
            </w:r>
            <w:proofErr w:type="spellEnd"/>
          </w:p>
        </w:tc>
        <w:tc>
          <w:tcPr>
            <w:tcW w:w="1623" w:type="dxa"/>
            <w:noWrap/>
            <w:vAlign w:val="center"/>
            <w:hideMark/>
          </w:tcPr>
          <w:p w14:paraId="029ABEFA" w14:textId="77777777" w:rsidR="00B5210A" w:rsidRPr="00B5210A" w:rsidRDefault="00B5210A" w:rsidP="00B5210A">
            <w:pPr>
              <w:rPr>
                <w:lang w:val="en-US"/>
              </w:rPr>
            </w:pPr>
            <w:r w:rsidRPr="00B5210A">
              <w:rPr>
                <w:lang w:val="en-US"/>
              </w:rPr>
              <w:t>The status when all the attempts are failed</w:t>
            </w:r>
          </w:p>
        </w:tc>
        <w:tc>
          <w:tcPr>
            <w:tcW w:w="784" w:type="dxa"/>
            <w:noWrap/>
            <w:vAlign w:val="center"/>
            <w:hideMark/>
          </w:tcPr>
          <w:p w14:paraId="059D3C83" w14:textId="427EA137" w:rsidR="00B5210A" w:rsidRPr="00B5210A" w:rsidRDefault="00B5210A" w:rsidP="00B5210A">
            <w:pPr>
              <w:rPr>
                <w:lang w:val="en-US"/>
              </w:rPr>
            </w:pPr>
            <w:r w:rsidRPr="00B5210A">
              <w:rPr>
                <w:noProof/>
              </w:rPr>
              <w:drawing>
                <wp:anchor distT="0" distB="0" distL="114300" distR="114300" simplePos="0" relativeHeight="251658280" behindDoc="0" locked="0" layoutInCell="1" allowOverlap="1" wp14:anchorId="7048F034" wp14:editId="6C081100">
                  <wp:simplePos x="0" y="0"/>
                  <wp:positionH relativeFrom="column">
                    <wp:posOffset>76200</wp:posOffset>
                  </wp:positionH>
                  <wp:positionV relativeFrom="paragraph">
                    <wp:posOffset>85725</wp:posOffset>
                  </wp:positionV>
                  <wp:extent cx="152400" cy="133350"/>
                  <wp:effectExtent l="0" t="0" r="0" b="0"/>
                  <wp:wrapNone/>
                  <wp:docPr id="52" name="Picture 52">
                    <a:extLst xmlns:a="http://schemas.openxmlformats.org/drawingml/2006/main">
                      <a:ext uri="{FF2B5EF4-FFF2-40B4-BE49-F238E27FC236}">
                        <a16:creationId xmlns:a16="http://schemas.microsoft.com/office/drawing/2014/main" id="{1FD97DD4-1CC3-406F-8294-AAEC8C34578D}"/>
                      </a:ext>
                    </a:extLst>
                  </wp:docPr>
                  <wp:cNvGraphicFramePr/>
                  <a:graphic xmlns:a="http://schemas.openxmlformats.org/drawingml/2006/main">
                    <a:graphicData uri="http://schemas.openxmlformats.org/drawingml/2006/picture">
                      <pic:pic xmlns:pic="http://schemas.openxmlformats.org/drawingml/2006/picture">
                        <pic:nvPicPr>
                          <pic:cNvPr id="5" name="Picture 11">
                            <a:extLst>
                              <a:ext uri="{FF2B5EF4-FFF2-40B4-BE49-F238E27FC236}">
                                <a16:creationId xmlns:a16="http://schemas.microsoft.com/office/drawing/2014/main" id="{1FD97DD4-1CC3-406F-8294-AAEC8C34578D}"/>
                              </a:ext>
                            </a:extLs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320" w:type="dxa"/>
            <w:noWrap/>
            <w:vAlign w:val="center"/>
            <w:hideMark/>
          </w:tcPr>
          <w:p w14:paraId="7C273033" w14:textId="77777777" w:rsidR="00B5210A" w:rsidRPr="00B5210A" w:rsidRDefault="00B5210A" w:rsidP="00B5210A">
            <w:r w:rsidRPr="00B5210A">
              <w:t>MPD stays OFF</w:t>
            </w:r>
          </w:p>
        </w:tc>
        <w:tc>
          <w:tcPr>
            <w:tcW w:w="2611" w:type="dxa"/>
            <w:vAlign w:val="center"/>
            <w:hideMark/>
          </w:tcPr>
          <w:p w14:paraId="067117B9" w14:textId="0892F2DA" w:rsidR="00B5210A" w:rsidRPr="00B5210A" w:rsidRDefault="00B5210A" w:rsidP="00B5210A">
            <w:pPr>
              <w:rPr>
                <w:lang w:val="en-US"/>
              </w:rPr>
            </w:pPr>
            <w:r w:rsidRPr="00B5210A">
              <w:rPr>
                <w:lang w:val="en-US"/>
              </w:rPr>
              <w:t xml:space="preserve">It recovers its status: MPD open and ARH locked. </w:t>
            </w:r>
          </w:p>
        </w:tc>
        <w:tc>
          <w:tcPr>
            <w:tcW w:w="750" w:type="dxa"/>
            <w:noWrap/>
            <w:vAlign w:val="center"/>
            <w:hideMark/>
          </w:tcPr>
          <w:p w14:paraId="3BA7BA7F" w14:textId="087B5D0E" w:rsidR="00B5210A" w:rsidRPr="00B5210A" w:rsidRDefault="00B5210A" w:rsidP="00B5210A">
            <w:pPr>
              <w:rPr>
                <w:lang w:val="en-US"/>
              </w:rPr>
            </w:pPr>
            <w:r w:rsidRPr="00B5210A">
              <w:rPr>
                <w:noProof/>
              </w:rPr>
              <w:drawing>
                <wp:anchor distT="0" distB="0" distL="114300" distR="114300" simplePos="0" relativeHeight="251658284" behindDoc="0" locked="0" layoutInCell="1" allowOverlap="1" wp14:anchorId="3933FF4A" wp14:editId="360C9A06">
                  <wp:simplePos x="0" y="0"/>
                  <wp:positionH relativeFrom="column">
                    <wp:posOffset>84455</wp:posOffset>
                  </wp:positionH>
                  <wp:positionV relativeFrom="paragraph">
                    <wp:posOffset>-72390</wp:posOffset>
                  </wp:positionV>
                  <wp:extent cx="152400" cy="123825"/>
                  <wp:effectExtent l="0" t="0" r="0" b="9525"/>
                  <wp:wrapNone/>
                  <wp:docPr id="51" name="Picture 51">
                    <a:extLst xmlns:a="http://schemas.openxmlformats.org/drawingml/2006/main">
                      <a:ext uri="{FF2B5EF4-FFF2-40B4-BE49-F238E27FC236}">
                        <a16:creationId xmlns:a16="http://schemas.microsoft.com/office/drawing/2014/main" id="{FC30696A-27FF-4DA0-BC87-0367F7AF26AC}"/>
                      </a:ext>
                    </a:extLst>
                  </wp:docPr>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FC30696A-27FF-4DA0-BC87-0367F7AF26AC}"/>
                              </a:ext>
                            </a:extLs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pic:spPr>
                      </pic:pic>
                    </a:graphicData>
                  </a:graphic>
                  <wp14:sizeRelH relativeFrom="page">
                    <wp14:pctWidth>0</wp14:pctWidth>
                  </wp14:sizeRelH>
                  <wp14:sizeRelV relativeFrom="page">
                    <wp14:pctHeight>0</wp14:pctHeight>
                  </wp14:sizeRelV>
                </wp:anchor>
              </w:drawing>
            </w:r>
          </w:p>
        </w:tc>
      </w:tr>
      <w:tr w:rsidR="00B5210A" w:rsidRPr="00B5210A" w14:paraId="1BDBC9DC" w14:textId="77777777" w:rsidTr="4D2B59EE">
        <w:trPr>
          <w:trHeight w:val="630"/>
        </w:trPr>
        <w:tc>
          <w:tcPr>
            <w:tcW w:w="1267" w:type="dxa"/>
            <w:noWrap/>
            <w:vAlign w:val="center"/>
            <w:hideMark/>
          </w:tcPr>
          <w:p w14:paraId="2124BB86" w14:textId="77777777" w:rsidR="00B5210A" w:rsidRPr="00B5210A" w:rsidRDefault="00B5210A" w:rsidP="00B5210A">
            <w:r w:rsidRPr="00B5210A">
              <w:t>Closing</w:t>
            </w:r>
          </w:p>
        </w:tc>
        <w:tc>
          <w:tcPr>
            <w:tcW w:w="995" w:type="dxa"/>
            <w:vAlign w:val="center"/>
            <w:hideMark/>
          </w:tcPr>
          <w:p w14:paraId="193AB655" w14:textId="77777777" w:rsidR="00B5210A" w:rsidRPr="00B5210A" w:rsidRDefault="00B5210A" w:rsidP="00B5210A">
            <w:pPr>
              <w:rPr>
                <w:lang w:val="en-US"/>
              </w:rPr>
            </w:pPr>
            <w:r w:rsidRPr="00B5210A">
              <w:rPr>
                <w:lang w:val="en-US"/>
              </w:rPr>
              <w:t>Self-closing (after dead time)</w:t>
            </w:r>
          </w:p>
        </w:tc>
        <w:tc>
          <w:tcPr>
            <w:tcW w:w="1623" w:type="dxa"/>
            <w:noWrap/>
            <w:vAlign w:val="center"/>
            <w:hideMark/>
          </w:tcPr>
          <w:p w14:paraId="7C71AC9F" w14:textId="77777777" w:rsidR="00B5210A" w:rsidRPr="00B5210A" w:rsidRDefault="00B5210A" w:rsidP="00B5210A">
            <w:pPr>
              <w:rPr>
                <w:lang w:val="en-US"/>
              </w:rPr>
            </w:pPr>
            <w:r w:rsidRPr="00B5210A">
              <w:rPr>
                <w:lang w:val="en-US"/>
              </w:rPr>
              <w:t>The automatic reclosure of an MPD</w:t>
            </w:r>
          </w:p>
        </w:tc>
        <w:tc>
          <w:tcPr>
            <w:tcW w:w="784" w:type="dxa"/>
            <w:noWrap/>
            <w:vAlign w:val="center"/>
            <w:hideMark/>
          </w:tcPr>
          <w:p w14:paraId="2FF8567C" w14:textId="58A2AE31" w:rsidR="00B5210A" w:rsidRPr="00B5210A" w:rsidRDefault="00B5210A" w:rsidP="00B5210A">
            <w:pPr>
              <w:rPr>
                <w:lang w:val="en-US"/>
              </w:rPr>
            </w:pPr>
            <w:r w:rsidRPr="00B5210A">
              <w:rPr>
                <w:noProof/>
              </w:rPr>
              <w:drawing>
                <wp:anchor distT="0" distB="0" distL="114300" distR="114300" simplePos="0" relativeHeight="251658290" behindDoc="0" locked="0" layoutInCell="1" allowOverlap="1" wp14:anchorId="1AD5923A" wp14:editId="30E716FB">
                  <wp:simplePos x="0" y="0"/>
                  <wp:positionH relativeFrom="column">
                    <wp:posOffset>95250</wp:posOffset>
                  </wp:positionH>
                  <wp:positionV relativeFrom="paragraph">
                    <wp:posOffset>200025</wp:posOffset>
                  </wp:positionV>
                  <wp:extent cx="171450" cy="180975"/>
                  <wp:effectExtent l="0" t="0" r="0" b="0"/>
                  <wp:wrapNone/>
                  <wp:docPr id="49" name="Picture 49">
                    <a:extLst xmlns:a="http://schemas.openxmlformats.org/drawingml/2006/main">
                      <a:ext uri="{FF2B5EF4-FFF2-40B4-BE49-F238E27FC236}">
                        <a16:creationId xmlns:a16="http://schemas.microsoft.com/office/drawing/2014/main" id="{512D0A44-0872-4B9D-B2E4-C61EA38AA7C9}"/>
                      </a:ext>
                    </a:extLst>
                  </wp:docPr>
                  <wp:cNvGraphicFramePr/>
                  <a:graphic xmlns:a="http://schemas.openxmlformats.org/drawingml/2006/main">
                    <a:graphicData uri="http://schemas.openxmlformats.org/drawingml/2006/picture">
                      <pic:pic xmlns:pic="http://schemas.openxmlformats.org/drawingml/2006/picture">
                        <pic:nvPicPr>
                          <pic:cNvPr id="25" name="Picture 10">
                            <a:extLst>
                              <a:ext uri="{FF2B5EF4-FFF2-40B4-BE49-F238E27FC236}">
                                <a16:creationId xmlns:a16="http://schemas.microsoft.com/office/drawing/2014/main" id="{512D0A44-0872-4B9D-B2E4-C61EA38AA7C9}"/>
                              </a:ext>
                            </a:extLs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320" w:type="dxa"/>
            <w:noWrap/>
            <w:vAlign w:val="center"/>
            <w:hideMark/>
          </w:tcPr>
          <w:p w14:paraId="651A9D4D" w14:textId="77777777" w:rsidR="00B5210A" w:rsidRPr="00B5210A" w:rsidRDefault="00B5210A" w:rsidP="00B5210A">
            <w:pPr>
              <w:rPr>
                <w:lang w:val="en-US"/>
              </w:rPr>
            </w:pPr>
            <w:r w:rsidRPr="00B5210A">
              <w:rPr>
                <w:lang w:val="en-US"/>
              </w:rPr>
              <w:t>The handle could stop in mid position</w:t>
            </w:r>
          </w:p>
        </w:tc>
        <w:tc>
          <w:tcPr>
            <w:tcW w:w="2611" w:type="dxa"/>
            <w:vAlign w:val="center"/>
            <w:hideMark/>
          </w:tcPr>
          <w:p w14:paraId="49116D09" w14:textId="3C49C6B7" w:rsidR="00B5210A" w:rsidRPr="00B5210A" w:rsidRDefault="00B5210A" w:rsidP="00B5210A">
            <w:pPr>
              <w:rPr>
                <w:lang w:val="en-US"/>
              </w:rPr>
            </w:pPr>
            <w:r w:rsidRPr="00B5210A">
              <w:rPr>
                <w:lang w:val="en-US"/>
              </w:rPr>
              <w:t xml:space="preserve">Open </w:t>
            </w:r>
            <w:proofErr w:type="spellStart"/>
            <w:r w:rsidRPr="00B5210A">
              <w:rPr>
                <w:lang w:val="en-US"/>
              </w:rPr>
              <w:t>manoeuvre</w:t>
            </w:r>
            <w:proofErr w:type="spellEnd"/>
            <w:r w:rsidRPr="00B5210A">
              <w:rPr>
                <w:lang w:val="en-US"/>
              </w:rPr>
              <w:t>, then perform the assessment and, in case, reclose the MPD. The number of attempts is reset.</w:t>
            </w:r>
          </w:p>
        </w:tc>
        <w:tc>
          <w:tcPr>
            <w:tcW w:w="750" w:type="dxa"/>
            <w:noWrap/>
            <w:vAlign w:val="center"/>
            <w:hideMark/>
          </w:tcPr>
          <w:p w14:paraId="3C90D8D9" w14:textId="75593644" w:rsidR="00B5210A" w:rsidRPr="00B5210A" w:rsidRDefault="00B5210A" w:rsidP="00B5210A">
            <w:pPr>
              <w:rPr>
                <w:lang w:val="en-US"/>
              </w:rPr>
            </w:pPr>
            <w:r w:rsidRPr="00B5210A">
              <w:rPr>
                <w:noProof/>
              </w:rPr>
              <w:drawing>
                <wp:anchor distT="0" distB="0" distL="114300" distR="114300" simplePos="0" relativeHeight="251658287" behindDoc="0" locked="0" layoutInCell="1" allowOverlap="1" wp14:anchorId="0E577478" wp14:editId="247BA7CE">
                  <wp:simplePos x="0" y="0"/>
                  <wp:positionH relativeFrom="column">
                    <wp:posOffset>95250</wp:posOffset>
                  </wp:positionH>
                  <wp:positionV relativeFrom="paragraph">
                    <wp:posOffset>-110490</wp:posOffset>
                  </wp:positionV>
                  <wp:extent cx="133350" cy="133350"/>
                  <wp:effectExtent l="0" t="0" r="0" b="0"/>
                  <wp:wrapNone/>
                  <wp:docPr id="48" name="Picture 48">
                    <a:extLst xmlns:a="http://schemas.openxmlformats.org/drawingml/2006/main">
                      <a:ext uri="{FF2B5EF4-FFF2-40B4-BE49-F238E27FC236}">
                        <a16:creationId xmlns:a16="http://schemas.microsoft.com/office/drawing/2014/main" id="{621C8814-B491-49A5-8309-018837A84F50}"/>
                      </a:ext>
                    </a:extLst>
                  </wp:docPr>
                  <wp:cNvGraphicFramePr/>
                  <a:graphic xmlns:a="http://schemas.openxmlformats.org/drawingml/2006/main">
                    <a:graphicData uri="http://schemas.openxmlformats.org/drawingml/2006/picture">
                      <pic:pic xmlns:pic="http://schemas.openxmlformats.org/drawingml/2006/picture">
                        <pic:nvPicPr>
                          <pic:cNvPr id="17" name="Picture 9">
                            <a:extLst>
                              <a:ext uri="{FF2B5EF4-FFF2-40B4-BE49-F238E27FC236}">
                                <a16:creationId xmlns:a16="http://schemas.microsoft.com/office/drawing/2014/main" id="{621C8814-B491-49A5-8309-018837A84F50}"/>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pic:spPr>
                      </pic:pic>
                    </a:graphicData>
                  </a:graphic>
                  <wp14:sizeRelH relativeFrom="page">
                    <wp14:pctWidth>0</wp14:pctWidth>
                  </wp14:sizeRelH>
                  <wp14:sizeRelV relativeFrom="page">
                    <wp14:pctHeight>0</wp14:pctHeight>
                  </wp14:sizeRelV>
                </wp:anchor>
              </w:drawing>
            </w:r>
          </w:p>
        </w:tc>
      </w:tr>
      <w:tr w:rsidR="00B5210A" w:rsidRPr="00B5210A" w14:paraId="202C672B" w14:textId="77777777" w:rsidTr="4D2B59EE">
        <w:trPr>
          <w:trHeight w:val="630"/>
        </w:trPr>
        <w:tc>
          <w:tcPr>
            <w:tcW w:w="1267" w:type="dxa"/>
            <w:noWrap/>
            <w:vAlign w:val="center"/>
            <w:hideMark/>
          </w:tcPr>
          <w:p w14:paraId="59DBCC45" w14:textId="77777777" w:rsidR="00B5210A" w:rsidRPr="00B5210A" w:rsidRDefault="00B5210A" w:rsidP="00B5210A">
            <w:r w:rsidRPr="00B5210A">
              <w:t>Opening</w:t>
            </w:r>
          </w:p>
        </w:tc>
        <w:tc>
          <w:tcPr>
            <w:tcW w:w="995" w:type="dxa"/>
            <w:noWrap/>
            <w:vAlign w:val="center"/>
            <w:hideMark/>
          </w:tcPr>
          <w:p w14:paraId="60385A9E" w14:textId="77777777" w:rsidR="00B5210A" w:rsidRPr="00B5210A" w:rsidRDefault="00B5210A" w:rsidP="00B5210A">
            <w:r w:rsidRPr="00B5210A">
              <w:t xml:space="preserve">MPD </w:t>
            </w:r>
            <w:proofErr w:type="spellStart"/>
            <w:r w:rsidRPr="00B5210A">
              <w:t>tripping</w:t>
            </w:r>
            <w:proofErr w:type="spellEnd"/>
          </w:p>
        </w:tc>
        <w:tc>
          <w:tcPr>
            <w:tcW w:w="1623" w:type="dxa"/>
            <w:noWrap/>
            <w:vAlign w:val="center"/>
            <w:hideMark/>
          </w:tcPr>
          <w:p w14:paraId="6CF93A49" w14:textId="77777777" w:rsidR="00B5210A" w:rsidRPr="00B5210A" w:rsidRDefault="00B5210A" w:rsidP="00B5210A">
            <w:pPr>
              <w:rPr>
                <w:lang w:val="en-US"/>
              </w:rPr>
            </w:pPr>
            <w:r w:rsidRPr="00B5210A">
              <w:rPr>
                <w:lang w:val="en-US"/>
              </w:rPr>
              <w:t>The tripping of the MPD</w:t>
            </w:r>
          </w:p>
        </w:tc>
        <w:tc>
          <w:tcPr>
            <w:tcW w:w="784" w:type="dxa"/>
            <w:noWrap/>
            <w:vAlign w:val="center"/>
            <w:hideMark/>
          </w:tcPr>
          <w:p w14:paraId="303DE906" w14:textId="6F1FFAE7" w:rsidR="00B5210A" w:rsidRPr="00B5210A" w:rsidRDefault="00B5210A" w:rsidP="00B5210A">
            <w:pPr>
              <w:rPr>
                <w:lang w:val="en-US"/>
              </w:rPr>
            </w:pPr>
            <w:r w:rsidRPr="00B5210A">
              <w:rPr>
                <w:noProof/>
              </w:rPr>
              <w:drawing>
                <wp:anchor distT="0" distB="0" distL="114300" distR="114300" simplePos="0" relativeHeight="251658289" behindDoc="0" locked="0" layoutInCell="1" allowOverlap="1" wp14:anchorId="4C1BD850" wp14:editId="5DDF8D7D">
                  <wp:simplePos x="0" y="0"/>
                  <wp:positionH relativeFrom="column">
                    <wp:posOffset>85725</wp:posOffset>
                  </wp:positionH>
                  <wp:positionV relativeFrom="paragraph">
                    <wp:posOffset>161925</wp:posOffset>
                  </wp:positionV>
                  <wp:extent cx="133350" cy="142875"/>
                  <wp:effectExtent l="0" t="0" r="0" b="0"/>
                  <wp:wrapNone/>
                  <wp:docPr id="47" name="Picture 47">
                    <a:extLst xmlns:a="http://schemas.openxmlformats.org/drawingml/2006/main">
                      <a:ext uri="{FF2B5EF4-FFF2-40B4-BE49-F238E27FC236}">
                        <a16:creationId xmlns:a16="http://schemas.microsoft.com/office/drawing/2014/main" id="{2A45A02E-7607-4FC7-9CDD-4DD52026D549}"/>
                      </a:ext>
                    </a:extLst>
                  </wp:docPr>
                  <wp:cNvGraphicFramePr/>
                  <a:graphic xmlns:a="http://schemas.openxmlformats.org/drawingml/2006/main">
                    <a:graphicData uri="http://schemas.openxmlformats.org/drawingml/2006/picture">
                      <pic:pic xmlns:pic="http://schemas.openxmlformats.org/drawingml/2006/picture">
                        <pic:nvPicPr>
                          <pic:cNvPr id="24" name="Picture 9">
                            <a:extLst>
                              <a:ext uri="{FF2B5EF4-FFF2-40B4-BE49-F238E27FC236}">
                                <a16:creationId xmlns:a16="http://schemas.microsoft.com/office/drawing/2014/main" id="{2A45A02E-7607-4FC7-9CDD-4DD52026D549}"/>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320" w:type="dxa"/>
            <w:noWrap/>
            <w:vAlign w:val="center"/>
            <w:hideMark/>
          </w:tcPr>
          <w:p w14:paraId="5221513D" w14:textId="77777777" w:rsidR="00B5210A" w:rsidRPr="00B5210A" w:rsidRDefault="00B5210A" w:rsidP="00B5210A">
            <w:pPr>
              <w:rPr>
                <w:lang w:val="en-US"/>
              </w:rPr>
            </w:pPr>
            <w:r w:rsidRPr="00B5210A">
              <w:rPr>
                <w:lang w:val="en-US"/>
              </w:rPr>
              <w:t>MPD most probably goes in OFF</w:t>
            </w:r>
          </w:p>
        </w:tc>
        <w:tc>
          <w:tcPr>
            <w:tcW w:w="2611" w:type="dxa"/>
            <w:vAlign w:val="center"/>
            <w:hideMark/>
          </w:tcPr>
          <w:p w14:paraId="633664A1" w14:textId="77777777" w:rsidR="00B5210A" w:rsidRPr="00B5210A" w:rsidRDefault="00B5210A" w:rsidP="00B5210A">
            <w:r w:rsidRPr="00B5210A">
              <w:rPr>
                <w:lang w:val="en-US"/>
              </w:rPr>
              <w:t xml:space="preserve">Open </w:t>
            </w:r>
            <w:proofErr w:type="spellStart"/>
            <w:r w:rsidRPr="00B5210A">
              <w:rPr>
                <w:lang w:val="en-US"/>
              </w:rPr>
              <w:t>manoeuvre</w:t>
            </w:r>
            <w:proofErr w:type="spellEnd"/>
            <w:r w:rsidRPr="00B5210A">
              <w:rPr>
                <w:lang w:val="en-US"/>
              </w:rPr>
              <w:t xml:space="preserve">, then perform the assessment and, in case, reclose the MPD. </w:t>
            </w:r>
            <w:r w:rsidRPr="00B5210A">
              <w:t xml:space="preserve">The </w:t>
            </w:r>
            <w:proofErr w:type="spellStart"/>
            <w:r w:rsidRPr="00B5210A">
              <w:t>number</w:t>
            </w:r>
            <w:proofErr w:type="spellEnd"/>
            <w:r w:rsidRPr="00B5210A">
              <w:t xml:space="preserve"> of </w:t>
            </w:r>
            <w:proofErr w:type="spellStart"/>
            <w:r w:rsidRPr="00B5210A">
              <w:t>attempts</w:t>
            </w:r>
            <w:proofErr w:type="spellEnd"/>
            <w:r w:rsidRPr="00B5210A">
              <w:t xml:space="preserve"> </w:t>
            </w:r>
            <w:proofErr w:type="spellStart"/>
            <w:r w:rsidRPr="00B5210A">
              <w:t>is</w:t>
            </w:r>
            <w:proofErr w:type="spellEnd"/>
            <w:r w:rsidRPr="00B5210A">
              <w:t xml:space="preserve"> reset.</w:t>
            </w:r>
          </w:p>
        </w:tc>
        <w:tc>
          <w:tcPr>
            <w:tcW w:w="750" w:type="dxa"/>
            <w:noWrap/>
            <w:vAlign w:val="center"/>
            <w:hideMark/>
          </w:tcPr>
          <w:p w14:paraId="38BF5BAA" w14:textId="603DAF44" w:rsidR="00B5210A" w:rsidRPr="00B5210A" w:rsidRDefault="00B5210A" w:rsidP="00B5210A">
            <w:r w:rsidRPr="00B5210A">
              <w:rPr>
                <w:noProof/>
              </w:rPr>
              <w:drawing>
                <wp:anchor distT="0" distB="0" distL="114300" distR="114300" simplePos="0" relativeHeight="251658288" behindDoc="0" locked="0" layoutInCell="1" allowOverlap="1" wp14:anchorId="63466228" wp14:editId="20C99881">
                  <wp:simplePos x="0" y="0"/>
                  <wp:positionH relativeFrom="column">
                    <wp:posOffset>66675</wp:posOffset>
                  </wp:positionH>
                  <wp:positionV relativeFrom="paragraph">
                    <wp:posOffset>-24130</wp:posOffset>
                  </wp:positionV>
                  <wp:extent cx="133350" cy="142875"/>
                  <wp:effectExtent l="0" t="0" r="0" b="0"/>
                  <wp:wrapNone/>
                  <wp:docPr id="46" name="Picture 46">
                    <a:extLst xmlns:a="http://schemas.openxmlformats.org/drawingml/2006/main">
                      <a:ext uri="{FF2B5EF4-FFF2-40B4-BE49-F238E27FC236}">
                        <a16:creationId xmlns:a16="http://schemas.microsoft.com/office/drawing/2014/main" id="{17A51D99-9EB2-4FD8-946D-7C497380AEB1}"/>
                      </a:ext>
                    </a:extLst>
                  </wp:docPr>
                  <wp:cNvGraphicFramePr/>
                  <a:graphic xmlns:a="http://schemas.openxmlformats.org/drawingml/2006/main">
                    <a:graphicData uri="http://schemas.openxmlformats.org/drawingml/2006/picture">
                      <pic:pic xmlns:pic="http://schemas.openxmlformats.org/drawingml/2006/picture">
                        <pic:nvPicPr>
                          <pic:cNvPr id="20" name="Picture 9">
                            <a:extLst>
                              <a:ext uri="{FF2B5EF4-FFF2-40B4-BE49-F238E27FC236}">
                                <a16:creationId xmlns:a16="http://schemas.microsoft.com/office/drawing/2014/main" id="{17A51D99-9EB2-4FD8-946D-7C497380AEB1}"/>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pic:spPr>
                      </pic:pic>
                    </a:graphicData>
                  </a:graphic>
                  <wp14:sizeRelH relativeFrom="page">
                    <wp14:pctWidth>0</wp14:pctWidth>
                  </wp14:sizeRelH>
                  <wp14:sizeRelV relativeFrom="page">
                    <wp14:pctHeight>0</wp14:pctHeight>
                  </wp14:sizeRelV>
                </wp:anchor>
              </w:drawing>
            </w:r>
          </w:p>
        </w:tc>
      </w:tr>
    </w:tbl>
    <w:p w14:paraId="43AFBA06" w14:textId="0D1D6506" w:rsidR="007E2B76" w:rsidRDefault="007E2B76" w:rsidP="007E2B76">
      <w:pPr>
        <w:jc w:val="both"/>
        <w:rPr>
          <w:lang w:val="en-US"/>
        </w:rPr>
      </w:pPr>
      <w:r w:rsidRPr="00B13C9F">
        <w:rPr>
          <w:lang w:val="en-US"/>
        </w:rPr>
        <w:t xml:space="preserve">NB: In case the status of the devices </w:t>
      </w:r>
      <w:proofErr w:type="gramStart"/>
      <w:r w:rsidRPr="00B13C9F">
        <w:rPr>
          <w:lang w:val="en-US"/>
        </w:rPr>
        <w:t>change</w:t>
      </w:r>
      <w:proofErr w:type="gramEnd"/>
      <w:r w:rsidRPr="00B13C9F">
        <w:rPr>
          <w:lang w:val="en-US"/>
        </w:rPr>
        <w:t xml:space="preserve"> (manually) during the black-out, AR</w:t>
      </w:r>
      <w:r>
        <w:rPr>
          <w:lang w:val="en-US"/>
        </w:rPr>
        <w:t>H</w:t>
      </w:r>
      <w:r w:rsidRPr="00B13C9F">
        <w:rPr>
          <w:lang w:val="en-US"/>
        </w:rPr>
        <w:t xml:space="preserve"> perform an internal check and set the correct steady status</w:t>
      </w:r>
    </w:p>
    <w:p w14:paraId="3BB949D5" w14:textId="77777777" w:rsidR="00AE728B" w:rsidRPr="00B13C9F" w:rsidRDefault="00AE728B" w:rsidP="007E2B76">
      <w:pPr>
        <w:jc w:val="both"/>
        <w:rPr>
          <w:lang w:val="en-US"/>
        </w:rPr>
      </w:pPr>
    </w:p>
    <w:p w14:paraId="4DB32836" w14:textId="02880BDC" w:rsidR="004E4687" w:rsidRPr="004E4687" w:rsidRDefault="004E4687" w:rsidP="004E4687">
      <w:pPr>
        <w:pStyle w:val="Heading2"/>
        <w:rPr>
          <w:lang w:val="en-US"/>
        </w:rPr>
      </w:pPr>
      <w:bookmarkStart w:id="43" w:name="_Toc115677128"/>
      <w:r w:rsidRPr="6D8328AD">
        <w:rPr>
          <w:lang w:val="en-US"/>
        </w:rPr>
        <w:t>LED operations</w:t>
      </w:r>
      <w:r w:rsidR="00CB72B7" w:rsidRPr="6D8328AD">
        <w:rPr>
          <w:lang w:val="en-US"/>
        </w:rPr>
        <w:t xml:space="preserve"> [2.1.8.1]</w:t>
      </w:r>
      <w:bookmarkEnd w:id="43"/>
    </w:p>
    <w:p w14:paraId="129B0582" w14:textId="211D274D" w:rsidR="002F2F02" w:rsidRDefault="00CB72B7" w:rsidP="004E4687">
      <w:pPr>
        <w:rPr>
          <w:lang w:val="en-US"/>
        </w:rPr>
      </w:pPr>
      <w:r>
        <w:rPr>
          <w:lang w:val="en-US"/>
        </w:rPr>
        <w:t>The indication shall be on the front of the device, visible from the operator and it consists in 2 colors (green and red) shown as in the following table:</w:t>
      </w:r>
    </w:p>
    <w:p w14:paraId="3C800BB6" w14:textId="77777777" w:rsidR="00CB72B7" w:rsidRDefault="00CB72B7" w:rsidP="004E4687">
      <w:pPr>
        <w:rPr>
          <w:lang w:val="en-US"/>
        </w:rPr>
      </w:pPr>
    </w:p>
    <w:tbl>
      <w:tblPr>
        <w:tblStyle w:val="TableGrid"/>
        <w:tblW w:w="9298" w:type="dxa"/>
        <w:tblLook w:val="04A0" w:firstRow="1" w:lastRow="0" w:firstColumn="1" w:lastColumn="0" w:noHBand="0" w:noVBand="1"/>
      </w:tblPr>
      <w:tblGrid>
        <w:gridCol w:w="816"/>
        <w:gridCol w:w="1526"/>
        <w:gridCol w:w="2325"/>
        <w:gridCol w:w="2325"/>
        <w:gridCol w:w="2306"/>
      </w:tblGrid>
      <w:tr w:rsidR="00731D13" w14:paraId="5EB0A877" w14:textId="77777777" w:rsidTr="4D2B59EE">
        <w:trPr>
          <w:trHeight w:val="250"/>
        </w:trPr>
        <w:tc>
          <w:tcPr>
            <w:tcW w:w="816" w:type="dxa"/>
            <w:vAlign w:val="center"/>
          </w:tcPr>
          <w:p w14:paraId="04DEBDA3" w14:textId="77777777" w:rsidR="007803BF" w:rsidRDefault="007803BF" w:rsidP="009E5C30">
            <w:pPr>
              <w:jc w:val="center"/>
              <w:rPr>
                <w:lang w:val="en-US"/>
              </w:rPr>
            </w:pPr>
          </w:p>
        </w:tc>
        <w:tc>
          <w:tcPr>
            <w:tcW w:w="1526" w:type="dxa"/>
          </w:tcPr>
          <w:p w14:paraId="0A26C0EA" w14:textId="69F55C31" w:rsidR="007803BF" w:rsidRDefault="007803BF" w:rsidP="004E4687">
            <w:pPr>
              <w:rPr>
                <w:lang w:val="en-US"/>
              </w:rPr>
            </w:pPr>
          </w:p>
        </w:tc>
        <w:tc>
          <w:tcPr>
            <w:tcW w:w="2325" w:type="dxa"/>
            <w:shd w:val="clear" w:color="auto" w:fill="D9D9D9" w:themeFill="background1" w:themeFillShade="D9"/>
            <w:vAlign w:val="center"/>
          </w:tcPr>
          <w:p w14:paraId="0BC37799" w14:textId="5A3AEAD4" w:rsidR="007803BF" w:rsidRPr="006A617A" w:rsidRDefault="007803BF" w:rsidP="009E5C30">
            <w:pPr>
              <w:jc w:val="center"/>
              <w:rPr>
                <w:b/>
                <w:bCs/>
                <w:sz w:val="22"/>
                <w:szCs w:val="22"/>
                <w:lang w:val="en-US"/>
              </w:rPr>
            </w:pPr>
            <w:r w:rsidRPr="006A617A">
              <w:rPr>
                <w:b/>
                <w:bCs/>
                <w:sz w:val="22"/>
                <w:szCs w:val="22"/>
                <w:lang w:val="en-US"/>
              </w:rPr>
              <w:t>MOD</w:t>
            </w:r>
          </w:p>
        </w:tc>
        <w:tc>
          <w:tcPr>
            <w:tcW w:w="2325" w:type="dxa"/>
            <w:shd w:val="clear" w:color="auto" w:fill="D9D9D9" w:themeFill="background1" w:themeFillShade="D9"/>
            <w:vAlign w:val="center"/>
          </w:tcPr>
          <w:p w14:paraId="64CFF0F6" w14:textId="526D0D44" w:rsidR="007803BF" w:rsidRPr="006A617A" w:rsidRDefault="007803BF" w:rsidP="009E5C30">
            <w:pPr>
              <w:jc w:val="center"/>
              <w:rPr>
                <w:b/>
                <w:bCs/>
                <w:sz w:val="22"/>
                <w:szCs w:val="22"/>
                <w:lang w:val="en-US"/>
              </w:rPr>
            </w:pPr>
            <w:r w:rsidRPr="006A617A">
              <w:rPr>
                <w:b/>
                <w:bCs/>
                <w:sz w:val="22"/>
                <w:szCs w:val="22"/>
                <w:lang w:val="en-US"/>
              </w:rPr>
              <w:t>ARI</w:t>
            </w:r>
            <w:r w:rsidR="00EC17F6" w:rsidRPr="006A617A">
              <w:rPr>
                <w:b/>
                <w:bCs/>
                <w:sz w:val="22"/>
                <w:szCs w:val="22"/>
                <w:lang w:val="en-US"/>
              </w:rPr>
              <w:t>/ARI-30</w:t>
            </w:r>
          </w:p>
        </w:tc>
        <w:tc>
          <w:tcPr>
            <w:tcW w:w="2306" w:type="dxa"/>
            <w:shd w:val="clear" w:color="auto" w:fill="D9D9D9" w:themeFill="background1" w:themeFillShade="D9"/>
            <w:vAlign w:val="center"/>
          </w:tcPr>
          <w:p w14:paraId="185BF90B" w14:textId="3F367EFC" w:rsidR="007803BF" w:rsidRPr="006A617A" w:rsidRDefault="007803BF" w:rsidP="009E5C30">
            <w:pPr>
              <w:jc w:val="center"/>
              <w:rPr>
                <w:b/>
                <w:bCs/>
                <w:sz w:val="22"/>
                <w:szCs w:val="22"/>
                <w:lang w:val="en-US"/>
              </w:rPr>
            </w:pPr>
            <w:r w:rsidRPr="006A617A">
              <w:rPr>
                <w:b/>
                <w:bCs/>
                <w:sz w:val="22"/>
                <w:szCs w:val="22"/>
                <w:lang w:val="en-US"/>
              </w:rPr>
              <w:t>ARH</w:t>
            </w:r>
          </w:p>
        </w:tc>
      </w:tr>
      <w:tr w:rsidR="00EC17F6" w14:paraId="3DB688A4" w14:textId="77777777" w:rsidTr="4D2B59EE">
        <w:trPr>
          <w:trHeight w:val="250"/>
        </w:trPr>
        <w:tc>
          <w:tcPr>
            <w:tcW w:w="816" w:type="dxa"/>
            <w:vAlign w:val="center"/>
          </w:tcPr>
          <w:p w14:paraId="20473827" w14:textId="110EAB16" w:rsidR="00EC17F6" w:rsidRDefault="00EC17F6" w:rsidP="00EC17F6">
            <w:pPr>
              <w:jc w:val="center"/>
              <w:rPr>
                <w:lang w:val="en-US"/>
              </w:rPr>
            </w:pPr>
            <w:r>
              <w:rPr>
                <w:noProof/>
              </w:rPr>
              <w:drawing>
                <wp:inline distT="0" distB="0" distL="0" distR="0" wp14:anchorId="7AC6317F" wp14:editId="1EDEA46F">
                  <wp:extent cx="276225" cy="276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32">
                            <a:extLst>
                              <a:ext uri="{28A0092B-C50C-407E-A947-70E740481C1C}">
                                <a14:useLocalDpi xmlns:a14="http://schemas.microsoft.com/office/drawing/2010/main" val="0"/>
                              </a:ext>
                            </a:extLst>
                          </a:blip>
                          <a:stretch>
                            <a:fillRect/>
                          </a:stretch>
                        </pic:blipFill>
                        <pic:spPr>
                          <a:xfrm>
                            <a:off x="0" y="0"/>
                            <a:ext cx="276225" cy="276225"/>
                          </a:xfrm>
                          <a:prstGeom prst="rect">
                            <a:avLst/>
                          </a:prstGeom>
                        </pic:spPr>
                      </pic:pic>
                    </a:graphicData>
                  </a:graphic>
                </wp:inline>
              </w:drawing>
            </w:r>
          </w:p>
        </w:tc>
        <w:tc>
          <w:tcPr>
            <w:tcW w:w="1526" w:type="dxa"/>
            <w:vAlign w:val="center"/>
          </w:tcPr>
          <w:p w14:paraId="3A3BB7E5" w14:textId="208C1FB8" w:rsidR="00EC17F6" w:rsidRDefault="00EC17F6" w:rsidP="006A617A">
            <w:pPr>
              <w:jc w:val="center"/>
              <w:rPr>
                <w:lang w:val="en-US"/>
              </w:rPr>
            </w:pPr>
            <w:r>
              <w:rPr>
                <w:lang w:val="en-US"/>
              </w:rPr>
              <w:t>OFF</w:t>
            </w:r>
          </w:p>
        </w:tc>
        <w:tc>
          <w:tcPr>
            <w:tcW w:w="2325" w:type="dxa"/>
            <w:vAlign w:val="center"/>
          </w:tcPr>
          <w:p w14:paraId="200A9DCA" w14:textId="0A2BC858" w:rsidR="00EC17F6" w:rsidRDefault="00EC17F6" w:rsidP="006A617A">
            <w:pPr>
              <w:jc w:val="center"/>
              <w:rPr>
                <w:lang w:val="en-US"/>
              </w:rPr>
            </w:pPr>
            <w:r>
              <w:rPr>
                <w:lang w:val="en-US"/>
              </w:rPr>
              <w:t>Device not powered</w:t>
            </w:r>
          </w:p>
        </w:tc>
        <w:tc>
          <w:tcPr>
            <w:tcW w:w="2325" w:type="dxa"/>
            <w:vAlign w:val="center"/>
          </w:tcPr>
          <w:p w14:paraId="525420CE" w14:textId="4CB18A05" w:rsidR="00EC17F6" w:rsidRDefault="00EC17F6" w:rsidP="006A617A">
            <w:pPr>
              <w:jc w:val="center"/>
              <w:rPr>
                <w:lang w:val="en-US"/>
              </w:rPr>
            </w:pPr>
            <w:r>
              <w:rPr>
                <w:lang w:val="en-US"/>
              </w:rPr>
              <w:t>Device not powered</w:t>
            </w:r>
          </w:p>
        </w:tc>
        <w:tc>
          <w:tcPr>
            <w:tcW w:w="2306" w:type="dxa"/>
            <w:vAlign w:val="center"/>
          </w:tcPr>
          <w:p w14:paraId="007B5130" w14:textId="46F44E25" w:rsidR="00EC17F6" w:rsidRDefault="00EC17F6" w:rsidP="006A617A">
            <w:pPr>
              <w:jc w:val="center"/>
              <w:rPr>
                <w:lang w:val="en-US"/>
              </w:rPr>
            </w:pPr>
            <w:r>
              <w:rPr>
                <w:lang w:val="en-US"/>
              </w:rPr>
              <w:t>Device not powered</w:t>
            </w:r>
          </w:p>
        </w:tc>
      </w:tr>
      <w:tr w:rsidR="00EC17F6" w:rsidRPr="00332D87" w14:paraId="774B6FE5" w14:textId="77777777" w:rsidTr="4D2B59EE">
        <w:trPr>
          <w:trHeight w:val="250"/>
        </w:trPr>
        <w:tc>
          <w:tcPr>
            <w:tcW w:w="816" w:type="dxa"/>
            <w:vAlign w:val="center"/>
          </w:tcPr>
          <w:p w14:paraId="269E34A5" w14:textId="4B94C5E1" w:rsidR="00EC17F6" w:rsidRDefault="00EC17F6" w:rsidP="00EC17F6">
            <w:pPr>
              <w:jc w:val="center"/>
              <w:rPr>
                <w:lang w:val="en-US"/>
              </w:rPr>
            </w:pPr>
            <w:r>
              <w:rPr>
                <w:noProof/>
              </w:rPr>
              <w:drawing>
                <wp:inline distT="0" distB="0" distL="0" distR="0" wp14:anchorId="25781C36" wp14:editId="6826C0FF">
                  <wp:extent cx="371475" cy="352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8">
                            <a:extLst>
                              <a:ext uri="{28A0092B-C50C-407E-A947-70E740481C1C}">
                                <a14:useLocalDpi xmlns:a14="http://schemas.microsoft.com/office/drawing/2010/main" val="0"/>
                              </a:ext>
                            </a:extLst>
                          </a:blip>
                          <a:stretch>
                            <a:fillRect/>
                          </a:stretch>
                        </pic:blipFill>
                        <pic:spPr>
                          <a:xfrm>
                            <a:off x="0" y="0"/>
                            <a:ext cx="371475" cy="352425"/>
                          </a:xfrm>
                          <a:prstGeom prst="rect">
                            <a:avLst/>
                          </a:prstGeom>
                        </pic:spPr>
                      </pic:pic>
                    </a:graphicData>
                  </a:graphic>
                </wp:inline>
              </w:drawing>
            </w:r>
          </w:p>
        </w:tc>
        <w:tc>
          <w:tcPr>
            <w:tcW w:w="1526" w:type="dxa"/>
            <w:vAlign w:val="center"/>
          </w:tcPr>
          <w:p w14:paraId="1EA4D635" w14:textId="0F2EC16D" w:rsidR="00EC17F6" w:rsidRDefault="00EC17F6" w:rsidP="006A617A">
            <w:pPr>
              <w:jc w:val="center"/>
              <w:rPr>
                <w:lang w:val="en-US"/>
              </w:rPr>
            </w:pPr>
            <w:r>
              <w:rPr>
                <w:lang w:val="en-US"/>
              </w:rPr>
              <w:t>Blinking Green</w:t>
            </w:r>
          </w:p>
        </w:tc>
        <w:tc>
          <w:tcPr>
            <w:tcW w:w="2325" w:type="dxa"/>
            <w:vAlign w:val="center"/>
          </w:tcPr>
          <w:p w14:paraId="34BA6A26" w14:textId="4573E77E" w:rsidR="00EC17F6" w:rsidRDefault="00EC17F6" w:rsidP="006A617A">
            <w:pPr>
              <w:jc w:val="center"/>
              <w:rPr>
                <w:lang w:val="en-US"/>
              </w:rPr>
            </w:pPr>
            <w:r>
              <w:rPr>
                <w:lang w:val="en-US"/>
              </w:rPr>
              <w:t>Device Powered but remote commands NOT activated</w:t>
            </w:r>
          </w:p>
        </w:tc>
        <w:tc>
          <w:tcPr>
            <w:tcW w:w="2325" w:type="dxa"/>
            <w:vAlign w:val="center"/>
          </w:tcPr>
          <w:p w14:paraId="6E8704CD" w14:textId="7C858E5B" w:rsidR="00EC17F6" w:rsidRDefault="00EC17F6" w:rsidP="006A617A">
            <w:pPr>
              <w:jc w:val="center"/>
              <w:rPr>
                <w:lang w:val="en-US"/>
              </w:rPr>
            </w:pPr>
            <w:r>
              <w:rPr>
                <w:lang w:val="en-US"/>
              </w:rPr>
              <w:t xml:space="preserve">Device Powered but remote commands and </w:t>
            </w:r>
            <w:r w:rsidR="006A617A">
              <w:rPr>
                <w:lang w:val="en-US"/>
              </w:rPr>
              <w:t>a</w:t>
            </w:r>
            <w:r w:rsidR="000D6D77">
              <w:rPr>
                <w:lang w:val="en-US"/>
              </w:rPr>
              <w:t>utomatic</w:t>
            </w:r>
            <w:r w:rsidR="006A617A">
              <w:rPr>
                <w:lang w:val="en-US"/>
              </w:rPr>
              <w:t xml:space="preserve"> r</w:t>
            </w:r>
            <w:r w:rsidRPr="004E4687">
              <w:rPr>
                <w:lang w:val="en-US"/>
              </w:rPr>
              <w:t xml:space="preserve">eclosing </w:t>
            </w:r>
            <w:r>
              <w:rPr>
                <w:lang w:val="en-US"/>
              </w:rPr>
              <w:t>NOT activated</w:t>
            </w:r>
          </w:p>
        </w:tc>
        <w:tc>
          <w:tcPr>
            <w:tcW w:w="2306" w:type="dxa"/>
            <w:vAlign w:val="center"/>
          </w:tcPr>
          <w:p w14:paraId="4CD013E0" w14:textId="7EA015D9" w:rsidR="00EC17F6" w:rsidRDefault="00EC17F6" w:rsidP="006A617A">
            <w:pPr>
              <w:jc w:val="center"/>
              <w:rPr>
                <w:lang w:val="en-US"/>
              </w:rPr>
            </w:pPr>
            <w:r>
              <w:rPr>
                <w:lang w:val="en-US"/>
              </w:rPr>
              <w:t xml:space="preserve">Device Powered but </w:t>
            </w:r>
            <w:r w:rsidR="006A617A">
              <w:rPr>
                <w:lang w:val="en-US"/>
              </w:rPr>
              <w:t>automatic r</w:t>
            </w:r>
            <w:r w:rsidR="006A617A" w:rsidRPr="004E4687">
              <w:rPr>
                <w:lang w:val="en-US"/>
              </w:rPr>
              <w:t xml:space="preserve">eclosing </w:t>
            </w:r>
            <w:r>
              <w:rPr>
                <w:lang w:val="en-US"/>
              </w:rPr>
              <w:t>NOT activated</w:t>
            </w:r>
          </w:p>
        </w:tc>
      </w:tr>
      <w:tr w:rsidR="00EC17F6" w:rsidRPr="00332D87" w14:paraId="64518D83" w14:textId="77777777" w:rsidTr="4D2B59EE">
        <w:trPr>
          <w:trHeight w:val="250"/>
        </w:trPr>
        <w:tc>
          <w:tcPr>
            <w:tcW w:w="816" w:type="dxa"/>
            <w:vAlign w:val="center"/>
          </w:tcPr>
          <w:p w14:paraId="78667153" w14:textId="32C1927D" w:rsidR="00EC17F6" w:rsidRDefault="00EC17F6" w:rsidP="00EC17F6">
            <w:pPr>
              <w:jc w:val="center"/>
              <w:rPr>
                <w:lang w:val="en-US"/>
              </w:rPr>
            </w:pPr>
            <w:r>
              <w:rPr>
                <w:noProof/>
              </w:rPr>
              <w:drawing>
                <wp:inline distT="0" distB="0" distL="0" distR="0" wp14:anchorId="471D8C98" wp14:editId="13ACB401">
                  <wp:extent cx="190500" cy="200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7">
                            <a:extLst>
                              <a:ext uri="{28A0092B-C50C-407E-A947-70E740481C1C}">
                                <a14:useLocalDpi xmlns:a14="http://schemas.microsoft.com/office/drawing/2010/main" val="0"/>
                              </a:ext>
                            </a:extLst>
                          </a:blip>
                          <a:stretch>
                            <a:fillRect/>
                          </a:stretch>
                        </pic:blipFill>
                        <pic:spPr>
                          <a:xfrm>
                            <a:off x="0" y="0"/>
                            <a:ext cx="190500" cy="200025"/>
                          </a:xfrm>
                          <a:prstGeom prst="rect">
                            <a:avLst/>
                          </a:prstGeom>
                        </pic:spPr>
                      </pic:pic>
                    </a:graphicData>
                  </a:graphic>
                </wp:inline>
              </w:drawing>
            </w:r>
          </w:p>
        </w:tc>
        <w:tc>
          <w:tcPr>
            <w:tcW w:w="1526" w:type="dxa"/>
            <w:vAlign w:val="center"/>
          </w:tcPr>
          <w:p w14:paraId="24108FDE" w14:textId="7B56DDB6" w:rsidR="00EC17F6" w:rsidRDefault="00EC17F6" w:rsidP="006A617A">
            <w:pPr>
              <w:jc w:val="center"/>
              <w:rPr>
                <w:lang w:val="en-US"/>
              </w:rPr>
            </w:pPr>
            <w:r>
              <w:rPr>
                <w:lang w:val="en-US"/>
              </w:rPr>
              <w:t>Fix Green</w:t>
            </w:r>
          </w:p>
        </w:tc>
        <w:tc>
          <w:tcPr>
            <w:tcW w:w="2325" w:type="dxa"/>
            <w:vAlign w:val="center"/>
          </w:tcPr>
          <w:p w14:paraId="2A6BEBE0" w14:textId="11F9E6DD" w:rsidR="00EC17F6" w:rsidRDefault="00EC17F6" w:rsidP="006A617A">
            <w:pPr>
              <w:jc w:val="center"/>
              <w:rPr>
                <w:lang w:val="en-US"/>
              </w:rPr>
            </w:pPr>
            <w:r>
              <w:rPr>
                <w:lang w:val="en-US"/>
              </w:rPr>
              <w:t>Device Powered and remote commands activated</w:t>
            </w:r>
          </w:p>
        </w:tc>
        <w:tc>
          <w:tcPr>
            <w:tcW w:w="2325" w:type="dxa"/>
            <w:vAlign w:val="center"/>
          </w:tcPr>
          <w:p w14:paraId="0944BB02" w14:textId="32EDC188" w:rsidR="00EC17F6" w:rsidRDefault="00EC17F6" w:rsidP="006A617A">
            <w:pPr>
              <w:jc w:val="center"/>
              <w:rPr>
                <w:lang w:val="en-US"/>
              </w:rPr>
            </w:pPr>
            <w:r>
              <w:rPr>
                <w:lang w:val="en-US"/>
              </w:rPr>
              <w:t xml:space="preserve">Device Powered, remote commands and </w:t>
            </w:r>
            <w:r w:rsidR="006A617A">
              <w:rPr>
                <w:lang w:val="en-US"/>
              </w:rPr>
              <w:t>automatic r</w:t>
            </w:r>
            <w:r w:rsidR="006A617A" w:rsidRPr="004E4687">
              <w:rPr>
                <w:lang w:val="en-US"/>
              </w:rPr>
              <w:t xml:space="preserve">eclosing </w:t>
            </w:r>
            <w:r>
              <w:rPr>
                <w:lang w:val="en-US"/>
              </w:rPr>
              <w:t>activated</w:t>
            </w:r>
          </w:p>
        </w:tc>
        <w:tc>
          <w:tcPr>
            <w:tcW w:w="2306" w:type="dxa"/>
            <w:vAlign w:val="center"/>
          </w:tcPr>
          <w:p w14:paraId="2CC6EBE8" w14:textId="01F73F7D" w:rsidR="00EC17F6" w:rsidRDefault="00EC17F6" w:rsidP="006A617A">
            <w:pPr>
              <w:jc w:val="center"/>
              <w:rPr>
                <w:lang w:val="en-US"/>
              </w:rPr>
            </w:pPr>
            <w:r>
              <w:rPr>
                <w:lang w:val="en-US"/>
              </w:rPr>
              <w:t xml:space="preserve">Device Powered and </w:t>
            </w:r>
            <w:r w:rsidR="006A617A">
              <w:rPr>
                <w:lang w:val="en-US"/>
              </w:rPr>
              <w:t>automatic r</w:t>
            </w:r>
            <w:r w:rsidR="006A617A" w:rsidRPr="004E4687">
              <w:rPr>
                <w:lang w:val="en-US"/>
              </w:rPr>
              <w:t xml:space="preserve">eclosing </w:t>
            </w:r>
            <w:r>
              <w:rPr>
                <w:lang w:val="en-US"/>
              </w:rPr>
              <w:t>activated</w:t>
            </w:r>
          </w:p>
        </w:tc>
      </w:tr>
      <w:tr w:rsidR="00EC17F6" w:rsidRPr="00332D87" w14:paraId="38DA35D8" w14:textId="77777777" w:rsidTr="4D2B59EE">
        <w:trPr>
          <w:trHeight w:val="250"/>
        </w:trPr>
        <w:tc>
          <w:tcPr>
            <w:tcW w:w="816" w:type="dxa"/>
            <w:vAlign w:val="center"/>
          </w:tcPr>
          <w:p w14:paraId="238CB900" w14:textId="069E3F9B" w:rsidR="00EC17F6" w:rsidRDefault="00EC17F6" w:rsidP="00EC17F6">
            <w:pPr>
              <w:jc w:val="center"/>
              <w:rPr>
                <w:lang w:val="en-US"/>
              </w:rPr>
            </w:pPr>
            <w:r>
              <w:rPr>
                <w:noProof/>
              </w:rPr>
              <w:drawing>
                <wp:inline distT="0" distB="0" distL="0" distR="0" wp14:anchorId="7FFAC9D0" wp14:editId="274D0194">
                  <wp:extent cx="352425" cy="35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30">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inline>
              </w:drawing>
            </w:r>
          </w:p>
        </w:tc>
        <w:tc>
          <w:tcPr>
            <w:tcW w:w="1526" w:type="dxa"/>
            <w:vAlign w:val="center"/>
          </w:tcPr>
          <w:p w14:paraId="68A2035F" w14:textId="4C74EA30" w:rsidR="00EC17F6" w:rsidRDefault="00EC17F6" w:rsidP="006A617A">
            <w:pPr>
              <w:jc w:val="center"/>
              <w:rPr>
                <w:lang w:val="en-US"/>
              </w:rPr>
            </w:pPr>
            <w:r>
              <w:rPr>
                <w:lang w:val="en-US"/>
              </w:rPr>
              <w:t>Blinking Red</w:t>
            </w:r>
          </w:p>
        </w:tc>
        <w:tc>
          <w:tcPr>
            <w:tcW w:w="2325" w:type="dxa"/>
            <w:vAlign w:val="center"/>
          </w:tcPr>
          <w:p w14:paraId="2A685391" w14:textId="65A27FD0" w:rsidR="00EC17F6" w:rsidRDefault="00EC17F6" w:rsidP="006A617A">
            <w:pPr>
              <w:jc w:val="center"/>
              <w:rPr>
                <w:lang w:val="en-US"/>
              </w:rPr>
            </w:pPr>
            <w:r w:rsidRPr="3E270653">
              <w:rPr>
                <w:lang w:val="en-US"/>
              </w:rPr>
              <w:t>-</w:t>
            </w:r>
          </w:p>
        </w:tc>
        <w:tc>
          <w:tcPr>
            <w:tcW w:w="2325" w:type="dxa"/>
            <w:vAlign w:val="center"/>
          </w:tcPr>
          <w:p w14:paraId="0C72811E" w14:textId="5208C88B" w:rsidR="00EC17F6" w:rsidRDefault="00EC17F6" w:rsidP="006A617A">
            <w:pPr>
              <w:jc w:val="center"/>
              <w:rPr>
                <w:lang w:val="en-US"/>
              </w:rPr>
            </w:pPr>
            <w:r>
              <w:rPr>
                <w:lang w:val="en-US"/>
              </w:rPr>
              <w:t>“Dead time” during the “standby mode”</w:t>
            </w:r>
          </w:p>
          <w:p w14:paraId="7F5AA568" w14:textId="4ECFA3B0" w:rsidR="00EC17F6" w:rsidRDefault="00EC17F6" w:rsidP="006A617A">
            <w:pPr>
              <w:jc w:val="center"/>
              <w:rPr>
                <w:lang w:val="en-US"/>
              </w:rPr>
            </w:pPr>
          </w:p>
        </w:tc>
        <w:tc>
          <w:tcPr>
            <w:tcW w:w="2306" w:type="dxa"/>
            <w:vAlign w:val="center"/>
          </w:tcPr>
          <w:p w14:paraId="53888EC6" w14:textId="0CB618A8" w:rsidR="00EC17F6" w:rsidRDefault="00EC17F6" w:rsidP="006A617A">
            <w:pPr>
              <w:jc w:val="center"/>
              <w:rPr>
                <w:lang w:val="en-US"/>
              </w:rPr>
            </w:pPr>
            <w:r>
              <w:rPr>
                <w:lang w:val="en-US"/>
              </w:rPr>
              <w:t xml:space="preserve">“Dead time” during the “standby mode” </w:t>
            </w:r>
          </w:p>
        </w:tc>
      </w:tr>
      <w:tr w:rsidR="00EC17F6" w14:paraId="0C7995F7" w14:textId="77777777" w:rsidTr="4D2B59EE">
        <w:trPr>
          <w:trHeight w:val="250"/>
        </w:trPr>
        <w:tc>
          <w:tcPr>
            <w:tcW w:w="816" w:type="dxa"/>
            <w:vAlign w:val="center"/>
          </w:tcPr>
          <w:p w14:paraId="72482E07" w14:textId="184D5D60" w:rsidR="00EC17F6" w:rsidRDefault="00EC17F6" w:rsidP="00EC17F6">
            <w:pPr>
              <w:jc w:val="center"/>
              <w:rPr>
                <w:lang w:val="en-US"/>
              </w:rPr>
            </w:pPr>
            <w:r>
              <w:rPr>
                <w:noProof/>
              </w:rPr>
              <w:drawing>
                <wp:inline distT="0" distB="0" distL="0" distR="0" wp14:anchorId="6B03DD8D" wp14:editId="567D344F">
                  <wp:extent cx="219075" cy="190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9">
                            <a:extLst>
                              <a:ext uri="{28A0092B-C50C-407E-A947-70E740481C1C}">
                                <a14:useLocalDpi xmlns:a14="http://schemas.microsoft.com/office/drawing/2010/main" val="0"/>
                              </a:ext>
                            </a:extLst>
                          </a:blip>
                          <a:stretch>
                            <a:fillRect/>
                          </a:stretch>
                        </pic:blipFill>
                        <pic:spPr>
                          <a:xfrm>
                            <a:off x="0" y="0"/>
                            <a:ext cx="219075" cy="190500"/>
                          </a:xfrm>
                          <a:prstGeom prst="rect">
                            <a:avLst/>
                          </a:prstGeom>
                        </pic:spPr>
                      </pic:pic>
                    </a:graphicData>
                  </a:graphic>
                </wp:inline>
              </w:drawing>
            </w:r>
          </w:p>
        </w:tc>
        <w:tc>
          <w:tcPr>
            <w:tcW w:w="1526" w:type="dxa"/>
            <w:vAlign w:val="center"/>
          </w:tcPr>
          <w:p w14:paraId="561AC944" w14:textId="3C2C8166" w:rsidR="00EC17F6" w:rsidRDefault="00EC17F6" w:rsidP="006A617A">
            <w:pPr>
              <w:jc w:val="center"/>
              <w:rPr>
                <w:lang w:val="en-US"/>
              </w:rPr>
            </w:pPr>
            <w:r>
              <w:rPr>
                <w:lang w:val="en-US"/>
              </w:rPr>
              <w:t>Fix Red</w:t>
            </w:r>
          </w:p>
        </w:tc>
        <w:tc>
          <w:tcPr>
            <w:tcW w:w="2325" w:type="dxa"/>
            <w:vAlign w:val="center"/>
          </w:tcPr>
          <w:p w14:paraId="5CA80B58" w14:textId="1895EA5A" w:rsidR="00EC17F6" w:rsidRDefault="00EC17F6" w:rsidP="006A617A">
            <w:pPr>
              <w:jc w:val="center"/>
              <w:rPr>
                <w:lang w:val="en-US"/>
              </w:rPr>
            </w:pPr>
            <w:r>
              <w:rPr>
                <w:lang w:val="en-US"/>
              </w:rPr>
              <w:t>MPD has trip for a fault</w:t>
            </w:r>
          </w:p>
        </w:tc>
        <w:tc>
          <w:tcPr>
            <w:tcW w:w="2325" w:type="dxa"/>
            <w:vAlign w:val="center"/>
          </w:tcPr>
          <w:p w14:paraId="35C82069" w14:textId="70D97DEA" w:rsidR="00EC17F6" w:rsidRDefault="00EC17F6" w:rsidP="006A617A">
            <w:pPr>
              <w:jc w:val="center"/>
              <w:rPr>
                <w:lang w:val="en-US"/>
              </w:rPr>
            </w:pPr>
            <w:r>
              <w:rPr>
                <w:lang w:val="en-US"/>
              </w:rPr>
              <w:t>Device in “Locked state”</w:t>
            </w:r>
          </w:p>
        </w:tc>
        <w:tc>
          <w:tcPr>
            <w:tcW w:w="2306" w:type="dxa"/>
            <w:vAlign w:val="center"/>
          </w:tcPr>
          <w:p w14:paraId="59903622" w14:textId="36025776" w:rsidR="00EC17F6" w:rsidRDefault="00EC17F6" w:rsidP="006A617A">
            <w:pPr>
              <w:jc w:val="center"/>
              <w:rPr>
                <w:lang w:val="en-US"/>
              </w:rPr>
            </w:pPr>
            <w:r>
              <w:rPr>
                <w:lang w:val="en-US"/>
              </w:rPr>
              <w:t>Device in “Locked state”</w:t>
            </w:r>
          </w:p>
        </w:tc>
      </w:tr>
    </w:tbl>
    <w:p w14:paraId="48153BFC" w14:textId="125FD2F5" w:rsidR="002F2F02" w:rsidRDefault="002F2F02" w:rsidP="004E4687">
      <w:pPr>
        <w:rPr>
          <w:lang w:val="en-US"/>
        </w:rPr>
      </w:pPr>
    </w:p>
    <w:p w14:paraId="591A5208" w14:textId="16DAD44F" w:rsidR="00731D13" w:rsidRPr="00CB72B7" w:rsidRDefault="00731D13" w:rsidP="00CB72B7">
      <w:pPr>
        <w:ind w:left="720"/>
        <w:jc w:val="both"/>
        <w:rPr>
          <w:sz w:val="18"/>
          <w:szCs w:val="18"/>
          <w:lang w:val="en-US"/>
        </w:rPr>
      </w:pPr>
      <w:r w:rsidRPr="00CB72B7">
        <w:rPr>
          <w:sz w:val="18"/>
          <w:szCs w:val="18"/>
          <w:lang w:val="en-US"/>
        </w:rPr>
        <w:t>“</w:t>
      </w:r>
      <w:r w:rsidRPr="00CB72B7">
        <w:rPr>
          <w:i/>
          <w:iCs/>
          <w:sz w:val="18"/>
          <w:szCs w:val="18"/>
          <w:lang w:val="en-US"/>
        </w:rPr>
        <w:t>Standby mode</w:t>
      </w:r>
      <w:r w:rsidRPr="00CB72B7">
        <w:rPr>
          <w:sz w:val="18"/>
          <w:szCs w:val="18"/>
          <w:lang w:val="en-US"/>
        </w:rPr>
        <w:t xml:space="preserve">”: when the MPD trips and the device is waiting for </w:t>
      </w:r>
      <w:r w:rsidR="004C2AA8" w:rsidRPr="00CB72B7">
        <w:rPr>
          <w:sz w:val="18"/>
          <w:szCs w:val="18"/>
          <w:lang w:val="en-US"/>
        </w:rPr>
        <w:t>an</w:t>
      </w:r>
      <w:r w:rsidRPr="00CB72B7">
        <w:rPr>
          <w:sz w:val="18"/>
          <w:szCs w:val="18"/>
          <w:lang w:val="en-US"/>
        </w:rPr>
        <w:t xml:space="preserve"> automatic operation</w:t>
      </w:r>
    </w:p>
    <w:p w14:paraId="29D2B2D7" w14:textId="640FAA7F" w:rsidR="00731D13" w:rsidRPr="00CB72B7" w:rsidRDefault="00731D13" w:rsidP="00CB72B7">
      <w:pPr>
        <w:ind w:left="720"/>
        <w:jc w:val="both"/>
        <w:rPr>
          <w:sz w:val="18"/>
          <w:szCs w:val="18"/>
          <w:lang w:val="en-US"/>
        </w:rPr>
      </w:pPr>
      <w:r w:rsidRPr="00CB72B7">
        <w:rPr>
          <w:sz w:val="18"/>
          <w:szCs w:val="18"/>
          <w:lang w:val="en-US"/>
        </w:rPr>
        <w:t>“</w:t>
      </w:r>
      <w:r w:rsidRPr="00CB72B7">
        <w:rPr>
          <w:i/>
          <w:iCs/>
          <w:sz w:val="18"/>
          <w:szCs w:val="18"/>
          <w:lang w:val="en-US"/>
        </w:rPr>
        <w:t>Dead time</w:t>
      </w:r>
      <w:r w:rsidRPr="00CB72B7">
        <w:rPr>
          <w:sz w:val="18"/>
          <w:szCs w:val="18"/>
          <w:lang w:val="en-US"/>
        </w:rPr>
        <w:t>”: waiting time between two assessment</w:t>
      </w:r>
      <w:r w:rsidR="004C2AA8" w:rsidRPr="00CB72B7">
        <w:rPr>
          <w:sz w:val="18"/>
          <w:szCs w:val="18"/>
          <w:lang w:val="en-US"/>
        </w:rPr>
        <w:t>s</w:t>
      </w:r>
    </w:p>
    <w:p w14:paraId="2578D06D" w14:textId="2A8DC1E1" w:rsidR="008470D7" w:rsidRPr="00CB72B7" w:rsidRDefault="008470D7" w:rsidP="00CB72B7">
      <w:pPr>
        <w:ind w:left="720"/>
        <w:jc w:val="both"/>
        <w:rPr>
          <w:sz w:val="18"/>
          <w:szCs w:val="18"/>
          <w:lang w:val="en-US"/>
        </w:rPr>
      </w:pPr>
      <w:r w:rsidRPr="00CB72B7">
        <w:rPr>
          <w:sz w:val="18"/>
          <w:szCs w:val="18"/>
          <w:lang w:val="en-US"/>
        </w:rPr>
        <w:t>“</w:t>
      </w:r>
      <w:r w:rsidRPr="00CB72B7">
        <w:rPr>
          <w:i/>
          <w:iCs/>
          <w:sz w:val="18"/>
          <w:szCs w:val="18"/>
          <w:lang w:val="en-US"/>
        </w:rPr>
        <w:t>Locked state</w:t>
      </w:r>
      <w:r w:rsidRPr="00CB72B7">
        <w:rPr>
          <w:sz w:val="18"/>
          <w:szCs w:val="18"/>
          <w:lang w:val="en-US"/>
        </w:rPr>
        <w:t xml:space="preserve">”: the device has completed its reclosing cycles and needs </w:t>
      </w:r>
      <w:r w:rsidR="004C2AA8" w:rsidRPr="00CB72B7">
        <w:rPr>
          <w:sz w:val="18"/>
          <w:szCs w:val="18"/>
          <w:lang w:val="en-US"/>
        </w:rPr>
        <w:t xml:space="preserve">a </w:t>
      </w:r>
      <w:r w:rsidRPr="00CB72B7">
        <w:rPr>
          <w:sz w:val="18"/>
          <w:szCs w:val="18"/>
          <w:lang w:val="en-US"/>
        </w:rPr>
        <w:t>reset to operate again</w:t>
      </w:r>
    </w:p>
    <w:p w14:paraId="1962169D" w14:textId="6D5DC074" w:rsidR="00AF0B24" w:rsidRDefault="00AF0B24" w:rsidP="00AF0B24">
      <w:pPr>
        <w:pStyle w:val="Heading1"/>
        <w:rPr>
          <w:rFonts w:ascii="Verdana" w:hAnsi="Verdana" w:cstheme="minorBidi"/>
          <w:sz w:val="24"/>
          <w:szCs w:val="24"/>
          <w:lang w:val="en-GB"/>
        </w:rPr>
      </w:pPr>
      <w:bookmarkStart w:id="44" w:name="_Toc115677129"/>
      <w:r w:rsidRPr="6D8328AD">
        <w:rPr>
          <w:rFonts w:ascii="Verdana" w:hAnsi="Verdana" w:cstheme="minorBidi"/>
          <w:sz w:val="24"/>
          <w:szCs w:val="24"/>
          <w:lang w:val="en-GB"/>
        </w:rPr>
        <w:lastRenderedPageBreak/>
        <w:t>Connectivity</w:t>
      </w:r>
      <w:bookmarkEnd w:id="44"/>
    </w:p>
    <w:p w14:paraId="2C56B8B9" w14:textId="4F0F25D0" w:rsidR="50C12FC9" w:rsidRDefault="50C12FC9" w:rsidP="006A617A">
      <w:pPr>
        <w:jc w:val="both"/>
        <w:rPr>
          <w:rFonts w:eastAsia="Helvetica" w:cs="Helvetica"/>
          <w:lang w:val="en-US"/>
        </w:rPr>
      </w:pPr>
      <w:r w:rsidRPr="27A280DD">
        <w:rPr>
          <w:rFonts w:eastAsia="Helvetica" w:cs="Helvetica"/>
          <w:lang w:val="en-US"/>
        </w:rPr>
        <w:t xml:space="preserve">The communication accessories shall </w:t>
      </w:r>
      <w:r w:rsidR="60A521BE" w:rsidRPr="27A280DD">
        <w:rPr>
          <w:rFonts w:eastAsia="Helvetica" w:cs="Helvetica"/>
          <w:lang w:val="en-US"/>
        </w:rPr>
        <w:t xml:space="preserve">be </w:t>
      </w:r>
      <w:r w:rsidRPr="27A280DD">
        <w:rPr>
          <w:rFonts w:eastAsia="Helvetica" w:cs="Helvetica"/>
          <w:lang w:val="en-US"/>
        </w:rPr>
        <w:t>offer</w:t>
      </w:r>
      <w:r w:rsidR="22F03E22" w:rsidRPr="27A280DD">
        <w:rPr>
          <w:rFonts w:eastAsia="Helvetica" w:cs="Helvetica"/>
          <w:lang w:val="en-US"/>
        </w:rPr>
        <w:t>ed with</w:t>
      </w:r>
      <w:r w:rsidRPr="27A280DD">
        <w:rPr>
          <w:rFonts w:eastAsia="Helvetica" w:cs="Helvetica"/>
          <w:lang w:val="en-US"/>
        </w:rPr>
        <w:t xml:space="preserve"> wired (RS485) and wireless (</w:t>
      </w:r>
      <w:proofErr w:type="spellStart"/>
      <w:r w:rsidRPr="27A280DD">
        <w:rPr>
          <w:rFonts w:eastAsia="Helvetica" w:cs="Helvetica"/>
          <w:lang w:val="en-US"/>
        </w:rPr>
        <w:t>WiFi</w:t>
      </w:r>
      <w:proofErr w:type="spellEnd"/>
      <w:r w:rsidRPr="27A280DD">
        <w:rPr>
          <w:rFonts w:eastAsia="Helvetica" w:cs="Helvetica"/>
          <w:lang w:val="en-US"/>
        </w:rPr>
        <w:t>) connectivity respectively.</w:t>
      </w:r>
    </w:p>
    <w:p w14:paraId="5BEB275E" w14:textId="64EA9937" w:rsidR="50C12FC9" w:rsidRPr="00BD04A9" w:rsidRDefault="50C12FC9" w:rsidP="006A617A">
      <w:pPr>
        <w:jc w:val="both"/>
        <w:rPr>
          <w:lang w:val="en-US"/>
        </w:rPr>
      </w:pPr>
      <w:r w:rsidRPr="27A280DD">
        <w:rPr>
          <w:rFonts w:eastAsia="Helvetica" w:cs="Helvetica"/>
          <w:lang w:val="en-US"/>
        </w:rPr>
        <w:t xml:space="preserve">It shall be possible to read status of the </w:t>
      </w:r>
      <w:r w:rsidR="00AF0B24">
        <w:rPr>
          <w:rFonts w:eastAsia="Helvetica" w:cs="Helvetica"/>
          <w:lang w:val="en-US"/>
        </w:rPr>
        <w:t>device</w:t>
      </w:r>
      <w:r w:rsidRPr="27A280DD">
        <w:rPr>
          <w:rFonts w:eastAsia="Helvetica" w:cs="Helvetica"/>
          <w:lang w:val="en-US"/>
        </w:rPr>
        <w:t xml:space="preserve"> remotely (main breaker open/closed, reclosing attempts…)</w:t>
      </w:r>
    </w:p>
    <w:p w14:paraId="5DCF6F90" w14:textId="2238530A" w:rsidR="50C12FC9" w:rsidRPr="00BD04A9" w:rsidRDefault="50C12FC9" w:rsidP="006A617A">
      <w:pPr>
        <w:jc w:val="both"/>
        <w:rPr>
          <w:lang w:val="en-US"/>
        </w:rPr>
      </w:pPr>
      <w:r w:rsidRPr="4E1592A5">
        <w:rPr>
          <w:rFonts w:eastAsia="Helvetica" w:cs="Helvetica"/>
          <w:lang w:val="en-US"/>
        </w:rPr>
        <w:t>It shall be possible to execute basic commands remotely (open/close main breaker, write configuration)</w:t>
      </w:r>
    </w:p>
    <w:p w14:paraId="198F47CA" w14:textId="6592D49D" w:rsidR="50C12FC9" w:rsidRPr="00BD04A9" w:rsidRDefault="50C12FC9" w:rsidP="006A617A">
      <w:pPr>
        <w:jc w:val="both"/>
        <w:rPr>
          <w:lang w:val="en-US"/>
        </w:rPr>
      </w:pPr>
      <w:r w:rsidRPr="27A280DD">
        <w:rPr>
          <w:rFonts w:eastAsia="Helvetica" w:cs="Helvetica"/>
          <w:lang w:val="en-US"/>
        </w:rPr>
        <w:t>The communication accessory shall connect to MOD using 4-pin side connector.</w:t>
      </w:r>
    </w:p>
    <w:p w14:paraId="13734E60" w14:textId="244FD3E2" w:rsidR="50C12FC9" w:rsidRPr="00BD04A9" w:rsidRDefault="50C12FC9" w:rsidP="006A617A">
      <w:pPr>
        <w:jc w:val="both"/>
        <w:rPr>
          <w:lang w:val="en-US"/>
        </w:rPr>
      </w:pPr>
      <w:r w:rsidRPr="7A6E9540">
        <w:rPr>
          <w:rFonts w:eastAsia="Helvetica" w:cs="Helvetica"/>
          <w:lang w:val="en-US"/>
        </w:rPr>
        <w:t>The power supply shall be provided from MOD. The communication to MOD shall be done with RS485.</w:t>
      </w:r>
    </w:p>
    <w:p w14:paraId="0E239141" w14:textId="6163F9A6" w:rsidR="00AF0B24" w:rsidRDefault="50C12FC9" w:rsidP="006A617A">
      <w:pPr>
        <w:pStyle w:val="Heading2"/>
        <w:jc w:val="both"/>
        <w:rPr>
          <w:lang w:val="en-US"/>
        </w:rPr>
      </w:pPr>
      <w:r w:rsidRPr="6D8328AD">
        <w:rPr>
          <w:rFonts w:eastAsia="Helvetica" w:cs="Helvetica"/>
          <w:lang w:val="en-US"/>
        </w:rPr>
        <w:t xml:space="preserve"> </w:t>
      </w:r>
      <w:bookmarkStart w:id="45" w:name="_Toc115677130"/>
      <w:r w:rsidR="00AF0B24" w:rsidRPr="6D8328AD">
        <w:rPr>
          <w:lang w:val="en-US"/>
        </w:rPr>
        <w:t>Wired Communication Accessory</w:t>
      </w:r>
      <w:bookmarkEnd w:id="45"/>
    </w:p>
    <w:p w14:paraId="763760AB" w14:textId="1B25C8D8" w:rsidR="50C12FC9" w:rsidRPr="00BD04A9" w:rsidRDefault="50C12FC9" w:rsidP="006A617A">
      <w:pPr>
        <w:jc w:val="both"/>
        <w:rPr>
          <w:lang w:val="en-US"/>
        </w:rPr>
      </w:pPr>
      <w:r w:rsidRPr="27A280DD">
        <w:rPr>
          <w:rFonts w:eastAsia="Helvetica" w:cs="Helvetica"/>
          <w:lang w:val="en-US"/>
        </w:rPr>
        <w:t>The wired communication accessory shall connect to Insite Bus or generic RS485 MODBUS RTU bus.</w:t>
      </w:r>
    </w:p>
    <w:p w14:paraId="761F546D" w14:textId="275D31FC" w:rsidR="50C12FC9" w:rsidRPr="00BD04A9" w:rsidRDefault="50C12FC9" w:rsidP="006A617A">
      <w:pPr>
        <w:jc w:val="both"/>
        <w:rPr>
          <w:lang w:val="en-US"/>
        </w:rPr>
      </w:pPr>
      <w:r w:rsidRPr="27A280DD">
        <w:rPr>
          <w:rFonts w:eastAsia="Helvetica" w:cs="Helvetica"/>
          <w:lang w:val="en-US"/>
        </w:rPr>
        <w:t>The power supply lines from bus shall not be used</w:t>
      </w:r>
      <w:r w:rsidR="00DA38BE">
        <w:rPr>
          <w:rFonts w:eastAsia="Helvetica" w:cs="Helvetica"/>
          <w:lang w:val="en-US"/>
        </w:rPr>
        <w:t xml:space="preserve">, so the connection shall be done with </w:t>
      </w:r>
      <w:r w:rsidR="00190BFF">
        <w:rPr>
          <w:rFonts w:eastAsia="Helvetica" w:cs="Helvetica"/>
          <w:lang w:val="en-US"/>
        </w:rPr>
        <w:t>3</w:t>
      </w:r>
      <w:r w:rsidR="00DA38BE">
        <w:rPr>
          <w:rFonts w:eastAsia="Helvetica" w:cs="Helvetica"/>
          <w:lang w:val="en-US"/>
        </w:rPr>
        <w:t xml:space="preserve"> wires</w:t>
      </w:r>
      <w:r w:rsidR="00190BFF">
        <w:rPr>
          <w:rFonts w:eastAsia="Helvetica" w:cs="Helvetica"/>
          <w:lang w:val="en-US"/>
        </w:rPr>
        <w:t>.</w:t>
      </w:r>
    </w:p>
    <w:p w14:paraId="0BA7342A" w14:textId="2AAF8CA7" w:rsidR="50C12FC9" w:rsidRPr="00BD04A9" w:rsidRDefault="50C12FC9" w:rsidP="006A617A">
      <w:pPr>
        <w:jc w:val="both"/>
        <w:rPr>
          <w:lang w:val="en-US"/>
        </w:rPr>
      </w:pPr>
      <w:r w:rsidRPr="7A6E9540">
        <w:rPr>
          <w:rFonts w:eastAsia="Helvetica" w:cs="Helvetica"/>
          <w:lang w:val="en-US"/>
        </w:rPr>
        <w:t>The accessory shall be addressed and configured according to Insite Bus or MODBUS RTU specification.</w:t>
      </w:r>
    </w:p>
    <w:p w14:paraId="40CF700C" w14:textId="77777777" w:rsidR="00190BFF" w:rsidRDefault="00190BFF" w:rsidP="7A6E9540">
      <w:pPr>
        <w:jc w:val="both"/>
        <w:rPr>
          <w:lang w:val="en-US"/>
        </w:rPr>
      </w:pPr>
    </w:p>
    <w:p w14:paraId="57115947" w14:textId="3D535422" w:rsidR="493C37FA" w:rsidRDefault="493C37FA" w:rsidP="7A6E9540">
      <w:pPr>
        <w:jc w:val="both"/>
        <w:rPr>
          <w:lang w:val="en-US"/>
        </w:rPr>
      </w:pPr>
      <w:r w:rsidRPr="7A6E9540">
        <w:rPr>
          <w:lang w:val="en-US"/>
        </w:rPr>
        <w:t>Modbus RTU specifications:</w:t>
      </w:r>
    </w:p>
    <w:tbl>
      <w:tblPr>
        <w:tblStyle w:val="TableGrid"/>
        <w:tblW w:w="0" w:type="auto"/>
        <w:jc w:val="center"/>
        <w:tblLayout w:type="fixed"/>
        <w:tblLook w:val="06A0" w:firstRow="1" w:lastRow="0" w:firstColumn="1" w:lastColumn="0" w:noHBand="1" w:noVBand="1"/>
      </w:tblPr>
      <w:tblGrid>
        <w:gridCol w:w="3120"/>
        <w:gridCol w:w="3120"/>
        <w:gridCol w:w="3120"/>
      </w:tblGrid>
      <w:tr w:rsidR="7A6E9540" w14:paraId="2CD2100B" w14:textId="77777777" w:rsidTr="7A6E9540">
        <w:trPr>
          <w:jc w:val="center"/>
        </w:trPr>
        <w:tc>
          <w:tcPr>
            <w:tcW w:w="3120" w:type="dxa"/>
          </w:tcPr>
          <w:p w14:paraId="3ED081F7" w14:textId="3FCF9A03" w:rsidR="299F6FEF" w:rsidRDefault="299F6FEF" w:rsidP="7A6E9540">
            <w:pPr>
              <w:rPr>
                <w:b/>
                <w:bCs/>
                <w:lang w:val="en-US"/>
              </w:rPr>
            </w:pPr>
            <w:r w:rsidRPr="7A6E9540">
              <w:rPr>
                <w:b/>
                <w:bCs/>
                <w:lang w:val="en-US"/>
              </w:rPr>
              <w:t>Baud rate</w:t>
            </w:r>
          </w:p>
        </w:tc>
        <w:tc>
          <w:tcPr>
            <w:tcW w:w="3120" w:type="dxa"/>
          </w:tcPr>
          <w:p w14:paraId="784A73DA" w14:textId="1E50A469" w:rsidR="299F6FEF" w:rsidRDefault="299F6FEF" w:rsidP="7A6E9540">
            <w:pPr>
              <w:rPr>
                <w:b/>
                <w:bCs/>
                <w:lang w:val="en-US"/>
              </w:rPr>
            </w:pPr>
            <w:r w:rsidRPr="7A6E9540">
              <w:rPr>
                <w:b/>
                <w:bCs/>
                <w:lang w:val="en-US"/>
              </w:rPr>
              <w:t>Parity</w:t>
            </w:r>
          </w:p>
        </w:tc>
        <w:tc>
          <w:tcPr>
            <w:tcW w:w="3120" w:type="dxa"/>
          </w:tcPr>
          <w:p w14:paraId="75D5315D" w14:textId="159F2F01" w:rsidR="299F6FEF" w:rsidRDefault="299F6FEF" w:rsidP="7A6E9540">
            <w:pPr>
              <w:rPr>
                <w:b/>
                <w:bCs/>
                <w:lang w:val="en-US"/>
              </w:rPr>
            </w:pPr>
            <w:r w:rsidRPr="7A6E9540">
              <w:rPr>
                <w:b/>
                <w:bCs/>
                <w:lang w:val="en-US"/>
              </w:rPr>
              <w:t>Address</w:t>
            </w:r>
          </w:p>
        </w:tc>
      </w:tr>
      <w:tr w:rsidR="7A6E9540" w14:paraId="69673A6C" w14:textId="77777777" w:rsidTr="7A6E9540">
        <w:trPr>
          <w:jc w:val="center"/>
        </w:trPr>
        <w:tc>
          <w:tcPr>
            <w:tcW w:w="3120" w:type="dxa"/>
          </w:tcPr>
          <w:p w14:paraId="020B267B" w14:textId="0194C345" w:rsidR="299F6FEF" w:rsidRDefault="00190BFF" w:rsidP="7A6E9540">
            <w:pPr>
              <w:rPr>
                <w:lang w:val="en-US"/>
              </w:rPr>
            </w:pPr>
            <w:r>
              <w:rPr>
                <w:lang w:val="en-US"/>
              </w:rPr>
              <w:t xml:space="preserve">2400, 4800, </w:t>
            </w:r>
            <w:r w:rsidR="299F6FEF" w:rsidRPr="7A6E9540">
              <w:rPr>
                <w:lang w:val="en-US"/>
              </w:rPr>
              <w:t>9600, 19200</w:t>
            </w:r>
            <w:r w:rsidR="0FFCB547" w:rsidRPr="7A6E9540">
              <w:rPr>
                <w:lang w:val="en-US"/>
              </w:rPr>
              <w:t xml:space="preserve"> (default)</w:t>
            </w:r>
            <w:r w:rsidR="299F6FEF" w:rsidRPr="7A6E9540">
              <w:rPr>
                <w:lang w:val="en-US"/>
              </w:rPr>
              <w:t>, 38400, 57600, 115200</w:t>
            </w:r>
          </w:p>
        </w:tc>
        <w:tc>
          <w:tcPr>
            <w:tcW w:w="3120" w:type="dxa"/>
          </w:tcPr>
          <w:p w14:paraId="1F4EF7D1" w14:textId="2CDC4908" w:rsidR="299F6FEF" w:rsidRDefault="299F6FEF" w:rsidP="7A6E9540">
            <w:pPr>
              <w:rPr>
                <w:lang w:val="en-US"/>
              </w:rPr>
            </w:pPr>
            <w:r w:rsidRPr="7A6E9540">
              <w:rPr>
                <w:lang w:val="en-US"/>
              </w:rPr>
              <w:t>Even</w:t>
            </w:r>
            <w:r w:rsidR="6F6BE0BE" w:rsidRPr="7A6E9540">
              <w:rPr>
                <w:lang w:val="en-US"/>
              </w:rPr>
              <w:t xml:space="preserve"> (default)</w:t>
            </w:r>
            <w:r w:rsidRPr="7A6E9540">
              <w:rPr>
                <w:lang w:val="en-US"/>
              </w:rPr>
              <w:t>, Odd, None</w:t>
            </w:r>
          </w:p>
        </w:tc>
        <w:tc>
          <w:tcPr>
            <w:tcW w:w="3120" w:type="dxa"/>
          </w:tcPr>
          <w:p w14:paraId="5495C093" w14:textId="193103B4" w:rsidR="299F6FEF" w:rsidRDefault="299F6FEF" w:rsidP="7A6E9540">
            <w:pPr>
              <w:rPr>
                <w:lang w:val="en-US"/>
              </w:rPr>
            </w:pPr>
            <w:r w:rsidRPr="7A6E9540">
              <w:rPr>
                <w:lang w:val="en-US"/>
              </w:rPr>
              <w:t>1 - 247</w:t>
            </w:r>
          </w:p>
        </w:tc>
      </w:tr>
    </w:tbl>
    <w:p w14:paraId="558896E1" w14:textId="2B1AF6EC" w:rsidR="7A6E9540" w:rsidRDefault="7A6E9540" w:rsidP="7A6E9540">
      <w:pPr>
        <w:jc w:val="both"/>
        <w:rPr>
          <w:lang w:val="en-US"/>
        </w:rPr>
      </w:pPr>
    </w:p>
    <w:p w14:paraId="0D7D3090" w14:textId="6764C6ED" w:rsidR="50C12FC9" w:rsidRPr="00BD04A9" w:rsidRDefault="50C12FC9" w:rsidP="006A617A">
      <w:pPr>
        <w:jc w:val="both"/>
        <w:rPr>
          <w:lang w:val="en-US"/>
        </w:rPr>
      </w:pPr>
      <w:r w:rsidRPr="27A280DD">
        <w:rPr>
          <w:rFonts w:eastAsia="Helvetica" w:cs="Helvetica"/>
          <w:lang w:val="en-US"/>
        </w:rPr>
        <w:t>The status of the device shall be indicated by 2-color LED</w:t>
      </w:r>
      <w:r w:rsidR="00190BFF">
        <w:rPr>
          <w:rFonts w:eastAsia="Helvetica" w:cs="Helvetica"/>
          <w:lang w:val="en-US"/>
        </w:rPr>
        <w:t xml:space="preserve"> (red/green)</w:t>
      </w:r>
      <w:r w:rsidRPr="27A280DD">
        <w:rPr>
          <w:rFonts w:eastAsia="Helvetica" w:cs="Helvetica"/>
          <w:lang w:val="en-US"/>
        </w:rPr>
        <w:t>.</w:t>
      </w:r>
    </w:p>
    <w:p w14:paraId="1631245D" w14:textId="26C8FDA8" w:rsidR="50C12FC9" w:rsidRDefault="50C12FC9" w:rsidP="006A617A">
      <w:pPr>
        <w:jc w:val="both"/>
        <w:rPr>
          <w:rFonts w:eastAsia="Helvetica" w:cs="Helvetica"/>
          <w:lang w:val="en-US"/>
        </w:rPr>
      </w:pPr>
      <w:r w:rsidRPr="27A280DD">
        <w:rPr>
          <w:rFonts w:eastAsia="Helvetica" w:cs="Helvetica"/>
          <w:lang w:val="en-US"/>
        </w:rPr>
        <w:t xml:space="preserve">The device shall be equipped with physical button </w:t>
      </w:r>
      <w:r w:rsidR="00190BFF">
        <w:rPr>
          <w:rFonts w:eastAsia="Helvetica" w:cs="Helvetica"/>
          <w:lang w:val="en-US"/>
        </w:rPr>
        <w:t xml:space="preserve">(on front) </w:t>
      </w:r>
      <w:r w:rsidRPr="27A280DD">
        <w:rPr>
          <w:rFonts w:eastAsia="Helvetica" w:cs="Helvetica"/>
          <w:lang w:val="en-US"/>
        </w:rPr>
        <w:t>to start or reset configuration.</w:t>
      </w:r>
    </w:p>
    <w:p w14:paraId="7A60124F" w14:textId="6F8951E5" w:rsidR="00190BFF" w:rsidRDefault="00190BFF" w:rsidP="00190BFF">
      <w:pPr>
        <w:jc w:val="both"/>
        <w:rPr>
          <w:rFonts w:eastAsia="Helvetica" w:cs="Helvetica"/>
          <w:lang w:val="en-US"/>
        </w:rPr>
      </w:pPr>
      <w:r w:rsidRPr="27A280DD">
        <w:rPr>
          <w:rFonts w:eastAsia="Helvetica" w:cs="Helvetica"/>
          <w:lang w:val="en-US"/>
        </w:rPr>
        <w:t xml:space="preserve">The device shall be equipped with </w:t>
      </w:r>
      <w:r>
        <w:rPr>
          <w:rFonts w:eastAsia="Helvetica" w:cs="Helvetica"/>
          <w:lang w:val="en-US"/>
        </w:rPr>
        <w:t xml:space="preserve">a </w:t>
      </w:r>
      <w:proofErr w:type="gramStart"/>
      <w:r>
        <w:rPr>
          <w:rFonts w:eastAsia="Helvetica" w:cs="Helvetica"/>
          <w:lang w:val="en-US"/>
        </w:rPr>
        <w:t>dip-switch</w:t>
      </w:r>
      <w:proofErr w:type="gramEnd"/>
      <w:r>
        <w:rPr>
          <w:rFonts w:eastAsia="Helvetica" w:cs="Helvetica"/>
          <w:lang w:val="en-US"/>
        </w:rPr>
        <w:t xml:space="preserve"> with 8 positions (on front) </w:t>
      </w:r>
      <w:r w:rsidRPr="27A280DD">
        <w:rPr>
          <w:rFonts w:eastAsia="Helvetica" w:cs="Helvetica"/>
          <w:lang w:val="en-US"/>
        </w:rPr>
        <w:t>to s</w:t>
      </w:r>
      <w:r>
        <w:rPr>
          <w:rFonts w:eastAsia="Helvetica" w:cs="Helvetica"/>
          <w:lang w:val="en-US"/>
        </w:rPr>
        <w:t xml:space="preserve">et the </w:t>
      </w:r>
      <w:proofErr w:type="spellStart"/>
      <w:r>
        <w:rPr>
          <w:rFonts w:eastAsia="Helvetica" w:cs="Helvetica"/>
          <w:lang w:val="en-US"/>
        </w:rPr>
        <w:t>modbus</w:t>
      </w:r>
      <w:proofErr w:type="spellEnd"/>
      <w:r>
        <w:rPr>
          <w:rFonts w:eastAsia="Helvetica" w:cs="Helvetica"/>
          <w:lang w:val="en-US"/>
        </w:rPr>
        <w:t xml:space="preserve"> address</w:t>
      </w:r>
      <w:r w:rsidRPr="27A280DD">
        <w:rPr>
          <w:rFonts w:eastAsia="Helvetica" w:cs="Helvetica"/>
          <w:lang w:val="en-US"/>
        </w:rPr>
        <w:t>.</w:t>
      </w:r>
    </w:p>
    <w:p w14:paraId="071A5891" w14:textId="0B740148" w:rsidR="50C12FC9" w:rsidRPr="00BD04A9" w:rsidRDefault="50C12FC9" w:rsidP="006A617A">
      <w:pPr>
        <w:jc w:val="both"/>
        <w:rPr>
          <w:lang w:val="en-US"/>
        </w:rPr>
      </w:pPr>
      <w:r w:rsidRPr="27A280DD">
        <w:rPr>
          <w:rFonts w:eastAsia="Helvetica" w:cs="Helvetica"/>
          <w:lang w:val="en-US"/>
        </w:rPr>
        <w:t>It shall be possible to update the communication accessory firmware remotely.</w:t>
      </w:r>
    </w:p>
    <w:p w14:paraId="29ED18F2" w14:textId="693A3640" w:rsidR="50C12FC9" w:rsidRPr="00BD04A9" w:rsidRDefault="50C12FC9" w:rsidP="006A617A">
      <w:pPr>
        <w:jc w:val="both"/>
        <w:rPr>
          <w:lang w:val="en-US"/>
        </w:rPr>
      </w:pPr>
      <w:r w:rsidRPr="7A6E9540">
        <w:rPr>
          <w:rFonts w:eastAsia="Helvetica" w:cs="Helvetica"/>
          <w:lang w:val="en-US"/>
        </w:rPr>
        <w:t>It shall be possible to update the MOD firmware remotely, using communication accessory.</w:t>
      </w:r>
    </w:p>
    <w:p w14:paraId="05DB9F5C" w14:textId="198DC2DA" w:rsidR="005538DD" w:rsidRPr="005538DD" w:rsidRDefault="642FE06B" w:rsidP="7A6E9540">
      <w:pPr>
        <w:jc w:val="both"/>
        <w:rPr>
          <w:rFonts w:eastAsia="Helvetica" w:cs="Helvetica"/>
          <w:lang w:val="en-US"/>
        </w:rPr>
      </w:pPr>
      <w:r w:rsidRPr="00877FFB">
        <w:rPr>
          <w:rFonts w:eastAsia="Helvetica" w:cs="Helvetica"/>
          <w:lang w:val="en-US"/>
        </w:rPr>
        <w:t>It shall be possible to update the ARH firmware remotely, using communication accessory.</w:t>
      </w:r>
    </w:p>
    <w:p w14:paraId="659CB538" w14:textId="0A05400F" w:rsidR="7A6E9540" w:rsidRDefault="7A6E9540" w:rsidP="7A6E9540">
      <w:pPr>
        <w:jc w:val="both"/>
        <w:rPr>
          <w:lang w:val="en-US"/>
        </w:rPr>
      </w:pPr>
    </w:p>
    <w:p w14:paraId="6E54BE62" w14:textId="723AE7B1" w:rsidR="00AF0B24" w:rsidRDefault="00AF0B24" w:rsidP="00AF0B24">
      <w:pPr>
        <w:pStyle w:val="Heading2"/>
        <w:rPr>
          <w:lang w:val="en-US"/>
        </w:rPr>
      </w:pPr>
      <w:bookmarkStart w:id="46" w:name="_Toc115677131"/>
      <w:r w:rsidRPr="6D8328AD">
        <w:rPr>
          <w:lang w:val="en-US"/>
        </w:rPr>
        <w:t>Wireless Communication Accessory</w:t>
      </w:r>
      <w:bookmarkEnd w:id="46"/>
    </w:p>
    <w:p w14:paraId="2D17E054" w14:textId="110F3269" w:rsidR="50C12FC9" w:rsidRDefault="50C12FC9" w:rsidP="00AF0B24">
      <w:pPr>
        <w:jc w:val="both"/>
        <w:rPr>
          <w:rFonts w:eastAsia="Helvetica" w:cs="Helvetica"/>
          <w:lang w:val="en-US"/>
        </w:rPr>
      </w:pPr>
      <w:r w:rsidRPr="27A280DD">
        <w:rPr>
          <w:rFonts w:eastAsia="Helvetica" w:cs="Helvetica"/>
          <w:lang w:val="en-US"/>
        </w:rPr>
        <w:t>The wireless communication accessory shall connect the MOD to cloud or home automation services:</w:t>
      </w:r>
    </w:p>
    <w:p w14:paraId="0B08DC66" w14:textId="1DF9414E" w:rsidR="50C12FC9" w:rsidRPr="00BD04A9" w:rsidRDefault="50C12FC9" w:rsidP="009661BC">
      <w:pPr>
        <w:pStyle w:val="ListParagraph"/>
        <w:numPr>
          <w:ilvl w:val="0"/>
          <w:numId w:val="1"/>
        </w:numPr>
        <w:jc w:val="both"/>
        <w:rPr>
          <w:rFonts w:asciiTheme="minorHAnsi" w:eastAsiaTheme="minorEastAsia" w:hAnsiTheme="minorHAnsi" w:cstheme="minorBidi"/>
          <w:lang w:val="en-US"/>
        </w:rPr>
      </w:pPr>
      <w:r w:rsidRPr="27A280DD">
        <w:rPr>
          <w:rFonts w:eastAsia="Helvetica" w:cs="Helvetica"/>
          <w:lang w:val="en-US"/>
        </w:rPr>
        <w:t>Amazon Web Services (and Amazon Alexa)</w:t>
      </w:r>
    </w:p>
    <w:p w14:paraId="0A50EC21" w14:textId="3805C9D5" w:rsidR="50C12FC9" w:rsidRDefault="50C12FC9" w:rsidP="009661BC">
      <w:pPr>
        <w:pStyle w:val="ListParagraph"/>
        <w:numPr>
          <w:ilvl w:val="0"/>
          <w:numId w:val="1"/>
        </w:numPr>
        <w:jc w:val="both"/>
        <w:rPr>
          <w:rFonts w:asciiTheme="minorHAnsi" w:eastAsiaTheme="minorEastAsia" w:hAnsiTheme="minorHAnsi" w:cstheme="minorBidi"/>
        </w:rPr>
      </w:pPr>
      <w:r w:rsidRPr="27A280DD">
        <w:rPr>
          <w:rFonts w:eastAsia="Helvetica" w:cs="Helvetica"/>
          <w:lang w:val="en-US"/>
        </w:rPr>
        <w:t>Microsoft Azure</w:t>
      </w:r>
    </w:p>
    <w:p w14:paraId="27DD0070" w14:textId="70330B58" w:rsidR="50C12FC9" w:rsidRPr="00DF3625" w:rsidRDefault="50C12FC9" w:rsidP="009661BC">
      <w:pPr>
        <w:pStyle w:val="ListParagraph"/>
        <w:numPr>
          <w:ilvl w:val="0"/>
          <w:numId w:val="1"/>
        </w:numPr>
        <w:jc w:val="both"/>
        <w:rPr>
          <w:rFonts w:asciiTheme="minorHAnsi" w:eastAsiaTheme="minorEastAsia" w:hAnsiTheme="minorHAnsi" w:cstheme="minorBidi"/>
        </w:rPr>
      </w:pPr>
      <w:r w:rsidRPr="27A280DD">
        <w:rPr>
          <w:rFonts w:eastAsia="Helvetica" w:cs="Helvetica"/>
          <w:lang w:val="en-US"/>
        </w:rPr>
        <w:t xml:space="preserve">ABB </w:t>
      </w:r>
      <w:proofErr w:type="spellStart"/>
      <w:r w:rsidRPr="27A280DD">
        <w:rPr>
          <w:rFonts w:eastAsia="Helvetica" w:cs="Helvetica"/>
          <w:lang w:val="en-US"/>
        </w:rPr>
        <w:t>free@home</w:t>
      </w:r>
      <w:proofErr w:type="spellEnd"/>
      <w:r w:rsidRPr="27A280DD">
        <w:rPr>
          <w:rFonts w:eastAsia="Helvetica" w:cs="Helvetica"/>
          <w:lang w:val="en-US"/>
        </w:rPr>
        <w:t xml:space="preserve"> (plugin)</w:t>
      </w:r>
    </w:p>
    <w:p w14:paraId="71471FF5" w14:textId="0BDA8DE1" w:rsidR="00DF3625" w:rsidRDefault="00DF3625" w:rsidP="009661BC">
      <w:pPr>
        <w:pStyle w:val="ListParagraph"/>
        <w:numPr>
          <w:ilvl w:val="0"/>
          <w:numId w:val="1"/>
        </w:numPr>
        <w:jc w:val="both"/>
        <w:rPr>
          <w:rFonts w:asciiTheme="minorHAnsi" w:eastAsiaTheme="minorEastAsia" w:hAnsiTheme="minorHAnsi" w:cstheme="minorBidi"/>
        </w:rPr>
      </w:pPr>
      <w:r>
        <w:rPr>
          <w:rFonts w:eastAsia="Helvetica" w:cs="Helvetica"/>
          <w:lang w:val="en-US"/>
        </w:rPr>
        <w:t>Google home</w:t>
      </w:r>
    </w:p>
    <w:p w14:paraId="69E4838B" w14:textId="69034C07" w:rsidR="50C12FC9" w:rsidRPr="00BD04A9" w:rsidRDefault="50C12FC9" w:rsidP="00AF0B24">
      <w:pPr>
        <w:jc w:val="both"/>
        <w:rPr>
          <w:lang w:val="en-US"/>
        </w:rPr>
      </w:pPr>
      <w:r w:rsidRPr="27A280DD">
        <w:rPr>
          <w:rFonts w:eastAsia="Helvetica" w:cs="Helvetica"/>
          <w:lang w:val="en-US"/>
        </w:rPr>
        <w:t xml:space="preserve"> The wireless communication accessory shall enable use of MODBUS TCP interface in local network.</w:t>
      </w:r>
    </w:p>
    <w:p w14:paraId="2EE46D2F" w14:textId="09C367EB" w:rsidR="50C12FC9" w:rsidRPr="00BD04A9" w:rsidRDefault="50C12FC9" w:rsidP="00AF0B24">
      <w:pPr>
        <w:jc w:val="both"/>
        <w:rPr>
          <w:lang w:val="en-US"/>
        </w:rPr>
      </w:pPr>
      <w:r w:rsidRPr="27A280DD">
        <w:rPr>
          <w:rFonts w:eastAsia="Helvetica" w:cs="Helvetica"/>
          <w:lang w:val="en-US"/>
        </w:rPr>
        <w:t>Wireless module shall connect using 2.4Ghz 802.11b/g/n standard.</w:t>
      </w:r>
    </w:p>
    <w:p w14:paraId="6B597F82" w14:textId="5512C8BA" w:rsidR="50C12FC9" w:rsidRPr="00BD04A9" w:rsidRDefault="50C12FC9" w:rsidP="00AF0B24">
      <w:pPr>
        <w:jc w:val="both"/>
        <w:rPr>
          <w:lang w:val="en-US"/>
        </w:rPr>
      </w:pPr>
      <w:r w:rsidRPr="27A280DD">
        <w:rPr>
          <w:rFonts w:eastAsia="Helvetica" w:cs="Helvetica"/>
          <w:lang w:val="en-US"/>
        </w:rPr>
        <w:t>The status of the device shall be indicated by 2-color LED</w:t>
      </w:r>
      <w:r w:rsidR="00DF3625">
        <w:rPr>
          <w:rFonts w:eastAsia="Helvetica" w:cs="Helvetica"/>
          <w:lang w:val="en-US"/>
        </w:rPr>
        <w:t xml:space="preserve"> (red/</w:t>
      </w:r>
      <w:proofErr w:type="spellStart"/>
      <w:r w:rsidR="00DF3625">
        <w:rPr>
          <w:rFonts w:eastAsia="Helvetica" w:cs="Helvetica"/>
          <w:lang w:val="en-US"/>
        </w:rPr>
        <w:t>geen</w:t>
      </w:r>
      <w:proofErr w:type="spellEnd"/>
      <w:r w:rsidR="00DF3625">
        <w:rPr>
          <w:rFonts w:eastAsia="Helvetica" w:cs="Helvetica"/>
          <w:lang w:val="en-US"/>
        </w:rPr>
        <w:t>)</w:t>
      </w:r>
      <w:r w:rsidRPr="27A280DD">
        <w:rPr>
          <w:rFonts w:eastAsia="Helvetica" w:cs="Helvetica"/>
          <w:lang w:val="en-US"/>
        </w:rPr>
        <w:t xml:space="preserve">. </w:t>
      </w:r>
    </w:p>
    <w:p w14:paraId="6A99FCE2" w14:textId="45C38F2E" w:rsidR="50C12FC9" w:rsidRPr="00BD04A9" w:rsidRDefault="50C12FC9" w:rsidP="00AF0B24">
      <w:pPr>
        <w:jc w:val="both"/>
        <w:rPr>
          <w:lang w:val="en-US"/>
        </w:rPr>
      </w:pPr>
      <w:r w:rsidRPr="7A6E9540">
        <w:rPr>
          <w:rFonts w:eastAsia="Helvetica" w:cs="Helvetica"/>
          <w:lang w:val="en-US"/>
        </w:rPr>
        <w:t xml:space="preserve">The device shall be equipped with physical button </w:t>
      </w:r>
      <w:r w:rsidR="00DF3625">
        <w:rPr>
          <w:rFonts w:eastAsia="Helvetica" w:cs="Helvetica"/>
          <w:lang w:val="en-US"/>
        </w:rPr>
        <w:t xml:space="preserve">(on front) </w:t>
      </w:r>
      <w:r w:rsidRPr="7A6E9540">
        <w:rPr>
          <w:rFonts w:eastAsia="Helvetica" w:cs="Helvetica"/>
          <w:lang w:val="en-US"/>
        </w:rPr>
        <w:t xml:space="preserve">to start configuration process or reset configuration to factory settings. </w:t>
      </w:r>
    </w:p>
    <w:p w14:paraId="0F8BC22A" w14:textId="23D747B9" w:rsidR="50C12FC9" w:rsidRPr="00BD04A9" w:rsidRDefault="50C12FC9" w:rsidP="00AF0B24">
      <w:pPr>
        <w:jc w:val="both"/>
        <w:rPr>
          <w:lang w:val="en-US"/>
        </w:rPr>
      </w:pPr>
      <w:r w:rsidRPr="7A6E9540">
        <w:rPr>
          <w:rFonts w:eastAsia="Helvetica" w:cs="Helvetica"/>
          <w:lang w:val="en-US"/>
        </w:rPr>
        <w:t xml:space="preserve">At first run or after factory reset the wireless accessory shall provide own wireless network with specific SSID and webserver available at fixed IP address to configure the device and make </w:t>
      </w:r>
      <w:proofErr w:type="spellStart"/>
      <w:r w:rsidRPr="7A6E9540">
        <w:rPr>
          <w:rFonts w:eastAsia="Helvetica" w:cs="Helvetica"/>
          <w:lang w:val="en-US"/>
        </w:rPr>
        <w:t>WiFi</w:t>
      </w:r>
      <w:proofErr w:type="spellEnd"/>
      <w:r w:rsidRPr="7A6E9540">
        <w:rPr>
          <w:rFonts w:eastAsia="Helvetica" w:cs="Helvetica"/>
          <w:lang w:val="en-US"/>
        </w:rPr>
        <w:t xml:space="preserve"> provisioning (connect to target network).</w:t>
      </w:r>
    </w:p>
    <w:p w14:paraId="0BE8AB6C" w14:textId="5B87DEE8" w:rsidR="50C12FC9" w:rsidRPr="00BD04A9" w:rsidRDefault="50C12FC9" w:rsidP="00AF0B24">
      <w:pPr>
        <w:jc w:val="both"/>
        <w:rPr>
          <w:lang w:val="en-US"/>
        </w:rPr>
      </w:pPr>
      <w:r w:rsidRPr="27A280DD">
        <w:rPr>
          <w:rFonts w:eastAsia="Helvetica" w:cs="Helvetica"/>
          <w:lang w:val="en-US"/>
        </w:rPr>
        <w:t>It shall be possible to update the communication accessory firmware remotely, using OTA (over the air) update function.</w:t>
      </w:r>
    </w:p>
    <w:p w14:paraId="6061B48D" w14:textId="2087D43B" w:rsidR="50C12FC9" w:rsidRPr="00BD04A9" w:rsidRDefault="50C12FC9" w:rsidP="00AF0B24">
      <w:pPr>
        <w:jc w:val="both"/>
        <w:rPr>
          <w:lang w:val="en-US"/>
        </w:rPr>
      </w:pPr>
      <w:r w:rsidRPr="7A6E9540">
        <w:rPr>
          <w:rFonts w:eastAsia="Helvetica" w:cs="Helvetica"/>
          <w:lang w:val="en-US"/>
        </w:rPr>
        <w:t>It shall be possible to update the MOD firmware remotely, using communication accessory and OTA update function.</w:t>
      </w:r>
    </w:p>
    <w:p w14:paraId="5486B177" w14:textId="3FF1E97E" w:rsidR="45F07CD5" w:rsidRPr="00DF3625" w:rsidRDefault="45F07CD5" w:rsidP="7A6E9540">
      <w:pPr>
        <w:jc w:val="both"/>
        <w:rPr>
          <w:lang w:val="en-US"/>
        </w:rPr>
      </w:pPr>
      <w:r w:rsidRPr="00DF3625">
        <w:rPr>
          <w:rFonts w:eastAsia="Helvetica" w:cs="Helvetica"/>
          <w:lang w:val="en-US"/>
        </w:rPr>
        <w:t>It shall be possible to update the ARH firmware remotely, using communication accessory and OTA update function.</w:t>
      </w:r>
    </w:p>
    <w:p w14:paraId="41EC3B7A" w14:textId="49A718E8" w:rsidR="2941E8ED" w:rsidRDefault="2941E8ED" w:rsidP="40D1D771">
      <w:pPr>
        <w:pStyle w:val="Heading2"/>
        <w:rPr>
          <w:lang w:val="en-US"/>
        </w:rPr>
      </w:pPr>
      <w:bookmarkStart w:id="47" w:name="_Toc115677132"/>
      <w:r w:rsidRPr="6D8328AD">
        <w:rPr>
          <w:lang w:val="en-US"/>
        </w:rPr>
        <w:lastRenderedPageBreak/>
        <w:t>Cloud connectivity</w:t>
      </w:r>
      <w:r w:rsidR="55BB6F36" w:rsidRPr="6D8328AD">
        <w:rPr>
          <w:lang w:val="en-US"/>
        </w:rPr>
        <w:t xml:space="preserve"> and user interface</w:t>
      </w:r>
      <w:bookmarkEnd w:id="47"/>
    </w:p>
    <w:p w14:paraId="605BB5AA" w14:textId="64D1F1FF" w:rsidR="2941E8ED" w:rsidRDefault="2941E8ED" w:rsidP="40D1D771">
      <w:pPr>
        <w:rPr>
          <w:lang w:val="en-US"/>
        </w:rPr>
      </w:pPr>
      <w:r w:rsidRPr="40D1D771">
        <w:rPr>
          <w:lang w:val="en-US"/>
        </w:rPr>
        <w:t xml:space="preserve">The wireless communication accessory shall be capable to connect to cloud applications, </w:t>
      </w:r>
      <w:proofErr w:type="gramStart"/>
      <w:r w:rsidRPr="40D1D771">
        <w:rPr>
          <w:lang w:val="en-US"/>
        </w:rPr>
        <w:t>in order to</w:t>
      </w:r>
      <w:proofErr w:type="gramEnd"/>
      <w:r w:rsidRPr="40D1D771">
        <w:rPr>
          <w:lang w:val="en-US"/>
        </w:rPr>
        <w:t xml:space="preserve"> get access to voice control services a</w:t>
      </w:r>
      <w:r w:rsidR="4063E1A9" w:rsidRPr="40D1D771">
        <w:rPr>
          <w:lang w:val="en-US"/>
        </w:rPr>
        <w:t>s Google Assistant and Amazon Alexa. This shall be done using “manufacturer cloud” which will on one hand directly access the voice services</w:t>
      </w:r>
      <w:r w:rsidR="36F71AD8" w:rsidRPr="40D1D771">
        <w:rPr>
          <w:lang w:val="en-US"/>
        </w:rPr>
        <w:t xml:space="preserve"> and mobile applications, and on other hand work as hub for </w:t>
      </w:r>
      <w:r w:rsidR="658AD442" w:rsidRPr="40D1D771">
        <w:rPr>
          <w:lang w:val="en-US"/>
        </w:rPr>
        <w:t>all Wireless Communication Accessories.</w:t>
      </w:r>
    </w:p>
    <w:p w14:paraId="6519FBE3" w14:textId="522D48A4" w:rsidR="658AD442" w:rsidRDefault="658AD442" w:rsidP="40D1D771">
      <w:pPr>
        <w:rPr>
          <w:lang w:val="en-US"/>
        </w:rPr>
      </w:pPr>
      <w:r w:rsidRPr="40D1D771">
        <w:rPr>
          <w:lang w:val="en-US"/>
        </w:rPr>
        <w:t xml:space="preserve">The manufacturer </w:t>
      </w:r>
      <w:r w:rsidR="009B3A95">
        <w:rPr>
          <w:lang w:val="en-US"/>
        </w:rPr>
        <w:t xml:space="preserve">(ABB) </w:t>
      </w:r>
      <w:r w:rsidRPr="40D1D771">
        <w:rPr>
          <w:lang w:val="en-US"/>
        </w:rPr>
        <w:t xml:space="preserve">cloud will allow end users to register their devices and get access to remote control via Google, </w:t>
      </w:r>
      <w:proofErr w:type="gramStart"/>
      <w:r w:rsidRPr="40D1D771">
        <w:rPr>
          <w:lang w:val="en-US"/>
        </w:rPr>
        <w:t>Amazon</w:t>
      </w:r>
      <w:proofErr w:type="gramEnd"/>
      <w:r w:rsidRPr="40D1D771">
        <w:rPr>
          <w:lang w:val="en-US"/>
        </w:rPr>
        <w:t xml:space="preserve"> or other services. User shall be registered using their email address an</w:t>
      </w:r>
      <w:r w:rsidR="7A195D64" w:rsidRPr="40D1D771">
        <w:rPr>
          <w:lang w:val="en-US"/>
        </w:rPr>
        <w:t>d own password.</w:t>
      </w:r>
    </w:p>
    <w:p w14:paraId="6C51FC97" w14:textId="6CB49F6C" w:rsidR="7FBE8492" w:rsidRPr="00CC5885" w:rsidRDefault="134E1BE2" w:rsidP="40D1D771">
      <w:pPr>
        <w:rPr>
          <w:lang w:val="en-US"/>
        </w:rPr>
      </w:pPr>
      <w:r w:rsidRPr="4D2B59EE">
        <w:rPr>
          <w:lang w:val="en-US"/>
        </w:rPr>
        <w:t>Connection concept in case of Amazon and Google is presented in</w:t>
      </w:r>
      <w:r w:rsidR="7FBE8492" w:rsidRPr="4D2B59EE">
        <w:rPr>
          <w:lang w:val="en-US"/>
        </w:rPr>
        <w:t xml:space="preserve"> picture below.</w:t>
      </w:r>
      <w:r w:rsidR="3CF6D6CE">
        <w:rPr>
          <w:noProof/>
        </w:rPr>
        <w:drawing>
          <wp:inline distT="0" distB="0" distL="0" distR="0" wp14:anchorId="05F01E00" wp14:editId="78BA6AA4">
            <wp:extent cx="4267200" cy="2314413"/>
            <wp:effectExtent l="0" t="0" r="0" b="0"/>
            <wp:docPr id="1307196596" name="Picture 1307196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196596"/>
                    <pic:cNvPicPr/>
                  </pic:nvPicPr>
                  <pic:blipFill>
                    <a:blip r:embed="rId33">
                      <a:extLst>
                        <a:ext uri="{28A0092B-C50C-407E-A947-70E740481C1C}">
                          <a14:useLocalDpi xmlns:a14="http://schemas.microsoft.com/office/drawing/2010/main" val="0"/>
                        </a:ext>
                      </a:extLst>
                    </a:blip>
                    <a:stretch>
                      <a:fillRect/>
                    </a:stretch>
                  </pic:blipFill>
                  <pic:spPr>
                    <a:xfrm>
                      <a:off x="0" y="0"/>
                      <a:ext cx="4267200" cy="2314413"/>
                    </a:xfrm>
                    <a:prstGeom prst="rect">
                      <a:avLst/>
                    </a:prstGeom>
                  </pic:spPr>
                </pic:pic>
              </a:graphicData>
            </a:graphic>
          </wp:inline>
        </w:drawing>
      </w:r>
    </w:p>
    <w:p w14:paraId="5759BCF2" w14:textId="6C0A8AA0" w:rsidR="7FBE8492" w:rsidRDefault="7FBE8492" w:rsidP="40D1D771">
      <w:r w:rsidRPr="006F6E0F">
        <w:rPr>
          <w:lang w:val="en-US"/>
        </w:rPr>
        <w:t xml:space="preserve">Connection to </w:t>
      </w:r>
      <w:proofErr w:type="spellStart"/>
      <w:r w:rsidRPr="006F6E0F">
        <w:rPr>
          <w:lang w:val="en-US"/>
        </w:rPr>
        <w:t>free@home</w:t>
      </w:r>
      <w:proofErr w:type="spellEnd"/>
      <w:r w:rsidRPr="006F6E0F">
        <w:rPr>
          <w:lang w:val="en-US"/>
        </w:rPr>
        <w:t xml:space="preserve"> shall be done in local network only, and the System Access Point from </w:t>
      </w:r>
      <w:proofErr w:type="spellStart"/>
      <w:r w:rsidRPr="006F6E0F">
        <w:rPr>
          <w:lang w:val="en-US"/>
        </w:rPr>
        <w:t>free@home</w:t>
      </w:r>
      <w:proofErr w:type="spellEnd"/>
      <w:r w:rsidRPr="006F6E0F">
        <w:rPr>
          <w:lang w:val="en-US"/>
        </w:rPr>
        <w:t xml:space="preserve"> system shall be used as gateway. The Communication Accessory shall communicate to System Access Point using Modbus TCP pr</w:t>
      </w:r>
      <w:r w:rsidR="409C9D9D" w:rsidRPr="006F6E0F">
        <w:rPr>
          <w:lang w:val="en-US"/>
        </w:rPr>
        <w:t xml:space="preserve">otocol. </w:t>
      </w:r>
      <w:r w:rsidR="409C9D9D">
        <w:t xml:space="preserve">The system setup </w:t>
      </w:r>
      <w:proofErr w:type="spellStart"/>
      <w:r w:rsidR="409C9D9D">
        <w:t>is</w:t>
      </w:r>
      <w:proofErr w:type="spellEnd"/>
      <w:r w:rsidR="409C9D9D">
        <w:t xml:space="preserve"> </w:t>
      </w:r>
      <w:proofErr w:type="spellStart"/>
      <w:r w:rsidR="409C9D9D">
        <w:t>presented</w:t>
      </w:r>
      <w:proofErr w:type="spellEnd"/>
      <w:r w:rsidR="409C9D9D">
        <w:t xml:space="preserve"> in </w:t>
      </w:r>
      <w:proofErr w:type="spellStart"/>
      <w:r w:rsidR="409C9D9D">
        <w:t>picutre</w:t>
      </w:r>
      <w:proofErr w:type="spellEnd"/>
      <w:r w:rsidR="409C9D9D">
        <w:t xml:space="preserve"> </w:t>
      </w:r>
      <w:proofErr w:type="spellStart"/>
      <w:r w:rsidR="409C9D9D">
        <w:t>below</w:t>
      </w:r>
      <w:proofErr w:type="spellEnd"/>
      <w:r w:rsidR="409C9D9D">
        <w:t>:</w:t>
      </w:r>
    </w:p>
    <w:p w14:paraId="6EDA5100" w14:textId="3E702DAF" w:rsidR="40D1D771" w:rsidRDefault="40D1D771" w:rsidP="40D1D771"/>
    <w:p w14:paraId="01B77281" w14:textId="43806659" w:rsidR="2C380ADC" w:rsidRDefault="6893CAE0" w:rsidP="40D1D771">
      <w:r>
        <w:rPr>
          <w:noProof/>
        </w:rPr>
        <w:drawing>
          <wp:inline distT="0" distB="0" distL="0" distR="0" wp14:anchorId="0951ADB7" wp14:editId="5ED1AE7B">
            <wp:extent cx="5943600" cy="1885950"/>
            <wp:effectExtent l="0" t="0" r="0" b="0"/>
            <wp:docPr id="1063492618" name="Picture 1063492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492618"/>
                    <pic:cNvPicPr/>
                  </pic:nvPicPr>
                  <pic:blipFill>
                    <a:blip r:embed="rId34">
                      <a:extLst>
                        <a:ext uri="{28A0092B-C50C-407E-A947-70E740481C1C}">
                          <a14:useLocalDpi xmlns:a14="http://schemas.microsoft.com/office/drawing/2010/main" val="0"/>
                        </a:ext>
                      </a:extLst>
                    </a:blip>
                    <a:stretch>
                      <a:fillRect/>
                    </a:stretch>
                  </pic:blipFill>
                  <pic:spPr>
                    <a:xfrm>
                      <a:off x="0" y="0"/>
                      <a:ext cx="5943600" cy="1885950"/>
                    </a:xfrm>
                    <a:prstGeom prst="rect">
                      <a:avLst/>
                    </a:prstGeom>
                  </pic:spPr>
                </pic:pic>
              </a:graphicData>
            </a:graphic>
          </wp:inline>
        </w:drawing>
      </w:r>
    </w:p>
    <w:p w14:paraId="12AAEE1C" w14:textId="09CA04CA" w:rsidR="658AD442" w:rsidRDefault="658AD442" w:rsidP="40D1D771">
      <w:pPr>
        <w:pStyle w:val="Heading2"/>
        <w:rPr>
          <w:lang w:val="en-US"/>
        </w:rPr>
      </w:pPr>
      <w:bookmarkStart w:id="48" w:name="_Toc115677133"/>
      <w:r w:rsidRPr="6D8328AD">
        <w:rPr>
          <w:lang w:val="en-US"/>
        </w:rPr>
        <w:t>Configuration of wireless communication accessory.</w:t>
      </w:r>
      <w:bookmarkEnd w:id="48"/>
    </w:p>
    <w:p w14:paraId="21308DF9" w14:textId="55F25BFD" w:rsidR="658AD442" w:rsidRDefault="658AD442" w:rsidP="40D1D771">
      <w:pPr>
        <w:rPr>
          <w:lang w:val="en-US"/>
        </w:rPr>
      </w:pPr>
      <w:r w:rsidRPr="40D1D771">
        <w:rPr>
          <w:lang w:val="en-US"/>
        </w:rPr>
        <w:t>The configu</w:t>
      </w:r>
      <w:r w:rsidR="297B9ABB" w:rsidRPr="40D1D771">
        <w:rPr>
          <w:lang w:val="en-US"/>
        </w:rPr>
        <w:t xml:space="preserve">ration of wireless accessory shall be done using </w:t>
      </w:r>
      <w:proofErr w:type="spellStart"/>
      <w:r w:rsidR="297B9ABB" w:rsidRPr="40D1D771">
        <w:rPr>
          <w:lang w:val="en-US"/>
        </w:rPr>
        <w:t>WiFi</w:t>
      </w:r>
      <w:proofErr w:type="spellEnd"/>
      <w:r w:rsidR="297B9ABB" w:rsidRPr="40D1D771">
        <w:rPr>
          <w:lang w:val="en-US"/>
        </w:rPr>
        <w:t xml:space="preserve"> connection.</w:t>
      </w:r>
    </w:p>
    <w:p w14:paraId="50800CF8" w14:textId="7D9323FC" w:rsidR="297B9ABB" w:rsidRDefault="297B9ABB" w:rsidP="40D1D771">
      <w:pPr>
        <w:rPr>
          <w:lang w:val="en-US"/>
        </w:rPr>
      </w:pPr>
      <w:r w:rsidRPr="40D1D771">
        <w:rPr>
          <w:lang w:val="en-US"/>
        </w:rPr>
        <w:t xml:space="preserve">At first run or after factory reset the device shall be providing its own </w:t>
      </w:r>
      <w:proofErr w:type="spellStart"/>
      <w:r w:rsidRPr="40D1D771">
        <w:rPr>
          <w:lang w:val="en-US"/>
        </w:rPr>
        <w:t>WiFi</w:t>
      </w:r>
      <w:proofErr w:type="spellEnd"/>
      <w:r w:rsidRPr="40D1D771">
        <w:rPr>
          <w:lang w:val="en-US"/>
        </w:rPr>
        <w:t xml:space="preserve"> </w:t>
      </w:r>
      <w:proofErr w:type="spellStart"/>
      <w:r w:rsidRPr="40D1D771">
        <w:rPr>
          <w:lang w:val="en-US"/>
        </w:rPr>
        <w:t>hotspor</w:t>
      </w:r>
      <w:proofErr w:type="spellEnd"/>
      <w:r w:rsidRPr="40D1D771">
        <w:rPr>
          <w:lang w:val="en-US"/>
        </w:rPr>
        <w:t xml:space="preserve"> to which user shall connect. Then using specified local IP address (</w:t>
      </w:r>
      <w:proofErr w:type="gramStart"/>
      <w:r w:rsidRPr="40D1D771">
        <w:rPr>
          <w:lang w:val="en-US"/>
        </w:rPr>
        <w:t>e.g.</w:t>
      </w:r>
      <w:proofErr w:type="gramEnd"/>
      <w:r w:rsidRPr="40D1D771">
        <w:rPr>
          <w:lang w:val="en-US"/>
        </w:rPr>
        <w:t xml:space="preserve"> 192.168.0.1) </w:t>
      </w:r>
      <w:r w:rsidR="0F70EAF2" w:rsidRPr="40D1D771">
        <w:rPr>
          <w:lang w:val="en-US"/>
        </w:rPr>
        <w:t>in standard web browser user shall connect to configuration page.</w:t>
      </w:r>
    </w:p>
    <w:p w14:paraId="67466DBF" w14:textId="2DBDFCFA" w:rsidR="0F70EAF2" w:rsidRDefault="0F70EAF2" w:rsidP="40D1D771">
      <w:pPr>
        <w:rPr>
          <w:lang w:val="en-US"/>
        </w:rPr>
      </w:pPr>
      <w:r w:rsidRPr="40D1D771">
        <w:rPr>
          <w:lang w:val="en-US"/>
        </w:rPr>
        <w:lastRenderedPageBreak/>
        <w:t>The following functionalities shall be implemented on the configuration page:</w:t>
      </w:r>
    </w:p>
    <w:p w14:paraId="0BA71A74" w14:textId="73F838B8" w:rsidR="0F70EAF2" w:rsidRPr="00AE728B" w:rsidRDefault="0F70EAF2" w:rsidP="00AE728B">
      <w:pPr>
        <w:pStyle w:val="ListParagraph"/>
        <w:numPr>
          <w:ilvl w:val="0"/>
          <w:numId w:val="15"/>
        </w:numPr>
        <w:rPr>
          <w:b/>
          <w:bCs/>
          <w:lang w:val="en-US"/>
        </w:rPr>
      </w:pPr>
      <w:r w:rsidRPr="00AE728B">
        <w:rPr>
          <w:b/>
          <w:bCs/>
          <w:lang w:val="en-US"/>
        </w:rPr>
        <w:t xml:space="preserve">Target </w:t>
      </w:r>
      <w:proofErr w:type="spellStart"/>
      <w:r w:rsidRPr="00AE728B">
        <w:rPr>
          <w:b/>
          <w:bCs/>
          <w:lang w:val="en-US"/>
        </w:rPr>
        <w:t>WiFi</w:t>
      </w:r>
      <w:proofErr w:type="spellEnd"/>
      <w:r w:rsidRPr="00AE728B">
        <w:rPr>
          <w:b/>
          <w:bCs/>
          <w:lang w:val="en-US"/>
        </w:rPr>
        <w:t xml:space="preserve"> settings</w:t>
      </w:r>
    </w:p>
    <w:p w14:paraId="45407C62" w14:textId="796EF83B" w:rsidR="0F70EAF2" w:rsidRDefault="0F70EAF2" w:rsidP="40D1D771">
      <w:pPr>
        <w:rPr>
          <w:lang w:val="en-US"/>
        </w:rPr>
      </w:pPr>
      <w:r w:rsidRPr="40D1D771">
        <w:rPr>
          <w:lang w:val="en-US"/>
        </w:rPr>
        <w:t xml:space="preserve">User shall provide his own </w:t>
      </w:r>
      <w:proofErr w:type="spellStart"/>
      <w:r w:rsidRPr="40D1D771">
        <w:rPr>
          <w:lang w:val="en-US"/>
        </w:rPr>
        <w:t>WiFi</w:t>
      </w:r>
      <w:proofErr w:type="spellEnd"/>
      <w:r w:rsidRPr="40D1D771">
        <w:rPr>
          <w:lang w:val="en-US"/>
        </w:rPr>
        <w:t xml:space="preserve"> SSID and password. After applying the </w:t>
      </w:r>
      <w:proofErr w:type="gramStart"/>
      <w:r w:rsidRPr="40D1D771">
        <w:rPr>
          <w:lang w:val="en-US"/>
        </w:rPr>
        <w:t>changes</w:t>
      </w:r>
      <w:proofErr w:type="gramEnd"/>
      <w:r w:rsidRPr="40D1D771">
        <w:rPr>
          <w:lang w:val="en-US"/>
        </w:rPr>
        <w:t xml:space="preserve"> the device shall no longer work as hotspot</w:t>
      </w:r>
      <w:r w:rsidR="60A72C8B" w:rsidRPr="40D1D771">
        <w:rPr>
          <w:lang w:val="en-US"/>
        </w:rPr>
        <w:t xml:space="preserve"> - it shall </w:t>
      </w:r>
      <w:r w:rsidRPr="40D1D771">
        <w:rPr>
          <w:lang w:val="en-US"/>
        </w:rPr>
        <w:t xml:space="preserve">connect to specified </w:t>
      </w:r>
      <w:proofErr w:type="spellStart"/>
      <w:r w:rsidRPr="40D1D771">
        <w:rPr>
          <w:lang w:val="en-US"/>
        </w:rPr>
        <w:t>WiFi</w:t>
      </w:r>
      <w:proofErr w:type="spellEnd"/>
      <w:r w:rsidRPr="40D1D771">
        <w:rPr>
          <w:lang w:val="en-US"/>
        </w:rPr>
        <w:t xml:space="preserve"> network.</w:t>
      </w:r>
      <w:r w:rsidR="3E23A514" w:rsidRPr="40D1D771">
        <w:rPr>
          <w:lang w:val="en-US"/>
        </w:rPr>
        <w:t xml:space="preserve"> User shall be also capable of setting the standard LAN configurations such as IP address, </w:t>
      </w:r>
      <w:r w:rsidR="68EA865C" w:rsidRPr="40D1D771">
        <w:rPr>
          <w:lang w:val="en-US"/>
        </w:rPr>
        <w:t xml:space="preserve">gateway, </w:t>
      </w:r>
      <w:r w:rsidR="3E23A514" w:rsidRPr="40D1D771">
        <w:rPr>
          <w:lang w:val="en-US"/>
        </w:rPr>
        <w:t>etc.</w:t>
      </w:r>
    </w:p>
    <w:p w14:paraId="4F7BD51D" w14:textId="0D0C00B1" w:rsidR="0A9B4322" w:rsidRPr="00AE728B" w:rsidRDefault="0A9B4322" w:rsidP="00AE728B">
      <w:pPr>
        <w:pStyle w:val="ListParagraph"/>
        <w:numPr>
          <w:ilvl w:val="0"/>
          <w:numId w:val="15"/>
        </w:numPr>
        <w:rPr>
          <w:b/>
          <w:bCs/>
          <w:lang w:val="en-US"/>
        </w:rPr>
      </w:pPr>
      <w:r w:rsidRPr="00AE728B">
        <w:rPr>
          <w:b/>
          <w:bCs/>
          <w:lang w:val="en-US"/>
        </w:rPr>
        <w:t>Manufacturer cloud – username and password</w:t>
      </w:r>
    </w:p>
    <w:p w14:paraId="601EAFD9" w14:textId="6B6E5F9A" w:rsidR="0A9B4322" w:rsidRDefault="0A9B4322" w:rsidP="40D1D771">
      <w:pPr>
        <w:rPr>
          <w:lang w:val="en-US"/>
        </w:rPr>
      </w:pPr>
      <w:r w:rsidRPr="40D1D771">
        <w:rPr>
          <w:lang w:val="en-US"/>
        </w:rPr>
        <w:t xml:space="preserve">User shall provide his username and password that he got during registration at manufacturer cloud, </w:t>
      </w:r>
      <w:proofErr w:type="gramStart"/>
      <w:r w:rsidRPr="40D1D771">
        <w:rPr>
          <w:lang w:val="en-US"/>
        </w:rPr>
        <w:t>in order to</w:t>
      </w:r>
      <w:proofErr w:type="gramEnd"/>
      <w:r w:rsidRPr="40D1D771">
        <w:rPr>
          <w:lang w:val="en-US"/>
        </w:rPr>
        <w:t xml:space="preserve"> be able to control the device using voice services or mobile applications</w:t>
      </w:r>
      <w:r w:rsidR="33B0A47E" w:rsidRPr="40D1D771">
        <w:rPr>
          <w:lang w:val="en-US"/>
        </w:rPr>
        <w:t>.</w:t>
      </w:r>
    </w:p>
    <w:p w14:paraId="0720401C" w14:textId="274E0413" w:rsidR="33B0A47E" w:rsidRPr="00AE728B" w:rsidRDefault="33B0A47E" w:rsidP="00AE728B">
      <w:pPr>
        <w:pStyle w:val="ListParagraph"/>
        <w:numPr>
          <w:ilvl w:val="0"/>
          <w:numId w:val="15"/>
        </w:numPr>
        <w:rPr>
          <w:b/>
          <w:bCs/>
          <w:lang w:val="en-US"/>
        </w:rPr>
      </w:pPr>
      <w:r w:rsidRPr="00AE728B">
        <w:rPr>
          <w:b/>
          <w:bCs/>
          <w:lang w:val="en-US"/>
        </w:rPr>
        <w:t>Device status and manual control</w:t>
      </w:r>
    </w:p>
    <w:p w14:paraId="170E456B" w14:textId="17C077C5" w:rsidR="33B0A47E" w:rsidRDefault="33B0A47E" w:rsidP="40D1D771">
      <w:pPr>
        <w:rPr>
          <w:lang w:val="en-US"/>
        </w:rPr>
      </w:pPr>
      <w:r w:rsidRPr="40D1D771">
        <w:rPr>
          <w:lang w:val="en-US"/>
        </w:rPr>
        <w:t xml:space="preserve">User shall be able to test the functionality </w:t>
      </w:r>
      <w:proofErr w:type="gramStart"/>
      <w:r w:rsidRPr="40D1D771">
        <w:rPr>
          <w:lang w:val="en-US"/>
        </w:rPr>
        <w:t>i.e.</w:t>
      </w:r>
      <w:proofErr w:type="gramEnd"/>
      <w:r w:rsidRPr="40D1D771">
        <w:rPr>
          <w:lang w:val="en-US"/>
        </w:rPr>
        <w:t xml:space="preserve"> verify the status of the device and run a switching operation (</w:t>
      </w:r>
      <w:proofErr w:type="spellStart"/>
      <w:r w:rsidRPr="40D1D771">
        <w:rPr>
          <w:lang w:val="en-US"/>
        </w:rPr>
        <w:t>t.b.d</w:t>
      </w:r>
      <w:proofErr w:type="spellEnd"/>
      <w:r w:rsidRPr="40D1D771">
        <w:rPr>
          <w:lang w:val="en-US"/>
        </w:rPr>
        <w:t>).</w:t>
      </w:r>
    </w:p>
    <w:p w14:paraId="57E09DA2" w14:textId="74670FDF" w:rsidR="72F60A3A" w:rsidRPr="00AE728B" w:rsidRDefault="72F60A3A" w:rsidP="00AE728B">
      <w:pPr>
        <w:pStyle w:val="ListParagraph"/>
        <w:numPr>
          <w:ilvl w:val="0"/>
          <w:numId w:val="15"/>
        </w:numPr>
        <w:rPr>
          <w:b/>
          <w:bCs/>
          <w:lang w:val="en-US"/>
        </w:rPr>
      </w:pPr>
      <w:r w:rsidRPr="00AE728B">
        <w:rPr>
          <w:b/>
          <w:bCs/>
          <w:lang w:val="en-US"/>
        </w:rPr>
        <w:t>Firmware update</w:t>
      </w:r>
    </w:p>
    <w:p w14:paraId="718AEC43" w14:textId="77777777" w:rsidR="009B3A95" w:rsidRDefault="72F60A3A" w:rsidP="40D1D771">
      <w:pPr>
        <w:rPr>
          <w:lang w:val="en-US"/>
        </w:rPr>
      </w:pPr>
      <w:r w:rsidRPr="7A6E9540">
        <w:rPr>
          <w:lang w:val="en-US"/>
        </w:rPr>
        <w:t xml:space="preserve">User shall be able to see if there is a firmware update possible, both for </w:t>
      </w:r>
      <w:r w:rsidR="009B3A95">
        <w:rPr>
          <w:lang w:val="en-US"/>
        </w:rPr>
        <w:t xml:space="preserve">all the product in range. </w:t>
      </w:r>
    </w:p>
    <w:p w14:paraId="7522BCE0" w14:textId="6B387BD5" w:rsidR="72F60A3A" w:rsidRDefault="009B3A95" w:rsidP="40D1D771">
      <w:pPr>
        <w:rPr>
          <w:lang w:val="en-US"/>
        </w:rPr>
      </w:pPr>
      <w:r w:rsidRPr="009B3A95">
        <w:rPr>
          <w:lang w:val="en-US"/>
        </w:rPr>
        <w:t>The</w:t>
      </w:r>
      <w:r w:rsidR="72F60A3A" w:rsidRPr="009B3A95">
        <w:rPr>
          <w:lang w:val="en-US"/>
        </w:rPr>
        <w:t xml:space="preserve"> user </w:t>
      </w:r>
      <w:r>
        <w:rPr>
          <w:lang w:val="en-US"/>
        </w:rPr>
        <w:t>could</w:t>
      </w:r>
      <w:r w:rsidR="72F60A3A" w:rsidRPr="009B3A95">
        <w:rPr>
          <w:lang w:val="en-US"/>
        </w:rPr>
        <w:t xml:space="preserve"> trigger the update process </w:t>
      </w:r>
      <w:r>
        <w:rPr>
          <w:lang w:val="en-US"/>
        </w:rPr>
        <w:t>when a new upgrade is available on ABB website o via mobile app.</w:t>
      </w:r>
    </w:p>
    <w:p w14:paraId="29E3BE34" w14:textId="1A406C06" w:rsidR="1CD5D618" w:rsidRDefault="1CD5D618" w:rsidP="40D1D771">
      <w:pPr>
        <w:rPr>
          <w:lang w:val="en-US"/>
        </w:rPr>
      </w:pPr>
      <w:r w:rsidRPr="6E5546F9">
        <w:rPr>
          <w:lang w:val="en-US"/>
        </w:rPr>
        <w:t>The configuration webpage shall be also available after Wi</w:t>
      </w:r>
      <w:ins w:id="49" w:author="Luciano Di Maio" w:date="2021-06-29T11:02:00Z">
        <w:r w:rsidR="008042FD">
          <w:rPr>
            <w:lang w:val="en-US"/>
          </w:rPr>
          <w:t>-</w:t>
        </w:r>
      </w:ins>
      <w:r w:rsidRPr="6E5546F9">
        <w:rPr>
          <w:lang w:val="en-US"/>
        </w:rPr>
        <w:t>Fi provisioning, at IP address specified by end user. Anytime the device can be reset to factory settings using physical button on the device (</w:t>
      </w:r>
      <w:proofErr w:type="gramStart"/>
      <w:r w:rsidRPr="6E5546F9">
        <w:rPr>
          <w:lang w:val="en-US"/>
        </w:rPr>
        <w:t>e.g.</w:t>
      </w:r>
      <w:proofErr w:type="gramEnd"/>
      <w:r w:rsidRPr="6E5546F9">
        <w:rPr>
          <w:lang w:val="en-US"/>
        </w:rPr>
        <w:t xml:space="preserve"> </w:t>
      </w:r>
      <w:r w:rsidR="3A48FBC0" w:rsidRPr="6E5546F9">
        <w:rPr>
          <w:lang w:val="en-US"/>
        </w:rPr>
        <w:t xml:space="preserve">reset executed if button is pressed for </w:t>
      </w:r>
      <w:r w:rsidR="0039056C">
        <w:rPr>
          <w:lang w:val="en-US"/>
        </w:rPr>
        <w:t>1</w:t>
      </w:r>
      <w:r w:rsidRPr="6E5546F9">
        <w:rPr>
          <w:lang w:val="en-US"/>
        </w:rPr>
        <w:t>0s</w:t>
      </w:r>
      <w:r w:rsidR="6B79D468" w:rsidRPr="6E5546F9">
        <w:rPr>
          <w:lang w:val="en-US"/>
        </w:rPr>
        <w:t>).</w:t>
      </w:r>
    </w:p>
    <w:p w14:paraId="552FA7BE" w14:textId="79404975" w:rsidR="355BB20F" w:rsidRDefault="355BB20F" w:rsidP="01919A01">
      <w:pPr>
        <w:pStyle w:val="Heading2"/>
        <w:rPr>
          <w:lang w:val="en-US"/>
        </w:rPr>
      </w:pPr>
      <w:bookmarkStart w:id="50" w:name="_Toc115677134"/>
      <w:r w:rsidRPr="6D8328AD">
        <w:rPr>
          <w:lang w:val="en-US"/>
        </w:rPr>
        <w:t>FW Upgrade</w:t>
      </w:r>
      <w:bookmarkEnd w:id="50"/>
    </w:p>
    <w:p w14:paraId="1CDC59A1" w14:textId="768125E0" w:rsidR="6F3C9697" w:rsidRPr="007968FA" w:rsidRDefault="6F3C9697" w:rsidP="7A6E9540">
      <w:pPr>
        <w:rPr>
          <w:rFonts w:eastAsia="Helvetica" w:cs="Helvetica"/>
          <w:lang w:val="en-US"/>
        </w:rPr>
      </w:pPr>
      <w:r w:rsidRPr="007968FA">
        <w:rPr>
          <w:rFonts w:eastAsia="Helvetica" w:cs="Helvetica"/>
          <w:lang w:val="en-US"/>
        </w:rPr>
        <w:t>FW image shall be encrypt</w:t>
      </w:r>
      <w:r w:rsidR="007968FA">
        <w:rPr>
          <w:rFonts w:eastAsia="Helvetica" w:cs="Helvetica"/>
          <w:lang w:val="en-US"/>
        </w:rPr>
        <w:t>ed</w:t>
      </w:r>
      <w:r w:rsidRPr="007968FA">
        <w:rPr>
          <w:rFonts w:eastAsia="Helvetica" w:cs="Helvetica"/>
          <w:lang w:val="en-US"/>
        </w:rPr>
        <w:t>.</w:t>
      </w:r>
    </w:p>
    <w:p w14:paraId="5B6F49DE" w14:textId="552B356F" w:rsidR="3A6319C7" w:rsidRDefault="3A6319C7" w:rsidP="32831D9A">
      <w:pPr>
        <w:rPr>
          <w:rFonts w:eastAsia="Helvetica" w:cs="Helvetica"/>
          <w:lang w:val="en-US"/>
        </w:rPr>
      </w:pPr>
      <w:r w:rsidRPr="62546E0B">
        <w:rPr>
          <w:rFonts w:eastAsia="Helvetica" w:cs="Helvetica"/>
          <w:lang w:val="en-US"/>
        </w:rPr>
        <w:t>Modbus protocol shall be used for FW upgrade.</w:t>
      </w:r>
    </w:p>
    <w:p w14:paraId="3AAE2539" w14:textId="3C49EC16" w:rsidR="7EB05F59" w:rsidRDefault="7EB05F59" w:rsidP="62546E0B">
      <w:pPr>
        <w:rPr>
          <w:rFonts w:eastAsia="Helvetica" w:cs="Helvetica"/>
          <w:lang w:val="en-US"/>
        </w:rPr>
      </w:pPr>
      <w:r w:rsidRPr="62546E0B">
        <w:rPr>
          <w:rFonts w:eastAsia="Helvetica" w:cs="Helvetica"/>
          <w:lang w:val="en-US"/>
        </w:rPr>
        <w:t>Frame</w:t>
      </w:r>
      <w:r w:rsidR="4F80A373" w:rsidRPr="62546E0B">
        <w:rPr>
          <w:rFonts w:eastAsia="Helvetica" w:cs="Helvetica"/>
          <w:lang w:val="en-US"/>
        </w:rPr>
        <w:t>:</w:t>
      </w:r>
    </w:p>
    <w:p w14:paraId="7AF2CF8C" w14:textId="77777777" w:rsidR="001F7372" w:rsidRDefault="001F7372" w:rsidP="62546E0B">
      <w:pPr>
        <w:rPr>
          <w:lang w:val="en-US"/>
        </w:rPr>
      </w:pPr>
    </w:p>
    <w:tbl>
      <w:tblPr>
        <w:tblStyle w:val="TableGrid"/>
        <w:tblW w:w="0" w:type="auto"/>
        <w:tblLook w:val="06A0" w:firstRow="1" w:lastRow="0" w:firstColumn="1" w:lastColumn="0" w:noHBand="1" w:noVBand="1"/>
      </w:tblPr>
      <w:tblGrid>
        <w:gridCol w:w="1695"/>
        <w:gridCol w:w="1844"/>
        <w:gridCol w:w="3070"/>
        <w:gridCol w:w="1378"/>
        <w:gridCol w:w="1363"/>
      </w:tblGrid>
      <w:tr w:rsidR="62546E0B" w14:paraId="2CA213A3" w14:textId="77777777" w:rsidTr="7A6E9540">
        <w:tc>
          <w:tcPr>
            <w:tcW w:w="1695" w:type="dxa"/>
          </w:tcPr>
          <w:p w14:paraId="4163C77F" w14:textId="55AABB79" w:rsidR="182B3CCA" w:rsidRDefault="317FCFD4" w:rsidP="7A6E9540">
            <w:pPr>
              <w:jc w:val="center"/>
              <w:rPr>
                <w:rFonts w:eastAsia="Helvetica" w:cs="Helvetica"/>
                <w:b/>
                <w:bCs/>
                <w:lang w:val="en-US"/>
              </w:rPr>
            </w:pPr>
            <w:r w:rsidRPr="7A6E9540">
              <w:rPr>
                <w:rFonts w:eastAsia="Helvetica" w:cs="Helvetica"/>
                <w:b/>
                <w:bCs/>
                <w:lang w:val="en-US"/>
              </w:rPr>
              <w:t>SLAVE ADDRESS</w:t>
            </w:r>
            <w:r w:rsidR="451ADC8B" w:rsidRPr="7A6E9540">
              <w:rPr>
                <w:rFonts w:eastAsia="Helvetica" w:cs="Helvetica"/>
                <w:b/>
                <w:bCs/>
                <w:lang w:val="en-US"/>
              </w:rPr>
              <w:t xml:space="preserve"> </w:t>
            </w:r>
          </w:p>
          <w:p w14:paraId="428CA923" w14:textId="28566F15" w:rsidR="182B3CCA" w:rsidRDefault="451ADC8B" w:rsidP="4B4EFDE9">
            <w:pPr>
              <w:jc w:val="center"/>
              <w:rPr>
                <w:rFonts w:eastAsia="Helvetica" w:cs="Helvetica"/>
                <w:b/>
                <w:bCs/>
                <w:lang w:val="en-US"/>
              </w:rPr>
            </w:pPr>
            <w:r w:rsidRPr="7A6E9540">
              <w:rPr>
                <w:rFonts w:eastAsia="Helvetica" w:cs="Helvetica"/>
                <w:b/>
                <w:bCs/>
                <w:lang w:val="en-US"/>
              </w:rPr>
              <w:t>(ID)</w:t>
            </w:r>
          </w:p>
        </w:tc>
        <w:tc>
          <w:tcPr>
            <w:tcW w:w="1845" w:type="dxa"/>
          </w:tcPr>
          <w:p w14:paraId="788D5DF5" w14:textId="34B9A5BC" w:rsidR="31FF44B1" w:rsidRDefault="31FF44B1" w:rsidP="4B4EFDE9">
            <w:pPr>
              <w:jc w:val="center"/>
              <w:rPr>
                <w:rFonts w:eastAsia="Helvetica" w:cs="Helvetica"/>
                <w:b/>
                <w:bCs/>
                <w:lang w:val="en-US"/>
              </w:rPr>
            </w:pPr>
            <w:r w:rsidRPr="4B4EFDE9">
              <w:rPr>
                <w:rFonts w:eastAsia="Helvetica" w:cs="Helvetica"/>
                <w:b/>
                <w:bCs/>
                <w:lang w:val="en-US"/>
              </w:rPr>
              <w:t xml:space="preserve">FW UPGRADE </w:t>
            </w:r>
          </w:p>
          <w:p w14:paraId="2361D1C8" w14:textId="59A47016" w:rsidR="182B3CCA" w:rsidRDefault="317FCFD4" w:rsidP="4B4EFDE9">
            <w:pPr>
              <w:jc w:val="center"/>
              <w:rPr>
                <w:rFonts w:eastAsia="Helvetica" w:cs="Helvetica"/>
                <w:b/>
                <w:bCs/>
                <w:lang w:val="en-US"/>
              </w:rPr>
            </w:pPr>
            <w:r w:rsidRPr="7A6E9540">
              <w:rPr>
                <w:rFonts w:eastAsia="Helvetica" w:cs="Helvetica"/>
                <w:b/>
                <w:bCs/>
                <w:lang w:val="en-US"/>
              </w:rPr>
              <w:t>FUNCTION CODE</w:t>
            </w:r>
            <w:r w:rsidR="06C5CA93" w:rsidRPr="7A6E9540">
              <w:rPr>
                <w:rFonts w:eastAsia="Helvetica" w:cs="Helvetica"/>
                <w:b/>
                <w:bCs/>
                <w:lang w:val="en-US"/>
              </w:rPr>
              <w:t xml:space="preserve"> </w:t>
            </w:r>
          </w:p>
        </w:tc>
        <w:tc>
          <w:tcPr>
            <w:tcW w:w="3075" w:type="dxa"/>
          </w:tcPr>
          <w:p w14:paraId="498776D2" w14:textId="20D1F6F5" w:rsidR="182B3CCA" w:rsidRDefault="182B3CCA" w:rsidP="4B4EFDE9">
            <w:pPr>
              <w:jc w:val="center"/>
              <w:rPr>
                <w:rFonts w:eastAsia="Helvetica" w:cs="Helvetica"/>
                <w:b/>
                <w:bCs/>
                <w:lang w:val="en-US"/>
              </w:rPr>
            </w:pPr>
            <w:r w:rsidRPr="4B4EFDE9">
              <w:rPr>
                <w:rFonts w:eastAsia="Helvetica" w:cs="Helvetica"/>
                <w:b/>
                <w:bCs/>
                <w:lang w:val="en-US"/>
              </w:rPr>
              <w:t>DATA</w:t>
            </w:r>
          </w:p>
        </w:tc>
        <w:tc>
          <w:tcPr>
            <w:tcW w:w="1380" w:type="dxa"/>
          </w:tcPr>
          <w:p w14:paraId="3C20C4F6" w14:textId="34DC1AF0" w:rsidR="62546E0B" w:rsidRDefault="62546E0B" w:rsidP="4B4EFDE9">
            <w:pPr>
              <w:jc w:val="center"/>
              <w:rPr>
                <w:rFonts w:eastAsia="Helvetica" w:cs="Helvetica"/>
                <w:b/>
                <w:bCs/>
                <w:lang w:val="en-US"/>
              </w:rPr>
            </w:pPr>
            <w:r w:rsidRPr="4B4EFDE9">
              <w:rPr>
                <w:rFonts w:eastAsia="Helvetica" w:cs="Helvetica"/>
                <w:b/>
                <w:bCs/>
                <w:lang w:val="en-US"/>
              </w:rPr>
              <w:t>CRC H</w:t>
            </w:r>
          </w:p>
        </w:tc>
        <w:tc>
          <w:tcPr>
            <w:tcW w:w="1365" w:type="dxa"/>
          </w:tcPr>
          <w:p w14:paraId="1592D606" w14:textId="0781551A" w:rsidR="62546E0B" w:rsidRDefault="62546E0B" w:rsidP="4B4EFDE9">
            <w:pPr>
              <w:jc w:val="center"/>
              <w:rPr>
                <w:rFonts w:eastAsia="Helvetica" w:cs="Helvetica"/>
                <w:b/>
                <w:bCs/>
                <w:lang w:val="en-US"/>
              </w:rPr>
            </w:pPr>
            <w:r w:rsidRPr="4B4EFDE9">
              <w:rPr>
                <w:rFonts w:eastAsia="Helvetica" w:cs="Helvetica"/>
                <w:b/>
                <w:bCs/>
                <w:lang w:val="en-US"/>
              </w:rPr>
              <w:t>CRC L</w:t>
            </w:r>
          </w:p>
        </w:tc>
      </w:tr>
      <w:tr w:rsidR="62546E0B" w14:paraId="40458F12" w14:textId="77777777" w:rsidTr="7A6E9540">
        <w:tc>
          <w:tcPr>
            <w:tcW w:w="1695" w:type="dxa"/>
          </w:tcPr>
          <w:p w14:paraId="44827334" w14:textId="66887D51" w:rsidR="62546E0B" w:rsidRDefault="09B482C4" w:rsidP="7A6E9540">
            <w:pPr>
              <w:jc w:val="center"/>
              <w:rPr>
                <w:b/>
                <w:bCs/>
                <w:lang w:val="en-US"/>
              </w:rPr>
            </w:pPr>
            <w:r w:rsidRPr="7A6E9540">
              <w:rPr>
                <w:b/>
                <w:bCs/>
                <w:lang w:val="en-US"/>
              </w:rPr>
              <w:t>1 byte</w:t>
            </w:r>
          </w:p>
        </w:tc>
        <w:tc>
          <w:tcPr>
            <w:tcW w:w="1845" w:type="dxa"/>
          </w:tcPr>
          <w:p w14:paraId="325945CC" w14:textId="5CE14338" w:rsidR="499E3F31" w:rsidRDefault="742D0B7B" w:rsidP="7A6E9540">
            <w:pPr>
              <w:jc w:val="center"/>
              <w:rPr>
                <w:b/>
                <w:bCs/>
                <w:lang w:val="en-US"/>
              </w:rPr>
            </w:pPr>
            <w:r w:rsidRPr="7A6E9540">
              <w:rPr>
                <w:b/>
                <w:bCs/>
                <w:lang w:val="en-US"/>
              </w:rPr>
              <w:t>1 byte</w:t>
            </w:r>
          </w:p>
        </w:tc>
        <w:tc>
          <w:tcPr>
            <w:tcW w:w="3075" w:type="dxa"/>
          </w:tcPr>
          <w:p w14:paraId="11D27BFA" w14:textId="74D9EFEA" w:rsidR="499E3F31" w:rsidRDefault="742D0B7B" w:rsidP="7A6E9540">
            <w:pPr>
              <w:jc w:val="center"/>
              <w:rPr>
                <w:b/>
                <w:bCs/>
                <w:lang w:val="en-US"/>
              </w:rPr>
            </w:pPr>
            <w:r w:rsidRPr="7A6E9540">
              <w:rPr>
                <w:b/>
                <w:bCs/>
                <w:lang w:val="en-US"/>
              </w:rPr>
              <w:t xml:space="preserve">0 up to </w:t>
            </w:r>
            <w:r w:rsidR="50A30CFA" w:rsidRPr="7A6E9540">
              <w:rPr>
                <w:b/>
                <w:bCs/>
                <w:lang w:val="en-US"/>
              </w:rPr>
              <w:t>25</w:t>
            </w:r>
            <w:r w:rsidR="0ADA74B3" w:rsidRPr="7A6E9540">
              <w:rPr>
                <w:b/>
                <w:bCs/>
                <w:lang w:val="en-US"/>
              </w:rPr>
              <w:t>2</w:t>
            </w:r>
            <w:r w:rsidR="50A30CFA" w:rsidRPr="7A6E9540">
              <w:rPr>
                <w:b/>
                <w:bCs/>
                <w:lang w:val="en-US"/>
              </w:rPr>
              <w:t xml:space="preserve"> byte</w:t>
            </w:r>
            <w:r w:rsidR="292CC7F6" w:rsidRPr="7A6E9540">
              <w:rPr>
                <w:b/>
                <w:bCs/>
                <w:lang w:val="en-US"/>
              </w:rPr>
              <w:t>(</w:t>
            </w:r>
            <w:r w:rsidR="50A30CFA" w:rsidRPr="7A6E9540">
              <w:rPr>
                <w:b/>
                <w:bCs/>
                <w:lang w:val="en-US"/>
              </w:rPr>
              <w:t>s</w:t>
            </w:r>
            <w:r w:rsidR="292CC7F6" w:rsidRPr="7A6E9540">
              <w:rPr>
                <w:b/>
                <w:bCs/>
                <w:lang w:val="en-US"/>
              </w:rPr>
              <w:t>)</w:t>
            </w:r>
          </w:p>
        </w:tc>
        <w:tc>
          <w:tcPr>
            <w:tcW w:w="1380" w:type="dxa"/>
          </w:tcPr>
          <w:p w14:paraId="7B7B81F9" w14:textId="34CBB219" w:rsidR="499E3F31" w:rsidRDefault="292CC7F6" w:rsidP="7A6E9540">
            <w:pPr>
              <w:jc w:val="center"/>
              <w:rPr>
                <w:b/>
                <w:bCs/>
                <w:lang w:val="en-US"/>
              </w:rPr>
            </w:pPr>
            <w:r w:rsidRPr="7A6E9540">
              <w:rPr>
                <w:b/>
                <w:bCs/>
                <w:lang w:val="en-US"/>
              </w:rPr>
              <w:t>1 byte</w:t>
            </w:r>
          </w:p>
        </w:tc>
        <w:tc>
          <w:tcPr>
            <w:tcW w:w="1365" w:type="dxa"/>
          </w:tcPr>
          <w:p w14:paraId="3BFC7360" w14:textId="3A23D85B" w:rsidR="499E3F31" w:rsidRDefault="292CC7F6" w:rsidP="7A6E9540">
            <w:pPr>
              <w:jc w:val="center"/>
              <w:rPr>
                <w:b/>
                <w:bCs/>
                <w:lang w:val="en-US"/>
              </w:rPr>
            </w:pPr>
            <w:r w:rsidRPr="7A6E9540">
              <w:rPr>
                <w:b/>
                <w:bCs/>
                <w:lang w:val="en-US"/>
              </w:rPr>
              <w:t>1 byte</w:t>
            </w:r>
          </w:p>
        </w:tc>
      </w:tr>
    </w:tbl>
    <w:p w14:paraId="4109E1CA" w14:textId="7B33792D" w:rsidR="62546E0B" w:rsidRDefault="62546E0B" w:rsidP="62546E0B">
      <w:pPr>
        <w:rPr>
          <w:lang w:val="en-US"/>
        </w:rPr>
      </w:pPr>
    </w:p>
    <w:p w14:paraId="0D4412F8" w14:textId="55186628" w:rsidR="55D900BD" w:rsidRDefault="55D900BD" w:rsidP="62546E0B">
      <w:pPr>
        <w:rPr>
          <w:rFonts w:eastAsia="Helvetica" w:cs="Helvetica"/>
          <w:lang w:val="en-US"/>
        </w:rPr>
      </w:pPr>
      <w:r w:rsidRPr="62546E0B">
        <w:rPr>
          <w:rFonts w:eastAsia="Helvetica" w:cs="Helvetica"/>
          <w:lang w:val="en-US"/>
        </w:rPr>
        <w:t xml:space="preserve">0xFE = Modbus address of the COMM module on internal communication </w:t>
      </w:r>
    </w:p>
    <w:p w14:paraId="2E6F9068" w14:textId="488E4F57" w:rsidR="55D900BD" w:rsidRDefault="55D900BD" w:rsidP="62546E0B">
      <w:pPr>
        <w:rPr>
          <w:rFonts w:eastAsia="Helvetica" w:cs="Helvetica"/>
          <w:lang w:val="en-US"/>
        </w:rPr>
      </w:pPr>
      <w:r w:rsidRPr="62546E0B">
        <w:rPr>
          <w:rFonts w:eastAsia="Helvetica" w:cs="Helvetica"/>
          <w:lang w:val="en-US"/>
        </w:rPr>
        <w:t>0xFD = Modbus address of the MOD module on internal communication</w:t>
      </w:r>
    </w:p>
    <w:p w14:paraId="1D6DD2F1" w14:textId="323486B3" w:rsidR="55D900BD" w:rsidRDefault="55D900BD" w:rsidP="62546E0B">
      <w:pPr>
        <w:rPr>
          <w:rFonts w:eastAsia="Helvetica" w:cs="Helvetica"/>
          <w:lang w:val="en-US"/>
        </w:rPr>
      </w:pPr>
      <w:r w:rsidRPr="62546E0B">
        <w:rPr>
          <w:rFonts w:eastAsia="Helvetica" w:cs="Helvetica"/>
          <w:lang w:val="en-US"/>
        </w:rPr>
        <w:t>0xFC = Modbus address of the ARH module on internal communication</w:t>
      </w:r>
    </w:p>
    <w:p w14:paraId="48CD1A8E" w14:textId="0E71207C" w:rsidR="62546E0B" w:rsidRDefault="62546E0B" w:rsidP="62546E0B">
      <w:pPr>
        <w:rPr>
          <w:lang w:val="en-US"/>
        </w:rPr>
      </w:pPr>
    </w:p>
    <w:p w14:paraId="37A29636" w14:textId="62C681E6" w:rsidR="355BB20F" w:rsidRDefault="355BB20F" w:rsidP="01919A01">
      <w:pPr>
        <w:rPr>
          <w:rFonts w:eastAsia="Helvetica" w:cs="Helvetica"/>
          <w:lang w:val="en-US"/>
        </w:rPr>
      </w:pPr>
      <w:r w:rsidRPr="01919A01">
        <w:rPr>
          <w:rFonts w:eastAsia="Helvetica" w:cs="Helvetica"/>
          <w:lang w:val="en-US"/>
        </w:rPr>
        <w:t xml:space="preserve">FW Upgrade procedure </w:t>
      </w:r>
      <w:r w:rsidR="18783641" w:rsidRPr="01919A01">
        <w:rPr>
          <w:rFonts w:eastAsia="Helvetica" w:cs="Helvetica"/>
          <w:lang w:val="en-US"/>
        </w:rPr>
        <w:t xml:space="preserve">for MOD/ARI/ARH </w:t>
      </w:r>
      <w:r w:rsidRPr="01919A01">
        <w:rPr>
          <w:rFonts w:eastAsia="Helvetica" w:cs="Helvetica"/>
          <w:lang w:val="en-US"/>
        </w:rPr>
        <w:t xml:space="preserve">is available only if </w:t>
      </w:r>
      <w:r w:rsidR="4B310E2D" w:rsidRPr="01919A01">
        <w:rPr>
          <w:rFonts w:eastAsia="Helvetica" w:cs="Helvetica"/>
          <w:lang w:val="en-US"/>
        </w:rPr>
        <w:t xml:space="preserve">they </w:t>
      </w:r>
      <w:r w:rsidR="7E556334" w:rsidRPr="01919A01">
        <w:rPr>
          <w:rFonts w:eastAsia="Helvetica" w:cs="Helvetica"/>
          <w:lang w:val="en-US"/>
        </w:rPr>
        <w:t xml:space="preserve">are in </w:t>
      </w:r>
      <w:r w:rsidR="680EE924" w:rsidRPr="01919A01">
        <w:rPr>
          <w:rFonts w:eastAsia="Helvetica" w:cs="Helvetica"/>
          <w:lang w:val="en-US"/>
        </w:rPr>
        <w:t>‘</w:t>
      </w:r>
      <w:r w:rsidR="7E556334" w:rsidRPr="01919A01">
        <w:rPr>
          <w:rFonts w:eastAsia="Helvetica" w:cs="Helvetica"/>
          <w:lang w:val="en-US"/>
        </w:rPr>
        <w:t>NOT A</w:t>
      </w:r>
      <w:r w:rsidR="14D399A3" w:rsidRPr="01919A01">
        <w:rPr>
          <w:rFonts w:eastAsia="Helvetica" w:cs="Helvetica"/>
          <w:lang w:val="en-US"/>
        </w:rPr>
        <w:t>CTIVE</w:t>
      </w:r>
      <w:r w:rsidR="7E556334" w:rsidRPr="01919A01">
        <w:rPr>
          <w:rFonts w:eastAsia="Helvetica" w:cs="Helvetica"/>
          <w:lang w:val="en-US"/>
        </w:rPr>
        <w:t xml:space="preserve"> mod</w:t>
      </w:r>
      <w:r w:rsidR="57659A82" w:rsidRPr="01919A01">
        <w:rPr>
          <w:rFonts w:eastAsia="Helvetica" w:cs="Helvetica"/>
          <w:lang w:val="en-US"/>
        </w:rPr>
        <w:t>e</w:t>
      </w:r>
      <w:r w:rsidR="26964890" w:rsidRPr="01919A01">
        <w:rPr>
          <w:rFonts w:eastAsia="Helvetica" w:cs="Helvetica"/>
          <w:lang w:val="en-US"/>
        </w:rPr>
        <w:t xml:space="preserve">’ </w:t>
      </w:r>
      <w:r w:rsidR="6FCFFD61" w:rsidRPr="01919A01">
        <w:rPr>
          <w:rFonts w:eastAsia="Helvetica" w:cs="Helvetica"/>
          <w:lang w:val="en-US"/>
        </w:rPr>
        <w:t xml:space="preserve">(device powered but commands/auto-reclosing not activated </w:t>
      </w:r>
      <w:r w:rsidR="394DF5E8" w:rsidRPr="01919A01">
        <w:rPr>
          <w:rFonts w:eastAsia="Helvetica" w:cs="Helvetica"/>
          <w:lang w:val="en-US"/>
        </w:rPr>
        <w:t>and</w:t>
      </w:r>
      <w:r w:rsidR="7E556334" w:rsidRPr="01919A01">
        <w:rPr>
          <w:rFonts w:eastAsia="Helvetica" w:cs="Helvetica"/>
          <w:lang w:val="en-US"/>
        </w:rPr>
        <w:t xml:space="preserve"> </w:t>
      </w:r>
      <w:r w:rsidR="78564465" w:rsidRPr="01919A01">
        <w:rPr>
          <w:rFonts w:eastAsia="Helvetica" w:cs="Helvetica"/>
          <w:lang w:val="en-US"/>
        </w:rPr>
        <w:t>led</w:t>
      </w:r>
      <w:r w:rsidR="7E556334" w:rsidRPr="01919A01">
        <w:rPr>
          <w:rFonts w:eastAsia="Helvetica" w:cs="Helvetica"/>
          <w:lang w:val="en-US"/>
        </w:rPr>
        <w:t xml:space="preserve"> green blinking</w:t>
      </w:r>
      <w:r w:rsidR="172F0C66" w:rsidRPr="01919A01">
        <w:rPr>
          <w:rFonts w:eastAsia="Helvetica" w:cs="Helvetica"/>
          <w:lang w:val="en-US"/>
        </w:rPr>
        <w:t>)</w:t>
      </w:r>
      <w:r w:rsidR="7E556334" w:rsidRPr="01919A01">
        <w:rPr>
          <w:rFonts w:eastAsia="Helvetica" w:cs="Helvetica"/>
          <w:lang w:val="en-US"/>
        </w:rPr>
        <w:t>.</w:t>
      </w:r>
      <w:r w:rsidR="2948351C" w:rsidRPr="01919A01">
        <w:rPr>
          <w:rFonts w:eastAsia="Helvetica" w:cs="Helvetica"/>
          <w:lang w:val="en-US"/>
        </w:rPr>
        <w:t xml:space="preserve"> </w:t>
      </w:r>
    </w:p>
    <w:p w14:paraId="733D038C" w14:textId="7FCB81E9" w:rsidR="355BB20F" w:rsidRDefault="007968FA" w:rsidP="1EBEB0C3">
      <w:pPr>
        <w:rPr>
          <w:rFonts w:eastAsia="Helvetica" w:cs="Helvetica"/>
          <w:lang w:val="en-US"/>
        </w:rPr>
      </w:pPr>
      <w:r>
        <w:rPr>
          <w:rFonts w:eastAsia="Helvetica" w:cs="Helvetica"/>
          <w:lang w:val="en-US"/>
        </w:rPr>
        <w:t xml:space="preserve">A </w:t>
      </w:r>
      <w:r w:rsidR="2948351C" w:rsidRPr="01919A01">
        <w:rPr>
          <w:rFonts w:eastAsia="Helvetica" w:cs="Helvetica"/>
          <w:lang w:val="en-US"/>
        </w:rPr>
        <w:t xml:space="preserve">communication register to </w:t>
      </w:r>
      <w:r w:rsidR="4C7B5C86" w:rsidRPr="01919A01">
        <w:rPr>
          <w:rFonts w:eastAsia="Helvetica" w:cs="Helvetica"/>
          <w:lang w:val="en-US"/>
        </w:rPr>
        <w:t>set</w:t>
      </w:r>
      <w:r w:rsidR="2948351C" w:rsidRPr="01919A01">
        <w:rPr>
          <w:rFonts w:eastAsia="Helvetica" w:cs="Helvetica"/>
          <w:lang w:val="en-US"/>
        </w:rPr>
        <w:t xml:space="preserve"> </w:t>
      </w:r>
      <w:r w:rsidR="79A9A593" w:rsidRPr="01919A01">
        <w:rPr>
          <w:rFonts w:eastAsia="Helvetica" w:cs="Helvetica"/>
          <w:lang w:val="en-US"/>
        </w:rPr>
        <w:t xml:space="preserve">the </w:t>
      </w:r>
      <w:r w:rsidR="0D67FCA9" w:rsidRPr="01919A01">
        <w:rPr>
          <w:rFonts w:eastAsia="Helvetica" w:cs="Helvetica"/>
          <w:lang w:val="en-US"/>
        </w:rPr>
        <w:t>‘</w:t>
      </w:r>
      <w:r w:rsidR="2948351C" w:rsidRPr="01919A01">
        <w:rPr>
          <w:rFonts w:eastAsia="Helvetica" w:cs="Helvetica"/>
          <w:lang w:val="en-US"/>
        </w:rPr>
        <w:t>NOT ACTIVE mod</w:t>
      </w:r>
      <w:r w:rsidR="1E54810D" w:rsidRPr="01919A01">
        <w:rPr>
          <w:rFonts w:eastAsia="Helvetica" w:cs="Helvetica"/>
          <w:lang w:val="en-US"/>
        </w:rPr>
        <w:t>e</w:t>
      </w:r>
      <w:r w:rsidR="52BB3437" w:rsidRPr="01919A01">
        <w:rPr>
          <w:rFonts w:eastAsia="Helvetica" w:cs="Helvetica"/>
          <w:lang w:val="en-US"/>
        </w:rPr>
        <w:t>’</w:t>
      </w:r>
      <w:r w:rsidRPr="007968FA">
        <w:rPr>
          <w:rFonts w:eastAsia="Helvetica" w:cs="Helvetica"/>
          <w:lang w:val="en-US"/>
        </w:rPr>
        <w:t xml:space="preserve"> </w:t>
      </w:r>
      <w:r>
        <w:rPr>
          <w:rFonts w:eastAsia="Helvetica" w:cs="Helvetica"/>
          <w:lang w:val="en-US"/>
        </w:rPr>
        <w:t>s</w:t>
      </w:r>
      <w:r w:rsidRPr="01919A01">
        <w:rPr>
          <w:rFonts w:eastAsia="Helvetica" w:cs="Helvetica"/>
          <w:lang w:val="en-US"/>
        </w:rPr>
        <w:t>hall be foreseen</w:t>
      </w:r>
      <w:r w:rsidR="017DE583" w:rsidRPr="01919A01">
        <w:rPr>
          <w:rFonts w:eastAsia="Helvetica" w:cs="Helvetica"/>
          <w:lang w:val="en-US"/>
        </w:rPr>
        <w:t>,</w:t>
      </w:r>
      <w:r w:rsidR="2948351C" w:rsidRPr="01919A01">
        <w:rPr>
          <w:rFonts w:eastAsia="Helvetica" w:cs="Helvetica"/>
          <w:lang w:val="en-US"/>
        </w:rPr>
        <w:t xml:space="preserve"> to allow the FW upgrade procedure completely from remote</w:t>
      </w:r>
      <w:r w:rsidR="10DEE8EE" w:rsidRPr="01919A01">
        <w:rPr>
          <w:rFonts w:eastAsia="Helvetica" w:cs="Helvetica"/>
          <w:lang w:val="en-US"/>
        </w:rPr>
        <w:t>.</w:t>
      </w:r>
    </w:p>
    <w:p w14:paraId="145380B8" w14:textId="59A2A8D7" w:rsidR="002D0589" w:rsidRPr="002D0589" w:rsidRDefault="384D43D8" w:rsidP="32831D9A">
      <w:pPr>
        <w:rPr>
          <w:rFonts w:eastAsia="Helvetica" w:cs="Helvetica"/>
          <w:highlight w:val="yellow"/>
          <w:lang w:val="en-US"/>
        </w:rPr>
      </w:pPr>
      <w:r w:rsidRPr="005B13CC">
        <w:rPr>
          <w:rFonts w:eastAsia="Helvetica" w:cs="Helvetica"/>
          <w:lang w:val="en-US"/>
        </w:rPr>
        <w:t xml:space="preserve">In case the FW Upgrade shall be done on COMM </w:t>
      </w:r>
      <w:r w:rsidR="0CB87F41" w:rsidRPr="005B13CC">
        <w:rPr>
          <w:rFonts w:eastAsia="Helvetica" w:cs="Helvetica"/>
          <w:lang w:val="en-US"/>
        </w:rPr>
        <w:t>module</w:t>
      </w:r>
      <w:r w:rsidR="37D423A4" w:rsidRPr="005B13CC">
        <w:rPr>
          <w:rFonts w:eastAsia="Helvetica" w:cs="Helvetica"/>
          <w:lang w:val="en-US"/>
        </w:rPr>
        <w:t xml:space="preserve">, </w:t>
      </w:r>
      <w:r w:rsidR="098F24AF" w:rsidRPr="005B13CC">
        <w:rPr>
          <w:rFonts w:eastAsia="Helvetica" w:cs="Helvetica"/>
          <w:lang w:val="en-US"/>
        </w:rPr>
        <w:t xml:space="preserve">does COMM module </w:t>
      </w:r>
      <w:r w:rsidR="0CB87F41" w:rsidRPr="005B13CC">
        <w:rPr>
          <w:rFonts w:eastAsia="Helvetica" w:cs="Helvetica"/>
          <w:lang w:val="en-US"/>
        </w:rPr>
        <w:t>respond to the MOD on internal RS485 communication</w:t>
      </w:r>
      <w:r w:rsidR="11E3952F" w:rsidRPr="005B13CC">
        <w:rPr>
          <w:rFonts w:eastAsia="Helvetica" w:cs="Helvetica"/>
          <w:lang w:val="en-US"/>
        </w:rPr>
        <w:t>?</w:t>
      </w:r>
    </w:p>
    <w:p w14:paraId="702E1CEA" w14:textId="099FD98D" w:rsidR="01919A01" w:rsidRDefault="01919A01" w:rsidP="01919A01">
      <w:pPr>
        <w:rPr>
          <w:rFonts w:eastAsia="Helvetica" w:cs="Helvetica"/>
          <w:b/>
          <w:bCs/>
          <w:lang w:val="en-US"/>
        </w:rPr>
      </w:pPr>
    </w:p>
    <w:p w14:paraId="11A88359" w14:textId="70AFFDBF" w:rsidR="002D0589" w:rsidRPr="002D0589" w:rsidRDefault="42409871" w:rsidP="69329ADE">
      <w:pPr>
        <w:rPr>
          <w:rFonts w:eastAsia="Helvetica" w:cs="Helvetica"/>
          <w:b/>
          <w:bCs/>
          <w:lang w:val="en-US"/>
        </w:rPr>
      </w:pPr>
      <w:r w:rsidRPr="01919A01">
        <w:rPr>
          <w:rFonts w:eastAsia="Helvetica" w:cs="Helvetica"/>
          <w:b/>
          <w:bCs/>
          <w:lang w:val="en-US"/>
        </w:rPr>
        <w:t>Wi-Fi</w:t>
      </w:r>
      <w:r w:rsidR="2C15A685" w:rsidRPr="01919A01">
        <w:rPr>
          <w:rFonts w:eastAsia="Helvetica" w:cs="Helvetica"/>
          <w:b/>
          <w:bCs/>
          <w:lang w:val="en-US"/>
        </w:rPr>
        <w:t xml:space="preserve"> Communication</w:t>
      </w:r>
    </w:p>
    <w:p w14:paraId="6B658C61" w14:textId="61CD4106" w:rsidR="002D0589" w:rsidRPr="002D0589" w:rsidRDefault="42409871" w:rsidP="69329ADE">
      <w:pPr>
        <w:rPr>
          <w:b/>
          <w:bCs/>
          <w:lang w:val="en-US"/>
        </w:rPr>
      </w:pPr>
      <w:r w:rsidRPr="69329ADE">
        <w:rPr>
          <w:rFonts w:eastAsia="Helvetica" w:cs="Helvetica"/>
          <w:b/>
          <w:bCs/>
          <w:lang w:val="en-US"/>
        </w:rPr>
        <w:t>FW Upgrade for MOD</w:t>
      </w:r>
    </w:p>
    <w:p w14:paraId="630B709F" w14:textId="093FFDCF" w:rsidR="002D0589" w:rsidRPr="002D0589" w:rsidRDefault="78BBAC6D" w:rsidP="32831D9A">
      <w:pPr>
        <w:rPr>
          <w:lang w:val="en-US"/>
        </w:rPr>
      </w:pPr>
      <w:r w:rsidRPr="01919A01">
        <w:rPr>
          <w:rFonts w:eastAsia="Helvetica" w:cs="Helvetica"/>
          <w:lang w:val="en-US"/>
        </w:rPr>
        <w:t xml:space="preserve">1- </w:t>
      </w:r>
      <w:r w:rsidR="412F299D" w:rsidRPr="01919A01">
        <w:rPr>
          <w:rFonts w:eastAsia="Helvetica" w:cs="Helvetica"/>
          <w:lang w:val="en-US"/>
        </w:rPr>
        <w:t xml:space="preserve">Trigger for FW upgrade is sent by </w:t>
      </w:r>
      <w:r w:rsidR="42409871" w:rsidRPr="01919A01">
        <w:rPr>
          <w:rFonts w:eastAsia="Helvetica" w:cs="Helvetica"/>
          <w:lang w:val="en-US"/>
        </w:rPr>
        <w:t xml:space="preserve">COMM module, </w:t>
      </w:r>
      <w:r w:rsidR="003530F5" w:rsidRPr="01919A01">
        <w:rPr>
          <w:rFonts w:eastAsia="Helvetica" w:cs="Helvetica"/>
          <w:lang w:val="en-US"/>
        </w:rPr>
        <w:t xml:space="preserve">via </w:t>
      </w:r>
      <w:r w:rsidR="42409871" w:rsidRPr="01919A01">
        <w:rPr>
          <w:rFonts w:eastAsia="Helvetica" w:cs="Helvetica"/>
          <w:lang w:val="en-US"/>
        </w:rPr>
        <w:t>dedicated register</w:t>
      </w:r>
      <w:r w:rsidR="2D0338D4" w:rsidRPr="01919A01">
        <w:rPr>
          <w:rFonts w:eastAsia="Helvetica" w:cs="Helvetica"/>
          <w:lang w:val="en-US"/>
        </w:rPr>
        <w:t>.</w:t>
      </w:r>
      <w:r w:rsidR="42409871" w:rsidRPr="01919A01">
        <w:rPr>
          <w:rFonts w:eastAsia="Helvetica" w:cs="Helvetica"/>
          <w:lang w:val="en-US"/>
        </w:rPr>
        <w:t xml:space="preserve"> </w:t>
      </w:r>
    </w:p>
    <w:p w14:paraId="25F679C9" w14:textId="00907DE3" w:rsidR="002D0589" w:rsidRPr="002D0589" w:rsidRDefault="2E9AAF80" w:rsidP="32831D9A">
      <w:pPr>
        <w:rPr>
          <w:rFonts w:eastAsia="Helvetica" w:cs="Helvetica"/>
          <w:lang w:val="en-US"/>
        </w:rPr>
      </w:pPr>
      <w:r w:rsidRPr="32831D9A">
        <w:rPr>
          <w:rFonts w:eastAsia="Helvetica" w:cs="Helvetica"/>
          <w:lang w:val="en-US"/>
        </w:rPr>
        <w:t xml:space="preserve">2- </w:t>
      </w:r>
      <w:r w:rsidR="42409871" w:rsidRPr="32831D9A">
        <w:rPr>
          <w:rFonts w:eastAsia="Helvetica" w:cs="Helvetica"/>
          <w:lang w:val="en-US"/>
        </w:rPr>
        <w:t>MOD</w:t>
      </w:r>
      <w:r w:rsidR="6A47B708" w:rsidRPr="32831D9A">
        <w:rPr>
          <w:rFonts w:eastAsia="Helvetica" w:cs="Helvetica"/>
          <w:lang w:val="en-US"/>
        </w:rPr>
        <w:t xml:space="preserve"> stop to send status/command telegram and send to the COMM a dedicated telegram to receive the </w:t>
      </w:r>
      <w:r w:rsidR="439F7248" w:rsidRPr="32831D9A">
        <w:rPr>
          <w:rFonts w:eastAsia="Helvetica" w:cs="Helvetica"/>
          <w:lang w:val="en-US"/>
        </w:rPr>
        <w:t xml:space="preserve">first FW package. </w:t>
      </w:r>
    </w:p>
    <w:p w14:paraId="08CE2153" w14:textId="3CE38C77" w:rsidR="002D0589" w:rsidRPr="002D0589" w:rsidRDefault="54E4B185" w:rsidP="32831D9A">
      <w:pPr>
        <w:rPr>
          <w:lang w:val="en-US"/>
        </w:rPr>
      </w:pPr>
      <w:r w:rsidRPr="32831D9A">
        <w:rPr>
          <w:rFonts w:eastAsia="Helvetica" w:cs="Helvetica"/>
          <w:lang w:val="en-US"/>
        </w:rPr>
        <w:t xml:space="preserve">3- </w:t>
      </w:r>
      <w:r w:rsidR="01D8786F" w:rsidRPr="32831D9A">
        <w:rPr>
          <w:rFonts w:eastAsia="Helvetica" w:cs="Helvetica"/>
          <w:lang w:val="en-US"/>
        </w:rPr>
        <w:t>MOD send request</w:t>
      </w:r>
      <w:r w:rsidR="554DCF6C" w:rsidRPr="32831D9A">
        <w:rPr>
          <w:rFonts w:eastAsia="Helvetica" w:cs="Helvetica"/>
          <w:lang w:val="en-US"/>
        </w:rPr>
        <w:t>s, via FW upgrade telegram,</w:t>
      </w:r>
      <w:r w:rsidR="01D8786F" w:rsidRPr="32831D9A">
        <w:rPr>
          <w:rFonts w:eastAsia="Helvetica" w:cs="Helvetica"/>
          <w:lang w:val="en-US"/>
        </w:rPr>
        <w:t xml:space="preserve"> to receive </w:t>
      </w:r>
      <w:r w:rsidR="07A9B9F8" w:rsidRPr="32831D9A">
        <w:rPr>
          <w:rFonts w:eastAsia="Helvetica" w:cs="Helvetica"/>
          <w:lang w:val="en-US"/>
        </w:rPr>
        <w:t xml:space="preserve">a </w:t>
      </w:r>
      <w:r w:rsidR="01D8786F" w:rsidRPr="32831D9A">
        <w:rPr>
          <w:rFonts w:eastAsia="Helvetica" w:cs="Helvetica"/>
          <w:lang w:val="en-US"/>
        </w:rPr>
        <w:t xml:space="preserve">new </w:t>
      </w:r>
      <w:r w:rsidR="40E93CAB" w:rsidRPr="32831D9A">
        <w:rPr>
          <w:rFonts w:eastAsia="Helvetica" w:cs="Helvetica"/>
          <w:lang w:val="en-US"/>
        </w:rPr>
        <w:t xml:space="preserve">FW </w:t>
      </w:r>
      <w:r w:rsidR="01D8786F" w:rsidRPr="32831D9A">
        <w:rPr>
          <w:rFonts w:eastAsia="Helvetica" w:cs="Helvetica"/>
          <w:lang w:val="en-US"/>
        </w:rPr>
        <w:t>package u</w:t>
      </w:r>
      <w:r w:rsidR="206A08CE" w:rsidRPr="32831D9A">
        <w:rPr>
          <w:rFonts w:eastAsia="Helvetica" w:cs="Helvetica"/>
          <w:lang w:val="en-US"/>
        </w:rPr>
        <w:t>ntil</w:t>
      </w:r>
      <w:r w:rsidR="01D8786F" w:rsidRPr="32831D9A">
        <w:rPr>
          <w:rFonts w:eastAsia="Helvetica" w:cs="Helvetica"/>
          <w:lang w:val="en-US"/>
        </w:rPr>
        <w:t xml:space="preserve"> the COMM </w:t>
      </w:r>
      <w:r w:rsidR="645719AC" w:rsidRPr="32831D9A">
        <w:rPr>
          <w:rFonts w:eastAsia="Helvetica" w:cs="Helvetica"/>
          <w:lang w:val="en-US"/>
        </w:rPr>
        <w:t xml:space="preserve">module </w:t>
      </w:r>
      <w:r w:rsidR="01D8786F" w:rsidRPr="32831D9A">
        <w:rPr>
          <w:rFonts w:eastAsia="Helvetica" w:cs="Helvetica"/>
          <w:lang w:val="en-US"/>
        </w:rPr>
        <w:t>respond with</w:t>
      </w:r>
      <w:r w:rsidR="46B3282E" w:rsidRPr="32831D9A">
        <w:rPr>
          <w:rFonts w:eastAsia="Helvetica" w:cs="Helvetica"/>
          <w:lang w:val="en-US"/>
        </w:rPr>
        <w:t xml:space="preserve"> </w:t>
      </w:r>
      <w:r w:rsidR="01D8786F" w:rsidRPr="32831D9A">
        <w:rPr>
          <w:rFonts w:eastAsia="Helvetica" w:cs="Helvetica"/>
          <w:lang w:val="en-US"/>
        </w:rPr>
        <w:t>a “terminate telegram</w:t>
      </w:r>
      <w:r w:rsidR="742B4E6C" w:rsidRPr="32831D9A">
        <w:rPr>
          <w:rFonts w:eastAsia="Helvetica" w:cs="Helvetica"/>
          <w:lang w:val="en-US"/>
        </w:rPr>
        <w:t>”</w:t>
      </w:r>
      <w:r w:rsidR="332D757C" w:rsidRPr="32831D9A">
        <w:rPr>
          <w:rFonts w:eastAsia="Helvetica" w:cs="Helvetica"/>
          <w:lang w:val="en-US"/>
        </w:rPr>
        <w:t xml:space="preserve"> </w:t>
      </w:r>
    </w:p>
    <w:p w14:paraId="27D8D90E" w14:textId="12A61D26" w:rsidR="002D0589" w:rsidRPr="002D0589" w:rsidRDefault="60ADE943" w:rsidP="69329ADE">
      <w:pPr>
        <w:rPr>
          <w:rFonts w:eastAsia="Helvetica" w:cs="Helvetica"/>
          <w:lang w:val="en-US"/>
        </w:rPr>
      </w:pPr>
      <w:r w:rsidRPr="32831D9A">
        <w:rPr>
          <w:rFonts w:eastAsia="Helvetica" w:cs="Helvetica"/>
          <w:lang w:val="en-US"/>
        </w:rPr>
        <w:lastRenderedPageBreak/>
        <w:t xml:space="preserve">4- </w:t>
      </w:r>
      <w:r w:rsidR="01D8786F" w:rsidRPr="32831D9A">
        <w:rPr>
          <w:rFonts w:eastAsia="Helvetica" w:cs="Helvetica"/>
          <w:lang w:val="en-US"/>
        </w:rPr>
        <w:t>MOD calculate CRC</w:t>
      </w:r>
      <w:r w:rsidR="7613AFEA" w:rsidRPr="32831D9A">
        <w:rPr>
          <w:rFonts w:eastAsia="Helvetica" w:cs="Helvetica"/>
          <w:lang w:val="en-US"/>
        </w:rPr>
        <w:t xml:space="preserve"> and send to the COMM module the </w:t>
      </w:r>
      <w:r w:rsidR="03D1A255" w:rsidRPr="32831D9A">
        <w:rPr>
          <w:rFonts w:eastAsia="Helvetica" w:cs="Helvetica"/>
          <w:lang w:val="en-US"/>
        </w:rPr>
        <w:t>information</w:t>
      </w:r>
      <w:r w:rsidR="7613AFEA" w:rsidRPr="32831D9A">
        <w:rPr>
          <w:rFonts w:eastAsia="Helvetica" w:cs="Helvetica"/>
          <w:lang w:val="en-US"/>
        </w:rPr>
        <w:t xml:space="preserve"> about the result of the FW </w:t>
      </w:r>
      <w:r w:rsidR="2D90DC9C" w:rsidRPr="32831D9A">
        <w:rPr>
          <w:rFonts w:eastAsia="Helvetica" w:cs="Helvetica"/>
          <w:lang w:val="en-US"/>
        </w:rPr>
        <w:t>u</w:t>
      </w:r>
      <w:r w:rsidR="7613AFEA" w:rsidRPr="32831D9A">
        <w:rPr>
          <w:rFonts w:eastAsia="Helvetica" w:cs="Helvetica"/>
          <w:lang w:val="en-US"/>
        </w:rPr>
        <w:t>pgrade procedure</w:t>
      </w:r>
      <w:r w:rsidR="539C737D" w:rsidRPr="32831D9A">
        <w:rPr>
          <w:rFonts w:eastAsia="Helvetica" w:cs="Helvetica"/>
          <w:lang w:val="en-US"/>
        </w:rPr>
        <w:t>:</w:t>
      </w:r>
      <w:r w:rsidR="7613AFEA" w:rsidRPr="32831D9A">
        <w:rPr>
          <w:rFonts w:eastAsia="Helvetica" w:cs="Helvetica"/>
          <w:lang w:val="en-US"/>
        </w:rPr>
        <w:t xml:space="preserve"> fail / </w:t>
      </w:r>
      <w:r w:rsidR="2B26903C" w:rsidRPr="32831D9A">
        <w:rPr>
          <w:rFonts w:eastAsia="Helvetica" w:cs="Helvetica"/>
          <w:lang w:val="en-US"/>
        </w:rPr>
        <w:t>success.</w:t>
      </w:r>
    </w:p>
    <w:p w14:paraId="32674301" w14:textId="423A19F9" w:rsidR="356A6757" w:rsidRDefault="356A6757" w:rsidP="69329ADE">
      <w:pPr>
        <w:rPr>
          <w:lang w:val="en-US"/>
        </w:rPr>
      </w:pPr>
      <w:r w:rsidRPr="32831D9A">
        <w:rPr>
          <w:rFonts w:eastAsia="Helvetica" w:cs="Helvetica"/>
          <w:lang w:val="en-US"/>
        </w:rPr>
        <w:t>5- ‘Normal' internal communication can start again</w:t>
      </w:r>
      <w:r w:rsidR="0139A1A8" w:rsidRPr="32831D9A">
        <w:rPr>
          <w:rFonts w:eastAsia="Helvetica" w:cs="Helvetica"/>
          <w:lang w:val="en-US"/>
        </w:rPr>
        <w:t>.</w:t>
      </w:r>
    </w:p>
    <w:p w14:paraId="1CD9FBC5" w14:textId="6DEB600D" w:rsidR="130306B0" w:rsidRDefault="130306B0" w:rsidP="69329ADE">
      <w:pPr>
        <w:rPr>
          <w:rFonts w:eastAsia="Helvetica" w:cs="Helvetica"/>
          <w:b/>
          <w:bCs/>
          <w:lang w:val="en-US"/>
        </w:rPr>
      </w:pPr>
      <w:r w:rsidRPr="69329ADE">
        <w:rPr>
          <w:rFonts w:eastAsia="Helvetica" w:cs="Helvetica"/>
          <w:b/>
          <w:bCs/>
          <w:lang w:val="en-US"/>
        </w:rPr>
        <w:t>FW Upgrade for ARH</w:t>
      </w:r>
    </w:p>
    <w:p w14:paraId="3D782066" w14:textId="5D9F82CD" w:rsidR="130306B0" w:rsidRDefault="130306B0" w:rsidP="32831D9A">
      <w:pPr>
        <w:rPr>
          <w:lang w:val="en-US"/>
        </w:rPr>
      </w:pPr>
      <w:r w:rsidRPr="01919A01">
        <w:rPr>
          <w:rFonts w:eastAsia="Helvetica" w:cs="Helvetica"/>
          <w:lang w:val="en-US"/>
        </w:rPr>
        <w:t>Same procedure as before but in this case, MOD works as a repeater for the ARH device</w:t>
      </w:r>
      <w:r w:rsidR="640F16EB" w:rsidRPr="01919A01">
        <w:rPr>
          <w:rFonts w:eastAsia="Helvetica" w:cs="Helvetica"/>
          <w:lang w:val="en-US"/>
        </w:rPr>
        <w:t>.</w:t>
      </w:r>
    </w:p>
    <w:p w14:paraId="00EF03C9" w14:textId="0BE3C952" w:rsidR="01919A01" w:rsidRDefault="01919A01" w:rsidP="01919A01">
      <w:pPr>
        <w:rPr>
          <w:rFonts w:eastAsia="Helvetica" w:cs="Helvetica"/>
          <w:b/>
          <w:bCs/>
          <w:lang w:val="en-US"/>
        </w:rPr>
      </w:pPr>
    </w:p>
    <w:p w14:paraId="5EC8994A" w14:textId="1C6A7D36" w:rsidR="23754DCF" w:rsidRDefault="23754DCF" w:rsidP="69329ADE">
      <w:pPr>
        <w:rPr>
          <w:rFonts w:eastAsia="Helvetica" w:cs="Helvetica"/>
          <w:b/>
          <w:bCs/>
          <w:lang w:val="en-US"/>
        </w:rPr>
      </w:pPr>
      <w:r w:rsidRPr="01919A01">
        <w:rPr>
          <w:rFonts w:eastAsia="Helvetica" w:cs="Helvetica"/>
          <w:b/>
          <w:bCs/>
          <w:lang w:val="en-US"/>
        </w:rPr>
        <w:t>RS485</w:t>
      </w:r>
      <w:r w:rsidR="41EBFFF2" w:rsidRPr="01919A01">
        <w:rPr>
          <w:rFonts w:eastAsia="Helvetica" w:cs="Helvetica"/>
          <w:b/>
          <w:bCs/>
          <w:lang w:val="en-US"/>
        </w:rPr>
        <w:t xml:space="preserve"> Communication</w:t>
      </w:r>
    </w:p>
    <w:p w14:paraId="5820A8C3" w14:textId="05A45A41" w:rsidR="23754DCF" w:rsidRDefault="240B0E7F" w:rsidP="69329ADE">
      <w:pPr>
        <w:rPr>
          <w:lang w:val="en-US"/>
        </w:rPr>
      </w:pPr>
      <w:r w:rsidRPr="32831D9A">
        <w:rPr>
          <w:lang w:val="en-US"/>
        </w:rPr>
        <w:t>S</w:t>
      </w:r>
      <w:r w:rsidR="23754DCF" w:rsidRPr="32831D9A">
        <w:rPr>
          <w:lang w:val="en-US"/>
        </w:rPr>
        <w:t>ame procedure of the ‘Wi-Fi use case’.</w:t>
      </w:r>
    </w:p>
    <w:p w14:paraId="71471348" w14:textId="62A8636D" w:rsidR="23754DCF" w:rsidRDefault="23754DCF" w:rsidP="69329ADE">
      <w:pPr>
        <w:rPr>
          <w:lang w:val="en-US"/>
        </w:rPr>
      </w:pPr>
      <w:r w:rsidRPr="4E1592A5">
        <w:rPr>
          <w:lang w:val="en-US"/>
        </w:rPr>
        <w:t xml:space="preserve">In this case the FW Upgrade procedure is </w:t>
      </w:r>
      <w:r w:rsidR="485B7036" w:rsidRPr="4E1592A5">
        <w:rPr>
          <w:lang w:val="en-US"/>
        </w:rPr>
        <w:t>triggered</w:t>
      </w:r>
      <w:r w:rsidRPr="4E1592A5">
        <w:rPr>
          <w:lang w:val="en-US"/>
        </w:rPr>
        <w:t xml:space="preserve"> </w:t>
      </w:r>
      <w:r w:rsidR="0B1F7ED9" w:rsidRPr="4E1592A5">
        <w:rPr>
          <w:lang w:val="en-US"/>
        </w:rPr>
        <w:t xml:space="preserve">by </w:t>
      </w:r>
      <w:r w:rsidR="00E06552">
        <w:rPr>
          <w:lang w:val="en-US"/>
        </w:rPr>
        <w:t xml:space="preserve">Master </w:t>
      </w:r>
      <w:r w:rsidR="2AC80D8A" w:rsidRPr="4E1592A5">
        <w:rPr>
          <w:lang w:val="en-US"/>
        </w:rPr>
        <w:t xml:space="preserve">Modbus </w:t>
      </w:r>
      <w:r w:rsidR="00E06552">
        <w:rPr>
          <w:lang w:val="en-US"/>
        </w:rPr>
        <w:t xml:space="preserve">via Modbus </w:t>
      </w:r>
      <w:r w:rsidRPr="4E1592A5">
        <w:rPr>
          <w:lang w:val="en-US"/>
        </w:rPr>
        <w:t xml:space="preserve">telegram to the COMM module. </w:t>
      </w:r>
    </w:p>
    <w:p w14:paraId="6DE37FDF" w14:textId="216F1BF0" w:rsidR="23754DCF" w:rsidRDefault="23754DCF" w:rsidP="32831D9A">
      <w:pPr>
        <w:rPr>
          <w:lang w:val="en-US"/>
        </w:rPr>
      </w:pPr>
      <w:r w:rsidRPr="32831D9A">
        <w:rPr>
          <w:lang w:val="en-US"/>
        </w:rPr>
        <w:t xml:space="preserve">In this case there’ll be a delay because the </w:t>
      </w:r>
      <w:r w:rsidR="18A88A35" w:rsidRPr="32831D9A">
        <w:rPr>
          <w:lang w:val="en-US"/>
        </w:rPr>
        <w:t>third-party</w:t>
      </w:r>
      <w:r w:rsidRPr="32831D9A">
        <w:rPr>
          <w:lang w:val="en-US"/>
        </w:rPr>
        <w:t xml:space="preserve"> tool will be informed about the result of the FW Upgrade procedure only when effec</w:t>
      </w:r>
      <w:r w:rsidR="0C5A8571" w:rsidRPr="32831D9A">
        <w:rPr>
          <w:lang w:val="en-US"/>
        </w:rPr>
        <w:t>tively the FW upgrade has been done on the related devices (MOD/ARI/ARH)</w:t>
      </w:r>
      <w:r w:rsidR="09015393" w:rsidRPr="32831D9A">
        <w:rPr>
          <w:lang w:val="en-US"/>
        </w:rPr>
        <w:t xml:space="preserve">. </w:t>
      </w:r>
    </w:p>
    <w:p w14:paraId="4971D674" w14:textId="2851DE24" w:rsidR="23754DCF" w:rsidRDefault="09015393" w:rsidP="69329ADE">
      <w:pPr>
        <w:rPr>
          <w:lang w:val="en-US"/>
        </w:rPr>
      </w:pPr>
      <w:r w:rsidRPr="32831D9A">
        <w:rPr>
          <w:lang w:val="en-US"/>
        </w:rPr>
        <w:t>W</w:t>
      </w:r>
      <w:r w:rsidR="079BCFB0" w:rsidRPr="32831D9A">
        <w:rPr>
          <w:lang w:val="en-US"/>
        </w:rPr>
        <w:t xml:space="preserve">hen the FW has been </w:t>
      </w:r>
      <w:r w:rsidR="5EE30293" w:rsidRPr="32831D9A">
        <w:rPr>
          <w:lang w:val="en-US"/>
        </w:rPr>
        <w:t>received</w:t>
      </w:r>
      <w:r w:rsidR="079BCFB0" w:rsidRPr="32831D9A">
        <w:rPr>
          <w:lang w:val="en-US"/>
        </w:rPr>
        <w:t xml:space="preserve"> </w:t>
      </w:r>
      <w:r w:rsidR="236A4C07" w:rsidRPr="32831D9A">
        <w:rPr>
          <w:lang w:val="en-US"/>
        </w:rPr>
        <w:t>by the</w:t>
      </w:r>
      <w:r w:rsidR="079BCFB0" w:rsidRPr="32831D9A">
        <w:rPr>
          <w:lang w:val="en-US"/>
        </w:rPr>
        <w:t xml:space="preserve"> COMM module</w:t>
      </w:r>
      <w:r w:rsidR="3DB1430A" w:rsidRPr="32831D9A">
        <w:rPr>
          <w:lang w:val="en-US"/>
        </w:rPr>
        <w:t>,</w:t>
      </w:r>
      <w:r w:rsidR="079BCFB0" w:rsidRPr="32831D9A">
        <w:rPr>
          <w:lang w:val="en-US"/>
        </w:rPr>
        <w:t xml:space="preserve"> </w:t>
      </w:r>
      <w:r w:rsidR="140FC2CD" w:rsidRPr="32831D9A">
        <w:rPr>
          <w:lang w:val="en-US"/>
        </w:rPr>
        <w:t xml:space="preserve">it </w:t>
      </w:r>
      <w:r w:rsidR="079BCFB0" w:rsidRPr="32831D9A">
        <w:rPr>
          <w:lang w:val="en-US"/>
        </w:rPr>
        <w:t xml:space="preserve">shall be </w:t>
      </w:r>
      <w:r w:rsidR="1D4A4252" w:rsidRPr="32831D9A">
        <w:rPr>
          <w:lang w:val="en-US"/>
        </w:rPr>
        <w:t>checking</w:t>
      </w:r>
      <w:r w:rsidR="079BCFB0" w:rsidRPr="32831D9A">
        <w:rPr>
          <w:lang w:val="en-US"/>
        </w:rPr>
        <w:t xml:space="preserve"> the</w:t>
      </w:r>
      <w:r w:rsidR="1ACFDF52" w:rsidRPr="32831D9A">
        <w:rPr>
          <w:lang w:val="en-US"/>
        </w:rPr>
        <w:t xml:space="preserve"> FW</w:t>
      </w:r>
      <w:r w:rsidR="079BCFB0" w:rsidRPr="32831D9A">
        <w:rPr>
          <w:lang w:val="en-US"/>
        </w:rPr>
        <w:t xml:space="preserve"> integrity and send the FW to the MOD/ARI/ARH only if the FW image is good</w:t>
      </w:r>
      <w:r w:rsidR="13C8350F" w:rsidRPr="32831D9A">
        <w:rPr>
          <w:lang w:val="en-US"/>
        </w:rPr>
        <w:t>.</w:t>
      </w:r>
      <w:r w:rsidR="079BCFB0" w:rsidRPr="32831D9A">
        <w:rPr>
          <w:lang w:val="en-US"/>
        </w:rPr>
        <w:t xml:space="preserve"> </w:t>
      </w:r>
    </w:p>
    <w:p w14:paraId="7511AC5A" w14:textId="1DB05EE6" w:rsidR="287C6CE9" w:rsidRDefault="287C6CE9" w:rsidP="69329ADE">
      <w:pPr>
        <w:rPr>
          <w:lang w:val="en-US"/>
        </w:rPr>
      </w:pPr>
      <w:r w:rsidRPr="4E1592A5">
        <w:rPr>
          <w:lang w:val="en-US"/>
        </w:rPr>
        <w:t>At the end</w:t>
      </w:r>
      <w:r w:rsidR="19226E23" w:rsidRPr="4E1592A5">
        <w:rPr>
          <w:lang w:val="en-US"/>
        </w:rPr>
        <w:t>,</w:t>
      </w:r>
      <w:r w:rsidRPr="4E1592A5">
        <w:rPr>
          <w:lang w:val="en-US"/>
        </w:rPr>
        <w:t xml:space="preserve"> when COMM module receive the information from </w:t>
      </w:r>
      <w:r w:rsidR="09A44FD4" w:rsidRPr="4E1592A5">
        <w:rPr>
          <w:lang w:val="en-US"/>
        </w:rPr>
        <w:t>MOD/ARI/ARH</w:t>
      </w:r>
      <w:r w:rsidR="7F63A24D" w:rsidRPr="4E1592A5">
        <w:rPr>
          <w:lang w:val="en-US"/>
        </w:rPr>
        <w:t xml:space="preserve"> about the result of the FW Upgrade it can send this result to </w:t>
      </w:r>
      <w:r w:rsidR="00E06552">
        <w:rPr>
          <w:lang w:val="en-US"/>
        </w:rPr>
        <w:t>Master Modbus</w:t>
      </w:r>
      <w:r w:rsidR="7F63A24D" w:rsidRPr="4E1592A5">
        <w:rPr>
          <w:lang w:val="en-US"/>
        </w:rPr>
        <w:t>.</w:t>
      </w:r>
    </w:p>
    <w:p w14:paraId="21A600EC" w14:textId="66EB03F7" w:rsidR="070B148F" w:rsidRDefault="070B148F" w:rsidP="01919A01">
      <w:pPr>
        <w:rPr>
          <w:b/>
          <w:bCs/>
          <w:lang w:val="en-US"/>
        </w:rPr>
      </w:pPr>
      <w:r w:rsidRPr="01919A01">
        <w:rPr>
          <w:b/>
          <w:bCs/>
          <w:lang w:val="en-US"/>
        </w:rPr>
        <w:t>Modbus Functions Upgrade</w:t>
      </w:r>
    </w:p>
    <w:p w14:paraId="34088CFC" w14:textId="7D708766" w:rsidR="070B148F" w:rsidRDefault="070B148F" w:rsidP="01919A01">
      <w:pPr>
        <w:rPr>
          <w:b/>
          <w:bCs/>
          <w:lang w:val="en-US"/>
        </w:rPr>
      </w:pPr>
      <w:r w:rsidRPr="01919A01">
        <w:rPr>
          <w:b/>
          <w:bCs/>
          <w:lang w:val="en-US"/>
        </w:rPr>
        <w:t>Upgrade Enable</w:t>
      </w:r>
    </w:p>
    <w:p w14:paraId="4D78EA83" w14:textId="7A40EDA2" w:rsidR="070B148F" w:rsidRDefault="070B148F" w:rsidP="01919A01">
      <w:pPr>
        <w:rPr>
          <w:lang w:val="en-US"/>
        </w:rPr>
      </w:pPr>
      <w:r w:rsidRPr="029BABA4">
        <w:rPr>
          <w:lang w:val="en-US"/>
        </w:rPr>
        <w:t>Request</w:t>
      </w:r>
      <w:r w:rsidR="4F0A07DA" w:rsidRPr="029BABA4">
        <w:rPr>
          <w:lang w:val="en-US"/>
        </w:rPr>
        <w:t xml:space="preserve"> from</w:t>
      </w:r>
      <w:r w:rsidR="410C0B7D" w:rsidRPr="029BABA4">
        <w:rPr>
          <w:lang w:val="en-US"/>
        </w:rPr>
        <w:t xml:space="preserve"> the</w:t>
      </w:r>
      <w:r w:rsidR="4F0A07DA" w:rsidRPr="029BABA4">
        <w:rPr>
          <w:lang w:val="en-US"/>
        </w:rPr>
        <w:t xml:space="preserve"> third-party tool</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1919A01" w14:paraId="61F5E09A" w14:textId="77777777" w:rsidTr="01919A01">
        <w:tc>
          <w:tcPr>
            <w:tcW w:w="1560" w:type="dxa"/>
          </w:tcPr>
          <w:p w14:paraId="059EB966" w14:textId="6F33EF8C" w:rsidR="070B148F" w:rsidRDefault="070B148F" w:rsidP="01919A01">
            <w:pPr>
              <w:jc w:val="center"/>
              <w:rPr>
                <w:b/>
                <w:bCs/>
                <w:lang w:val="en-US"/>
              </w:rPr>
            </w:pPr>
            <w:r w:rsidRPr="01919A01">
              <w:rPr>
                <w:b/>
                <w:bCs/>
                <w:lang w:val="en-US"/>
              </w:rPr>
              <w:t>0</w:t>
            </w:r>
          </w:p>
        </w:tc>
        <w:tc>
          <w:tcPr>
            <w:tcW w:w="1560" w:type="dxa"/>
          </w:tcPr>
          <w:p w14:paraId="67DF5266" w14:textId="2069E69E" w:rsidR="070B148F" w:rsidRDefault="070B148F" w:rsidP="01919A01">
            <w:pPr>
              <w:jc w:val="center"/>
              <w:rPr>
                <w:b/>
                <w:bCs/>
                <w:lang w:val="en-US"/>
              </w:rPr>
            </w:pPr>
            <w:r w:rsidRPr="01919A01">
              <w:rPr>
                <w:b/>
                <w:bCs/>
                <w:lang w:val="en-US"/>
              </w:rPr>
              <w:t>1</w:t>
            </w:r>
          </w:p>
        </w:tc>
        <w:tc>
          <w:tcPr>
            <w:tcW w:w="1560" w:type="dxa"/>
          </w:tcPr>
          <w:p w14:paraId="54E58AA4" w14:textId="714FF1DD" w:rsidR="070B148F" w:rsidRDefault="070B148F" w:rsidP="01919A01">
            <w:pPr>
              <w:jc w:val="center"/>
              <w:rPr>
                <w:b/>
                <w:bCs/>
                <w:lang w:val="en-US"/>
              </w:rPr>
            </w:pPr>
            <w:r w:rsidRPr="01919A01">
              <w:rPr>
                <w:b/>
                <w:bCs/>
                <w:lang w:val="en-US"/>
              </w:rPr>
              <w:t>2</w:t>
            </w:r>
          </w:p>
        </w:tc>
        <w:tc>
          <w:tcPr>
            <w:tcW w:w="1560" w:type="dxa"/>
          </w:tcPr>
          <w:p w14:paraId="5F0AC992" w14:textId="18C27B9E" w:rsidR="070B148F" w:rsidRDefault="070B148F" w:rsidP="01919A01">
            <w:pPr>
              <w:jc w:val="center"/>
              <w:rPr>
                <w:b/>
                <w:bCs/>
                <w:lang w:val="en-US"/>
              </w:rPr>
            </w:pPr>
            <w:r w:rsidRPr="01919A01">
              <w:rPr>
                <w:b/>
                <w:bCs/>
                <w:lang w:val="en-US"/>
              </w:rPr>
              <w:t>3</w:t>
            </w:r>
          </w:p>
        </w:tc>
        <w:tc>
          <w:tcPr>
            <w:tcW w:w="1560" w:type="dxa"/>
          </w:tcPr>
          <w:p w14:paraId="37B42179" w14:textId="441F0AE4" w:rsidR="01919A01" w:rsidRDefault="01919A01" w:rsidP="01919A01">
            <w:pPr>
              <w:jc w:val="center"/>
              <w:rPr>
                <w:b/>
                <w:bCs/>
                <w:lang w:val="en-US"/>
              </w:rPr>
            </w:pPr>
          </w:p>
        </w:tc>
        <w:tc>
          <w:tcPr>
            <w:tcW w:w="1560" w:type="dxa"/>
          </w:tcPr>
          <w:p w14:paraId="00F65CD1" w14:textId="441F0AE4" w:rsidR="01919A01" w:rsidRDefault="01919A01" w:rsidP="01919A01">
            <w:pPr>
              <w:jc w:val="center"/>
              <w:rPr>
                <w:b/>
                <w:bCs/>
                <w:lang w:val="en-US"/>
              </w:rPr>
            </w:pPr>
          </w:p>
        </w:tc>
      </w:tr>
      <w:tr w:rsidR="01919A01" w14:paraId="56B1599C" w14:textId="77777777" w:rsidTr="01919A01">
        <w:tc>
          <w:tcPr>
            <w:tcW w:w="1560" w:type="dxa"/>
          </w:tcPr>
          <w:p w14:paraId="38834820" w14:textId="5F722F06" w:rsidR="070B148F" w:rsidRDefault="070B148F" w:rsidP="01919A01">
            <w:pPr>
              <w:rPr>
                <w:b/>
                <w:bCs/>
                <w:lang w:val="en-US"/>
              </w:rPr>
            </w:pPr>
            <w:r w:rsidRPr="01919A01">
              <w:rPr>
                <w:b/>
                <w:bCs/>
                <w:lang w:val="en-US"/>
              </w:rPr>
              <w:t>ID</w:t>
            </w:r>
          </w:p>
        </w:tc>
        <w:tc>
          <w:tcPr>
            <w:tcW w:w="1560" w:type="dxa"/>
          </w:tcPr>
          <w:p w14:paraId="0DF4716B" w14:textId="4182EF95" w:rsidR="070B148F" w:rsidRDefault="070B148F" w:rsidP="01919A01">
            <w:pPr>
              <w:rPr>
                <w:b/>
                <w:bCs/>
                <w:lang w:val="en-US"/>
              </w:rPr>
            </w:pPr>
            <w:r w:rsidRPr="01919A01">
              <w:rPr>
                <w:b/>
                <w:bCs/>
                <w:lang w:val="en-US"/>
              </w:rPr>
              <w:t>0x41</w:t>
            </w:r>
          </w:p>
        </w:tc>
        <w:tc>
          <w:tcPr>
            <w:tcW w:w="1560" w:type="dxa"/>
          </w:tcPr>
          <w:p w14:paraId="0B74897C" w14:textId="33634368" w:rsidR="070B148F" w:rsidRDefault="070B148F" w:rsidP="01919A01">
            <w:pPr>
              <w:rPr>
                <w:b/>
                <w:bCs/>
                <w:lang w:val="en-US"/>
              </w:rPr>
            </w:pPr>
            <w:r w:rsidRPr="01919A01">
              <w:rPr>
                <w:b/>
                <w:bCs/>
                <w:lang w:val="en-US"/>
              </w:rPr>
              <w:t>0x01</w:t>
            </w:r>
          </w:p>
        </w:tc>
        <w:tc>
          <w:tcPr>
            <w:tcW w:w="1560" w:type="dxa"/>
          </w:tcPr>
          <w:p w14:paraId="1F58CC34" w14:textId="00AC385F" w:rsidR="070B148F" w:rsidRDefault="070B148F" w:rsidP="01919A01">
            <w:pPr>
              <w:rPr>
                <w:b/>
                <w:bCs/>
                <w:lang w:val="en-US"/>
              </w:rPr>
            </w:pPr>
            <w:r w:rsidRPr="01919A01">
              <w:rPr>
                <w:b/>
                <w:bCs/>
                <w:lang w:val="en-US"/>
              </w:rPr>
              <w:t>Interface</w:t>
            </w:r>
          </w:p>
        </w:tc>
        <w:tc>
          <w:tcPr>
            <w:tcW w:w="1560" w:type="dxa"/>
          </w:tcPr>
          <w:p w14:paraId="5BDFDCA0" w14:textId="34DC1AF0" w:rsidR="070B148F" w:rsidRDefault="070B148F" w:rsidP="01919A01">
            <w:pPr>
              <w:rPr>
                <w:b/>
                <w:bCs/>
                <w:lang w:val="en-US"/>
              </w:rPr>
            </w:pPr>
            <w:r w:rsidRPr="01919A01">
              <w:rPr>
                <w:b/>
                <w:bCs/>
                <w:lang w:val="en-US"/>
              </w:rPr>
              <w:t>CRC H</w:t>
            </w:r>
          </w:p>
        </w:tc>
        <w:tc>
          <w:tcPr>
            <w:tcW w:w="1560" w:type="dxa"/>
          </w:tcPr>
          <w:p w14:paraId="05079383" w14:textId="0781551A" w:rsidR="070B148F" w:rsidRDefault="070B148F" w:rsidP="01919A01">
            <w:pPr>
              <w:rPr>
                <w:b/>
                <w:bCs/>
                <w:lang w:val="en-US"/>
              </w:rPr>
            </w:pPr>
            <w:r w:rsidRPr="01919A01">
              <w:rPr>
                <w:b/>
                <w:bCs/>
                <w:lang w:val="en-US"/>
              </w:rPr>
              <w:t>CRC L</w:t>
            </w:r>
          </w:p>
        </w:tc>
      </w:tr>
    </w:tbl>
    <w:p w14:paraId="1EAC3C6C" w14:textId="13A27E2C" w:rsidR="69329ADE" w:rsidRDefault="070B148F" w:rsidP="01919A01">
      <w:pPr>
        <w:rPr>
          <w:lang w:val="en-US"/>
        </w:rPr>
      </w:pPr>
      <w:r w:rsidRPr="029BABA4">
        <w:rPr>
          <w:lang w:val="en-US"/>
        </w:rPr>
        <w:t>Response</w:t>
      </w:r>
      <w:r w:rsidR="21E2EFFA" w:rsidRPr="029BABA4">
        <w:rPr>
          <w:lang w:val="en-US"/>
        </w:rPr>
        <w:t xml:space="preserve"> from </w:t>
      </w:r>
      <w:r w:rsidR="768CF44F" w:rsidRPr="029BABA4">
        <w:rPr>
          <w:lang w:val="en-US"/>
        </w:rPr>
        <w:t xml:space="preserve">the </w:t>
      </w:r>
      <w:r w:rsidR="21E2EFFA" w:rsidRPr="029BABA4">
        <w:rPr>
          <w:lang w:val="en-US"/>
        </w:rPr>
        <w:t>COMM module</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1919A01" w14:paraId="6EF6DAF0" w14:textId="77777777" w:rsidTr="01919A01">
        <w:tc>
          <w:tcPr>
            <w:tcW w:w="1560" w:type="dxa"/>
          </w:tcPr>
          <w:p w14:paraId="25066A95" w14:textId="1ACC32B7" w:rsidR="070B148F" w:rsidRDefault="070B148F" w:rsidP="01919A01">
            <w:pPr>
              <w:jc w:val="center"/>
              <w:rPr>
                <w:b/>
                <w:bCs/>
                <w:lang w:val="en-US"/>
              </w:rPr>
            </w:pPr>
            <w:r w:rsidRPr="01919A01">
              <w:rPr>
                <w:b/>
                <w:bCs/>
                <w:lang w:val="en-US"/>
              </w:rPr>
              <w:t>0</w:t>
            </w:r>
          </w:p>
        </w:tc>
        <w:tc>
          <w:tcPr>
            <w:tcW w:w="1560" w:type="dxa"/>
          </w:tcPr>
          <w:p w14:paraId="7F4415C3" w14:textId="697CFC1E" w:rsidR="070B148F" w:rsidRDefault="070B148F" w:rsidP="01919A01">
            <w:pPr>
              <w:jc w:val="center"/>
              <w:rPr>
                <w:b/>
                <w:bCs/>
                <w:lang w:val="en-US"/>
              </w:rPr>
            </w:pPr>
            <w:r w:rsidRPr="01919A01">
              <w:rPr>
                <w:b/>
                <w:bCs/>
                <w:lang w:val="en-US"/>
              </w:rPr>
              <w:t>1</w:t>
            </w:r>
          </w:p>
        </w:tc>
        <w:tc>
          <w:tcPr>
            <w:tcW w:w="1560" w:type="dxa"/>
          </w:tcPr>
          <w:p w14:paraId="3E8FFF7A" w14:textId="0E12966C" w:rsidR="070B148F" w:rsidRDefault="070B148F" w:rsidP="01919A01">
            <w:pPr>
              <w:jc w:val="center"/>
              <w:rPr>
                <w:b/>
                <w:bCs/>
                <w:lang w:val="en-US"/>
              </w:rPr>
            </w:pPr>
            <w:r w:rsidRPr="01919A01">
              <w:rPr>
                <w:b/>
                <w:bCs/>
                <w:lang w:val="en-US"/>
              </w:rPr>
              <w:t>2</w:t>
            </w:r>
          </w:p>
        </w:tc>
        <w:tc>
          <w:tcPr>
            <w:tcW w:w="1560" w:type="dxa"/>
          </w:tcPr>
          <w:p w14:paraId="00602C47" w14:textId="084EF051" w:rsidR="070B148F" w:rsidRDefault="070B148F" w:rsidP="01919A01">
            <w:pPr>
              <w:jc w:val="center"/>
              <w:rPr>
                <w:b/>
                <w:bCs/>
                <w:lang w:val="en-US"/>
              </w:rPr>
            </w:pPr>
            <w:r w:rsidRPr="01919A01">
              <w:rPr>
                <w:b/>
                <w:bCs/>
                <w:lang w:val="en-US"/>
              </w:rPr>
              <w:t>3</w:t>
            </w:r>
          </w:p>
        </w:tc>
        <w:tc>
          <w:tcPr>
            <w:tcW w:w="1560" w:type="dxa"/>
          </w:tcPr>
          <w:p w14:paraId="40E050E0" w14:textId="441F0AE4" w:rsidR="01919A01" w:rsidRDefault="01919A01" w:rsidP="01919A01">
            <w:pPr>
              <w:jc w:val="center"/>
              <w:rPr>
                <w:b/>
                <w:bCs/>
                <w:lang w:val="en-US"/>
              </w:rPr>
            </w:pPr>
          </w:p>
        </w:tc>
        <w:tc>
          <w:tcPr>
            <w:tcW w:w="1560" w:type="dxa"/>
          </w:tcPr>
          <w:p w14:paraId="5F520427" w14:textId="441F0AE4" w:rsidR="01919A01" w:rsidRDefault="01919A01" w:rsidP="01919A01">
            <w:pPr>
              <w:jc w:val="center"/>
              <w:rPr>
                <w:b/>
                <w:bCs/>
                <w:lang w:val="en-US"/>
              </w:rPr>
            </w:pPr>
          </w:p>
        </w:tc>
      </w:tr>
      <w:tr w:rsidR="01919A01" w14:paraId="0E784BBA" w14:textId="77777777" w:rsidTr="01919A01">
        <w:tc>
          <w:tcPr>
            <w:tcW w:w="1560" w:type="dxa"/>
          </w:tcPr>
          <w:p w14:paraId="1607645A" w14:textId="7F539620" w:rsidR="070B148F" w:rsidRDefault="070B148F" w:rsidP="01919A01">
            <w:pPr>
              <w:rPr>
                <w:b/>
                <w:bCs/>
                <w:lang w:val="en-US"/>
              </w:rPr>
            </w:pPr>
            <w:r w:rsidRPr="01919A01">
              <w:rPr>
                <w:b/>
                <w:bCs/>
                <w:lang w:val="en-US"/>
              </w:rPr>
              <w:t>ID</w:t>
            </w:r>
          </w:p>
        </w:tc>
        <w:tc>
          <w:tcPr>
            <w:tcW w:w="1560" w:type="dxa"/>
          </w:tcPr>
          <w:p w14:paraId="1579A749" w14:textId="24D5A266" w:rsidR="070B148F" w:rsidRDefault="070B148F" w:rsidP="01919A01">
            <w:pPr>
              <w:rPr>
                <w:b/>
                <w:bCs/>
                <w:lang w:val="en-US"/>
              </w:rPr>
            </w:pPr>
            <w:r w:rsidRPr="01919A01">
              <w:rPr>
                <w:b/>
                <w:bCs/>
                <w:lang w:val="en-US"/>
              </w:rPr>
              <w:t>0x41</w:t>
            </w:r>
          </w:p>
        </w:tc>
        <w:tc>
          <w:tcPr>
            <w:tcW w:w="1560" w:type="dxa"/>
          </w:tcPr>
          <w:p w14:paraId="79A206FE" w14:textId="1BA4C4C0" w:rsidR="070B148F" w:rsidRDefault="070B148F" w:rsidP="01919A01">
            <w:pPr>
              <w:rPr>
                <w:b/>
                <w:bCs/>
                <w:lang w:val="en-US"/>
              </w:rPr>
            </w:pPr>
            <w:r w:rsidRPr="01919A01">
              <w:rPr>
                <w:b/>
                <w:bCs/>
                <w:lang w:val="en-US"/>
              </w:rPr>
              <w:t>RH</w:t>
            </w:r>
          </w:p>
        </w:tc>
        <w:tc>
          <w:tcPr>
            <w:tcW w:w="1560" w:type="dxa"/>
          </w:tcPr>
          <w:p w14:paraId="67A0D879" w14:textId="46819C65" w:rsidR="070B148F" w:rsidRDefault="070B148F" w:rsidP="01919A01">
            <w:pPr>
              <w:rPr>
                <w:b/>
                <w:bCs/>
                <w:lang w:val="en-US"/>
              </w:rPr>
            </w:pPr>
            <w:r w:rsidRPr="01919A01">
              <w:rPr>
                <w:b/>
                <w:bCs/>
                <w:lang w:val="en-US"/>
              </w:rPr>
              <w:t>RL</w:t>
            </w:r>
          </w:p>
        </w:tc>
        <w:tc>
          <w:tcPr>
            <w:tcW w:w="1560" w:type="dxa"/>
          </w:tcPr>
          <w:p w14:paraId="1F36527E" w14:textId="71FEE6AE" w:rsidR="070B148F" w:rsidRDefault="070B148F" w:rsidP="01919A01">
            <w:pPr>
              <w:rPr>
                <w:b/>
                <w:bCs/>
                <w:lang w:val="en-US"/>
              </w:rPr>
            </w:pPr>
            <w:r w:rsidRPr="01919A01">
              <w:rPr>
                <w:b/>
                <w:bCs/>
                <w:lang w:val="en-US"/>
              </w:rPr>
              <w:t>CRC H</w:t>
            </w:r>
          </w:p>
        </w:tc>
        <w:tc>
          <w:tcPr>
            <w:tcW w:w="1560" w:type="dxa"/>
          </w:tcPr>
          <w:p w14:paraId="19C69EA5" w14:textId="57F3DA49" w:rsidR="070B148F" w:rsidRDefault="070B148F" w:rsidP="01919A01">
            <w:pPr>
              <w:rPr>
                <w:b/>
                <w:bCs/>
                <w:lang w:val="en-US"/>
              </w:rPr>
            </w:pPr>
            <w:r w:rsidRPr="01919A01">
              <w:rPr>
                <w:b/>
                <w:bCs/>
                <w:lang w:val="en-US"/>
              </w:rPr>
              <w:t>CRC L</w:t>
            </w:r>
          </w:p>
        </w:tc>
      </w:tr>
    </w:tbl>
    <w:p w14:paraId="7223AE5B" w14:textId="61C57BA5" w:rsidR="070B148F" w:rsidRDefault="070B148F" w:rsidP="01919A01">
      <w:pPr>
        <w:rPr>
          <w:lang w:val="en-US"/>
        </w:rPr>
      </w:pPr>
      <w:r w:rsidRPr="01919A01">
        <w:rPr>
          <w:lang w:val="en-US"/>
        </w:rPr>
        <w:t>Details</w:t>
      </w:r>
    </w:p>
    <w:tbl>
      <w:tblPr>
        <w:tblStyle w:val="TableGrid"/>
        <w:tblW w:w="0" w:type="auto"/>
        <w:tblLayout w:type="fixed"/>
        <w:tblLook w:val="06A0" w:firstRow="1" w:lastRow="0" w:firstColumn="1" w:lastColumn="0" w:noHBand="1" w:noVBand="1"/>
      </w:tblPr>
      <w:tblGrid>
        <w:gridCol w:w="1500"/>
        <w:gridCol w:w="990"/>
      </w:tblGrid>
      <w:tr w:rsidR="01919A01" w14:paraId="6A5F5009" w14:textId="77777777" w:rsidTr="01919A01">
        <w:tc>
          <w:tcPr>
            <w:tcW w:w="1500" w:type="dxa"/>
          </w:tcPr>
          <w:p w14:paraId="1AC9B0CB" w14:textId="6BB8B942" w:rsidR="070B148F" w:rsidRDefault="070B148F" w:rsidP="01919A01">
            <w:pPr>
              <w:rPr>
                <w:b/>
                <w:bCs/>
                <w:lang w:val="en-US"/>
              </w:rPr>
            </w:pPr>
            <w:r w:rsidRPr="01919A01">
              <w:rPr>
                <w:b/>
                <w:bCs/>
                <w:lang w:val="en-US"/>
              </w:rPr>
              <w:t>Interface</w:t>
            </w:r>
          </w:p>
        </w:tc>
        <w:tc>
          <w:tcPr>
            <w:tcW w:w="990" w:type="dxa"/>
          </w:tcPr>
          <w:p w14:paraId="57E4F70D" w14:textId="149F7085" w:rsidR="01919A01" w:rsidRDefault="01919A01" w:rsidP="01919A01">
            <w:pPr>
              <w:rPr>
                <w:lang w:val="en-US"/>
              </w:rPr>
            </w:pPr>
          </w:p>
        </w:tc>
      </w:tr>
      <w:tr w:rsidR="01919A01" w14:paraId="705DD9A1" w14:textId="77777777" w:rsidTr="01919A01">
        <w:tc>
          <w:tcPr>
            <w:tcW w:w="1500" w:type="dxa"/>
          </w:tcPr>
          <w:p w14:paraId="571B34BB" w14:textId="7123126F" w:rsidR="4BC13309" w:rsidRDefault="4BC13309" w:rsidP="01919A01">
            <w:pPr>
              <w:rPr>
                <w:lang w:val="en-US"/>
              </w:rPr>
            </w:pPr>
            <w:r w:rsidRPr="01919A01">
              <w:rPr>
                <w:lang w:val="en-US"/>
              </w:rPr>
              <w:t>Modbus RTU</w:t>
            </w:r>
          </w:p>
        </w:tc>
        <w:tc>
          <w:tcPr>
            <w:tcW w:w="990" w:type="dxa"/>
          </w:tcPr>
          <w:p w14:paraId="4E207010" w14:textId="08BF2C58" w:rsidR="070B148F" w:rsidRDefault="070B148F" w:rsidP="01919A01">
            <w:pPr>
              <w:rPr>
                <w:lang w:val="en-US"/>
              </w:rPr>
            </w:pPr>
            <w:r w:rsidRPr="01919A01">
              <w:rPr>
                <w:lang w:val="en-US"/>
              </w:rPr>
              <w:t>0x0</w:t>
            </w:r>
            <w:r w:rsidR="5726DFD1" w:rsidRPr="01919A01">
              <w:rPr>
                <w:lang w:val="en-US"/>
              </w:rPr>
              <w:t>1</w:t>
            </w:r>
          </w:p>
        </w:tc>
      </w:tr>
      <w:tr w:rsidR="01919A01" w14:paraId="0F11972B" w14:textId="77777777" w:rsidTr="01919A01">
        <w:tc>
          <w:tcPr>
            <w:tcW w:w="1500" w:type="dxa"/>
          </w:tcPr>
          <w:p w14:paraId="439009B5" w14:textId="2500C81C" w:rsidR="5726DFD1" w:rsidRDefault="5726DFD1" w:rsidP="01919A01">
            <w:pPr>
              <w:rPr>
                <w:lang w:val="en-US"/>
              </w:rPr>
            </w:pPr>
            <w:r w:rsidRPr="01919A01">
              <w:rPr>
                <w:lang w:val="en-US"/>
              </w:rPr>
              <w:t>Modbus TCP</w:t>
            </w:r>
          </w:p>
        </w:tc>
        <w:tc>
          <w:tcPr>
            <w:tcW w:w="990" w:type="dxa"/>
          </w:tcPr>
          <w:p w14:paraId="5C867FA2" w14:textId="07E92909" w:rsidR="070B148F" w:rsidRDefault="070B148F" w:rsidP="01919A01">
            <w:pPr>
              <w:rPr>
                <w:lang w:val="en-US"/>
              </w:rPr>
            </w:pPr>
            <w:r w:rsidRPr="01919A01">
              <w:rPr>
                <w:lang w:val="en-US"/>
              </w:rPr>
              <w:t>0x</w:t>
            </w:r>
            <w:r w:rsidR="4E692F8C" w:rsidRPr="01919A01">
              <w:rPr>
                <w:lang w:val="en-US"/>
              </w:rPr>
              <w:t>02</w:t>
            </w:r>
          </w:p>
        </w:tc>
      </w:tr>
    </w:tbl>
    <w:p w14:paraId="2DF25FF8" w14:textId="1A13B5F5" w:rsidR="69329ADE" w:rsidRDefault="69329ADE" w:rsidP="69329ADE">
      <w:pPr>
        <w:rPr>
          <w:b/>
          <w:bCs/>
          <w:lang w:val="en-US"/>
        </w:rPr>
      </w:pPr>
    </w:p>
    <w:tbl>
      <w:tblPr>
        <w:tblStyle w:val="TableGrid"/>
        <w:tblW w:w="0" w:type="auto"/>
        <w:tblLayout w:type="fixed"/>
        <w:tblLook w:val="06A0" w:firstRow="1" w:lastRow="0" w:firstColumn="1" w:lastColumn="0" w:noHBand="1" w:noVBand="1"/>
      </w:tblPr>
      <w:tblGrid>
        <w:gridCol w:w="1335"/>
        <w:gridCol w:w="1155"/>
      </w:tblGrid>
      <w:tr w:rsidR="01919A01" w14:paraId="199C620D" w14:textId="77777777" w:rsidTr="01919A01">
        <w:tc>
          <w:tcPr>
            <w:tcW w:w="1335" w:type="dxa"/>
          </w:tcPr>
          <w:p w14:paraId="5B5EE327" w14:textId="308C06B2" w:rsidR="4E692F8C" w:rsidRDefault="4E692F8C" w:rsidP="01919A01">
            <w:pPr>
              <w:rPr>
                <w:b/>
                <w:bCs/>
                <w:lang w:val="en-US"/>
              </w:rPr>
            </w:pPr>
            <w:r w:rsidRPr="01919A01">
              <w:rPr>
                <w:b/>
                <w:bCs/>
                <w:lang w:val="en-US"/>
              </w:rPr>
              <w:t>0xRHRL</w:t>
            </w:r>
          </w:p>
        </w:tc>
        <w:tc>
          <w:tcPr>
            <w:tcW w:w="1155" w:type="dxa"/>
          </w:tcPr>
          <w:p w14:paraId="0EADFF47" w14:textId="149F7085" w:rsidR="01919A01" w:rsidRDefault="01919A01" w:rsidP="01919A01">
            <w:pPr>
              <w:rPr>
                <w:lang w:val="en-US"/>
              </w:rPr>
            </w:pPr>
          </w:p>
        </w:tc>
      </w:tr>
      <w:tr w:rsidR="01919A01" w14:paraId="242835DC" w14:textId="77777777" w:rsidTr="01919A01">
        <w:tc>
          <w:tcPr>
            <w:tcW w:w="1335" w:type="dxa"/>
          </w:tcPr>
          <w:p w14:paraId="48538FC2" w14:textId="5571D773" w:rsidR="01919A01" w:rsidRDefault="01919A01" w:rsidP="01919A01">
            <w:pPr>
              <w:rPr>
                <w:lang w:val="en-US"/>
              </w:rPr>
            </w:pPr>
            <w:r w:rsidRPr="01919A01">
              <w:rPr>
                <w:lang w:val="en-US"/>
              </w:rPr>
              <w:t>Success</w:t>
            </w:r>
          </w:p>
        </w:tc>
        <w:tc>
          <w:tcPr>
            <w:tcW w:w="1155" w:type="dxa"/>
          </w:tcPr>
          <w:p w14:paraId="4D9B4977" w14:textId="15B26893" w:rsidR="01919A01" w:rsidRDefault="01919A01" w:rsidP="01919A01">
            <w:pPr>
              <w:rPr>
                <w:lang w:val="en-US"/>
              </w:rPr>
            </w:pPr>
            <w:r w:rsidRPr="01919A01">
              <w:rPr>
                <w:lang w:val="en-US"/>
              </w:rPr>
              <w:t>0x0000</w:t>
            </w:r>
          </w:p>
        </w:tc>
      </w:tr>
      <w:tr w:rsidR="01919A01" w14:paraId="61270D37" w14:textId="77777777" w:rsidTr="01919A01">
        <w:tc>
          <w:tcPr>
            <w:tcW w:w="1335" w:type="dxa"/>
          </w:tcPr>
          <w:p w14:paraId="2C4A2B81" w14:textId="256508D1" w:rsidR="01919A01" w:rsidRDefault="01919A01" w:rsidP="01919A01">
            <w:pPr>
              <w:rPr>
                <w:lang w:val="en-US"/>
              </w:rPr>
            </w:pPr>
            <w:r w:rsidRPr="01919A01">
              <w:rPr>
                <w:lang w:val="en-US"/>
              </w:rPr>
              <w:t>Fail</w:t>
            </w:r>
          </w:p>
        </w:tc>
        <w:tc>
          <w:tcPr>
            <w:tcW w:w="1155" w:type="dxa"/>
          </w:tcPr>
          <w:p w14:paraId="52899A7D" w14:textId="5E53649E" w:rsidR="01919A01" w:rsidRDefault="01919A01" w:rsidP="01919A01">
            <w:pPr>
              <w:rPr>
                <w:lang w:val="en-US"/>
              </w:rPr>
            </w:pPr>
            <w:r w:rsidRPr="01919A01">
              <w:rPr>
                <w:lang w:val="en-US"/>
              </w:rPr>
              <w:t>0xFFFF</w:t>
            </w:r>
          </w:p>
        </w:tc>
      </w:tr>
    </w:tbl>
    <w:p w14:paraId="53BE8CF4" w14:textId="47A14BF5" w:rsidR="01919A01" w:rsidRDefault="01919A01" w:rsidP="01919A01">
      <w:pPr>
        <w:rPr>
          <w:b/>
          <w:bCs/>
          <w:lang w:val="en-US"/>
        </w:rPr>
      </w:pPr>
    </w:p>
    <w:p w14:paraId="0A7D6694" w14:textId="3A025878" w:rsidR="37CB68F2" w:rsidRDefault="37CB68F2" w:rsidP="01919A01">
      <w:pPr>
        <w:rPr>
          <w:b/>
          <w:bCs/>
          <w:lang w:val="en-US"/>
        </w:rPr>
      </w:pPr>
      <w:r w:rsidRPr="01919A01">
        <w:rPr>
          <w:b/>
          <w:bCs/>
          <w:lang w:val="en-US"/>
        </w:rPr>
        <w:t>Upgrade Status</w:t>
      </w:r>
    </w:p>
    <w:p w14:paraId="416BAA68" w14:textId="6F51F376" w:rsidR="37CB68F2" w:rsidRDefault="37CB68F2" w:rsidP="01919A01">
      <w:pPr>
        <w:rPr>
          <w:lang w:val="en-US"/>
        </w:rPr>
      </w:pPr>
      <w:r w:rsidRPr="029BABA4">
        <w:rPr>
          <w:lang w:val="en-US"/>
        </w:rPr>
        <w:t>Request</w:t>
      </w:r>
      <w:r w:rsidR="1127CE4A" w:rsidRPr="029BABA4">
        <w:rPr>
          <w:lang w:val="en-US"/>
        </w:rPr>
        <w:t xml:space="preserve"> from</w:t>
      </w:r>
      <w:r w:rsidR="64F745A4" w:rsidRPr="029BABA4">
        <w:rPr>
          <w:lang w:val="en-US"/>
        </w:rPr>
        <w:t xml:space="preserve"> the</w:t>
      </w:r>
      <w:r w:rsidR="1127CE4A" w:rsidRPr="029BABA4">
        <w:rPr>
          <w:lang w:val="en-US"/>
        </w:rPr>
        <w:t xml:space="preserve"> third-party tool</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1919A01" w14:paraId="2E1EE52C" w14:textId="77777777" w:rsidTr="01919A01">
        <w:tc>
          <w:tcPr>
            <w:tcW w:w="1560" w:type="dxa"/>
          </w:tcPr>
          <w:p w14:paraId="65FF9B44" w14:textId="6F33EF8C" w:rsidR="01919A01" w:rsidRDefault="01919A01" w:rsidP="01919A01">
            <w:pPr>
              <w:jc w:val="center"/>
              <w:rPr>
                <w:b/>
                <w:bCs/>
                <w:lang w:val="en-US"/>
              </w:rPr>
            </w:pPr>
            <w:r w:rsidRPr="01919A01">
              <w:rPr>
                <w:b/>
                <w:bCs/>
                <w:lang w:val="en-US"/>
              </w:rPr>
              <w:t>0</w:t>
            </w:r>
          </w:p>
        </w:tc>
        <w:tc>
          <w:tcPr>
            <w:tcW w:w="1560" w:type="dxa"/>
          </w:tcPr>
          <w:p w14:paraId="334FA338" w14:textId="2069E69E" w:rsidR="01919A01" w:rsidRDefault="01919A01" w:rsidP="01919A01">
            <w:pPr>
              <w:jc w:val="center"/>
              <w:rPr>
                <w:b/>
                <w:bCs/>
                <w:lang w:val="en-US"/>
              </w:rPr>
            </w:pPr>
            <w:r w:rsidRPr="01919A01">
              <w:rPr>
                <w:b/>
                <w:bCs/>
                <w:lang w:val="en-US"/>
              </w:rPr>
              <w:t>1</w:t>
            </w:r>
          </w:p>
        </w:tc>
        <w:tc>
          <w:tcPr>
            <w:tcW w:w="1560" w:type="dxa"/>
          </w:tcPr>
          <w:p w14:paraId="61A55027" w14:textId="714FF1DD" w:rsidR="01919A01" w:rsidRDefault="01919A01" w:rsidP="01919A01">
            <w:pPr>
              <w:jc w:val="center"/>
              <w:rPr>
                <w:b/>
                <w:bCs/>
                <w:lang w:val="en-US"/>
              </w:rPr>
            </w:pPr>
            <w:r w:rsidRPr="01919A01">
              <w:rPr>
                <w:b/>
                <w:bCs/>
                <w:lang w:val="en-US"/>
              </w:rPr>
              <w:t>2</w:t>
            </w:r>
          </w:p>
        </w:tc>
        <w:tc>
          <w:tcPr>
            <w:tcW w:w="1560" w:type="dxa"/>
          </w:tcPr>
          <w:p w14:paraId="6C4E22B3" w14:textId="18C27B9E" w:rsidR="01919A01" w:rsidRDefault="01919A01" w:rsidP="01919A01">
            <w:pPr>
              <w:jc w:val="center"/>
              <w:rPr>
                <w:b/>
                <w:bCs/>
                <w:lang w:val="en-US"/>
              </w:rPr>
            </w:pPr>
            <w:r w:rsidRPr="01919A01">
              <w:rPr>
                <w:b/>
                <w:bCs/>
                <w:lang w:val="en-US"/>
              </w:rPr>
              <w:t>3</w:t>
            </w:r>
          </w:p>
        </w:tc>
        <w:tc>
          <w:tcPr>
            <w:tcW w:w="1560" w:type="dxa"/>
          </w:tcPr>
          <w:p w14:paraId="3B6755BE" w14:textId="441F0AE4" w:rsidR="01919A01" w:rsidRDefault="01919A01" w:rsidP="01919A01">
            <w:pPr>
              <w:jc w:val="center"/>
              <w:rPr>
                <w:b/>
                <w:bCs/>
                <w:lang w:val="en-US"/>
              </w:rPr>
            </w:pPr>
          </w:p>
        </w:tc>
        <w:tc>
          <w:tcPr>
            <w:tcW w:w="1560" w:type="dxa"/>
          </w:tcPr>
          <w:p w14:paraId="459DB9E5" w14:textId="441F0AE4" w:rsidR="01919A01" w:rsidRDefault="01919A01" w:rsidP="01919A01">
            <w:pPr>
              <w:jc w:val="center"/>
              <w:rPr>
                <w:b/>
                <w:bCs/>
                <w:lang w:val="en-US"/>
              </w:rPr>
            </w:pPr>
          </w:p>
        </w:tc>
      </w:tr>
      <w:tr w:rsidR="01919A01" w14:paraId="5EB02632" w14:textId="77777777" w:rsidTr="01919A01">
        <w:tc>
          <w:tcPr>
            <w:tcW w:w="1560" w:type="dxa"/>
          </w:tcPr>
          <w:p w14:paraId="65605528" w14:textId="5F722F06" w:rsidR="01919A01" w:rsidRDefault="01919A01" w:rsidP="01919A01">
            <w:pPr>
              <w:rPr>
                <w:b/>
                <w:bCs/>
                <w:lang w:val="en-US"/>
              </w:rPr>
            </w:pPr>
            <w:r w:rsidRPr="01919A01">
              <w:rPr>
                <w:b/>
                <w:bCs/>
                <w:lang w:val="en-US"/>
              </w:rPr>
              <w:t>ID</w:t>
            </w:r>
          </w:p>
        </w:tc>
        <w:tc>
          <w:tcPr>
            <w:tcW w:w="1560" w:type="dxa"/>
          </w:tcPr>
          <w:p w14:paraId="34AD4DF1" w14:textId="4182EF95" w:rsidR="01919A01" w:rsidRDefault="01919A01" w:rsidP="01919A01">
            <w:pPr>
              <w:rPr>
                <w:b/>
                <w:bCs/>
                <w:lang w:val="en-US"/>
              </w:rPr>
            </w:pPr>
            <w:r w:rsidRPr="01919A01">
              <w:rPr>
                <w:b/>
                <w:bCs/>
                <w:lang w:val="en-US"/>
              </w:rPr>
              <w:t>0x41</w:t>
            </w:r>
          </w:p>
        </w:tc>
        <w:tc>
          <w:tcPr>
            <w:tcW w:w="1560" w:type="dxa"/>
          </w:tcPr>
          <w:p w14:paraId="10CFE994" w14:textId="349A8F68" w:rsidR="01919A01" w:rsidRDefault="01919A01" w:rsidP="01919A01">
            <w:pPr>
              <w:rPr>
                <w:b/>
                <w:bCs/>
                <w:lang w:val="en-US"/>
              </w:rPr>
            </w:pPr>
            <w:r w:rsidRPr="01919A01">
              <w:rPr>
                <w:b/>
                <w:bCs/>
                <w:lang w:val="en-US"/>
              </w:rPr>
              <w:t>0x0</w:t>
            </w:r>
            <w:r w:rsidR="25A00A0A" w:rsidRPr="01919A01">
              <w:rPr>
                <w:b/>
                <w:bCs/>
                <w:lang w:val="en-US"/>
              </w:rPr>
              <w:t>2</w:t>
            </w:r>
          </w:p>
        </w:tc>
        <w:tc>
          <w:tcPr>
            <w:tcW w:w="1560" w:type="dxa"/>
          </w:tcPr>
          <w:p w14:paraId="62535FD2" w14:textId="1BBEFA6D" w:rsidR="18152E85" w:rsidRDefault="18152E85" w:rsidP="01919A01">
            <w:pPr>
              <w:rPr>
                <w:b/>
                <w:bCs/>
                <w:lang w:val="en-US"/>
              </w:rPr>
            </w:pPr>
            <w:r w:rsidRPr="01919A01">
              <w:rPr>
                <w:b/>
                <w:bCs/>
                <w:lang w:val="en-US"/>
              </w:rPr>
              <w:t>Interface</w:t>
            </w:r>
          </w:p>
        </w:tc>
        <w:tc>
          <w:tcPr>
            <w:tcW w:w="1560" w:type="dxa"/>
          </w:tcPr>
          <w:p w14:paraId="14C14C62" w14:textId="34DC1AF0" w:rsidR="01919A01" w:rsidRDefault="01919A01" w:rsidP="01919A01">
            <w:pPr>
              <w:rPr>
                <w:b/>
                <w:bCs/>
                <w:lang w:val="en-US"/>
              </w:rPr>
            </w:pPr>
            <w:r w:rsidRPr="01919A01">
              <w:rPr>
                <w:b/>
                <w:bCs/>
                <w:lang w:val="en-US"/>
              </w:rPr>
              <w:t>CRC H</w:t>
            </w:r>
          </w:p>
        </w:tc>
        <w:tc>
          <w:tcPr>
            <w:tcW w:w="1560" w:type="dxa"/>
          </w:tcPr>
          <w:p w14:paraId="112AF2A9" w14:textId="0781551A" w:rsidR="01919A01" w:rsidRDefault="01919A01" w:rsidP="01919A01">
            <w:pPr>
              <w:rPr>
                <w:b/>
                <w:bCs/>
                <w:lang w:val="en-US"/>
              </w:rPr>
            </w:pPr>
            <w:r w:rsidRPr="01919A01">
              <w:rPr>
                <w:b/>
                <w:bCs/>
                <w:lang w:val="en-US"/>
              </w:rPr>
              <w:t>CRC L</w:t>
            </w:r>
          </w:p>
        </w:tc>
      </w:tr>
    </w:tbl>
    <w:p w14:paraId="4E870D49" w14:textId="3083790C" w:rsidR="3B9AED84" w:rsidRDefault="3B9AED84" w:rsidP="029BABA4">
      <w:pPr>
        <w:rPr>
          <w:lang w:val="en-US"/>
        </w:rPr>
      </w:pPr>
      <w:r w:rsidRPr="029BABA4">
        <w:rPr>
          <w:lang w:val="en-US"/>
        </w:rPr>
        <w:t>Response</w:t>
      </w:r>
      <w:r w:rsidR="1D1446DF" w:rsidRPr="029BABA4">
        <w:rPr>
          <w:lang w:val="en-US"/>
        </w:rPr>
        <w:t xml:space="preserve"> from </w:t>
      </w:r>
      <w:r w:rsidR="62933A9D" w:rsidRPr="029BABA4">
        <w:rPr>
          <w:lang w:val="en-US"/>
        </w:rPr>
        <w:t xml:space="preserve">the </w:t>
      </w:r>
      <w:r w:rsidR="1D1446DF" w:rsidRPr="029BABA4">
        <w:rPr>
          <w:lang w:val="en-US"/>
        </w:rPr>
        <w:t>COMM module</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1919A01" w14:paraId="0F1003F5" w14:textId="77777777" w:rsidTr="01919A01">
        <w:tc>
          <w:tcPr>
            <w:tcW w:w="1560" w:type="dxa"/>
          </w:tcPr>
          <w:p w14:paraId="452A3CD2" w14:textId="1ACC32B7" w:rsidR="01919A01" w:rsidRDefault="01919A01" w:rsidP="01919A01">
            <w:pPr>
              <w:jc w:val="center"/>
              <w:rPr>
                <w:b/>
                <w:bCs/>
                <w:lang w:val="en-US"/>
              </w:rPr>
            </w:pPr>
            <w:r w:rsidRPr="01919A01">
              <w:rPr>
                <w:b/>
                <w:bCs/>
                <w:lang w:val="en-US"/>
              </w:rPr>
              <w:t>0</w:t>
            </w:r>
          </w:p>
        </w:tc>
        <w:tc>
          <w:tcPr>
            <w:tcW w:w="1560" w:type="dxa"/>
          </w:tcPr>
          <w:p w14:paraId="2C1D3847" w14:textId="697CFC1E" w:rsidR="01919A01" w:rsidRDefault="01919A01" w:rsidP="01919A01">
            <w:pPr>
              <w:jc w:val="center"/>
              <w:rPr>
                <w:b/>
                <w:bCs/>
                <w:lang w:val="en-US"/>
              </w:rPr>
            </w:pPr>
            <w:r w:rsidRPr="01919A01">
              <w:rPr>
                <w:b/>
                <w:bCs/>
                <w:lang w:val="en-US"/>
              </w:rPr>
              <w:t>1</w:t>
            </w:r>
          </w:p>
        </w:tc>
        <w:tc>
          <w:tcPr>
            <w:tcW w:w="1560" w:type="dxa"/>
          </w:tcPr>
          <w:p w14:paraId="39667236" w14:textId="0E12966C" w:rsidR="01919A01" w:rsidRDefault="01919A01" w:rsidP="01919A01">
            <w:pPr>
              <w:jc w:val="center"/>
              <w:rPr>
                <w:b/>
                <w:bCs/>
                <w:lang w:val="en-US"/>
              </w:rPr>
            </w:pPr>
            <w:r w:rsidRPr="01919A01">
              <w:rPr>
                <w:b/>
                <w:bCs/>
                <w:lang w:val="en-US"/>
              </w:rPr>
              <w:t>2</w:t>
            </w:r>
          </w:p>
        </w:tc>
        <w:tc>
          <w:tcPr>
            <w:tcW w:w="1560" w:type="dxa"/>
          </w:tcPr>
          <w:p w14:paraId="30C95BC1" w14:textId="084EF051" w:rsidR="01919A01" w:rsidRDefault="01919A01" w:rsidP="01919A01">
            <w:pPr>
              <w:jc w:val="center"/>
              <w:rPr>
                <w:b/>
                <w:bCs/>
                <w:lang w:val="en-US"/>
              </w:rPr>
            </w:pPr>
            <w:r w:rsidRPr="01919A01">
              <w:rPr>
                <w:b/>
                <w:bCs/>
                <w:lang w:val="en-US"/>
              </w:rPr>
              <w:t>3</w:t>
            </w:r>
          </w:p>
        </w:tc>
        <w:tc>
          <w:tcPr>
            <w:tcW w:w="1560" w:type="dxa"/>
          </w:tcPr>
          <w:p w14:paraId="557AF752" w14:textId="441F0AE4" w:rsidR="01919A01" w:rsidRDefault="01919A01" w:rsidP="01919A01">
            <w:pPr>
              <w:jc w:val="center"/>
              <w:rPr>
                <w:b/>
                <w:bCs/>
                <w:lang w:val="en-US"/>
              </w:rPr>
            </w:pPr>
          </w:p>
        </w:tc>
        <w:tc>
          <w:tcPr>
            <w:tcW w:w="1560" w:type="dxa"/>
          </w:tcPr>
          <w:p w14:paraId="03F29D66" w14:textId="441F0AE4" w:rsidR="01919A01" w:rsidRDefault="01919A01" w:rsidP="01919A01">
            <w:pPr>
              <w:jc w:val="center"/>
              <w:rPr>
                <w:b/>
                <w:bCs/>
                <w:lang w:val="en-US"/>
              </w:rPr>
            </w:pPr>
          </w:p>
        </w:tc>
      </w:tr>
      <w:tr w:rsidR="01919A01" w14:paraId="3260E80B" w14:textId="77777777" w:rsidTr="01919A01">
        <w:tc>
          <w:tcPr>
            <w:tcW w:w="1560" w:type="dxa"/>
          </w:tcPr>
          <w:p w14:paraId="49EE562A" w14:textId="7F539620" w:rsidR="01919A01" w:rsidRDefault="01919A01" w:rsidP="01919A01">
            <w:pPr>
              <w:rPr>
                <w:b/>
                <w:bCs/>
                <w:lang w:val="en-US"/>
              </w:rPr>
            </w:pPr>
            <w:r w:rsidRPr="01919A01">
              <w:rPr>
                <w:b/>
                <w:bCs/>
                <w:lang w:val="en-US"/>
              </w:rPr>
              <w:t>ID</w:t>
            </w:r>
          </w:p>
        </w:tc>
        <w:tc>
          <w:tcPr>
            <w:tcW w:w="1560" w:type="dxa"/>
          </w:tcPr>
          <w:p w14:paraId="5395C0A9" w14:textId="24D5A266" w:rsidR="01919A01" w:rsidRDefault="01919A01" w:rsidP="01919A01">
            <w:pPr>
              <w:rPr>
                <w:b/>
                <w:bCs/>
                <w:lang w:val="en-US"/>
              </w:rPr>
            </w:pPr>
            <w:r w:rsidRPr="01919A01">
              <w:rPr>
                <w:b/>
                <w:bCs/>
                <w:lang w:val="en-US"/>
              </w:rPr>
              <w:t>0x41</w:t>
            </w:r>
          </w:p>
        </w:tc>
        <w:tc>
          <w:tcPr>
            <w:tcW w:w="1560" w:type="dxa"/>
          </w:tcPr>
          <w:p w14:paraId="2325B2C8" w14:textId="28876465" w:rsidR="490AFD6C" w:rsidRDefault="490AFD6C" w:rsidP="01919A01">
            <w:pPr>
              <w:rPr>
                <w:b/>
                <w:bCs/>
                <w:lang w:val="en-US"/>
              </w:rPr>
            </w:pPr>
            <w:r w:rsidRPr="01919A01">
              <w:rPr>
                <w:b/>
                <w:bCs/>
                <w:lang w:val="en-US"/>
              </w:rPr>
              <w:t>0x00</w:t>
            </w:r>
          </w:p>
        </w:tc>
        <w:tc>
          <w:tcPr>
            <w:tcW w:w="1560" w:type="dxa"/>
          </w:tcPr>
          <w:p w14:paraId="562A0665" w14:textId="63BA833F" w:rsidR="490AFD6C" w:rsidRDefault="490AFD6C" w:rsidP="01919A01">
            <w:pPr>
              <w:rPr>
                <w:b/>
                <w:bCs/>
                <w:lang w:val="en-US"/>
              </w:rPr>
            </w:pPr>
            <w:r w:rsidRPr="01919A01">
              <w:rPr>
                <w:b/>
                <w:bCs/>
                <w:lang w:val="en-US"/>
              </w:rPr>
              <w:t>Status</w:t>
            </w:r>
          </w:p>
        </w:tc>
        <w:tc>
          <w:tcPr>
            <w:tcW w:w="1560" w:type="dxa"/>
          </w:tcPr>
          <w:p w14:paraId="20C56893" w14:textId="71FEE6AE" w:rsidR="01919A01" w:rsidRDefault="01919A01" w:rsidP="01919A01">
            <w:pPr>
              <w:rPr>
                <w:b/>
                <w:bCs/>
                <w:lang w:val="en-US"/>
              </w:rPr>
            </w:pPr>
            <w:r w:rsidRPr="01919A01">
              <w:rPr>
                <w:b/>
                <w:bCs/>
                <w:lang w:val="en-US"/>
              </w:rPr>
              <w:t>CRC H</w:t>
            </w:r>
          </w:p>
        </w:tc>
        <w:tc>
          <w:tcPr>
            <w:tcW w:w="1560" w:type="dxa"/>
          </w:tcPr>
          <w:p w14:paraId="07CF51A9" w14:textId="57F3DA49" w:rsidR="01919A01" w:rsidRDefault="01919A01" w:rsidP="01919A01">
            <w:pPr>
              <w:rPr>
                <w:b/>
                <w:bCs/>
                <w:lang w:val="en-US"/>
              </w:rPr>
            </w:pPr>
            <w:r w:rsidRPr="01919A01">
              <w:rPr>
                <w:b/>
                <w:bCs/>
                <w:lang w:val="en-US"/>
              </w:rPr>
              <w:t>CRC L</w:t>
            </w:r>
          </w:p>
        </w:tc>
      </w:tr>
    </w:tbl>
    <w:p w14:paraId="45DF14D0" w14:textId="37460338" w:rsidR="7943E94C" w:rsidRDefault="7943E94C" w:rsidP="01919A01">
      <w:pPr>
        <w:rPr>
          <w:lang w:val="en-US"/>
        </w:rPr>
      </w:pPr>
      <w:r w:rsidRPr="01919A01">
        <w:rPr>
          <w:lang w:val="en-US"/>
        </w:rPr>
        <w:t>Details</w:t>
      </w:r>
    </w:p>
    <w:tbl>
      <w:tblPr>
        <w:tblStyle w:val="TableGrid"/>
        <w:tblW w:w="0" w:type="auto"/>
        <w:tblLayout w:type="fixed"/>
        <w:tblLook w:val="06A0" w:firstRow="1" w:lastRow="0" w:firstColumn="1" w:lastColumn="0" w:noHBand="1" w:noVBand="1"/>
      </w:tblPr>
      <w:tblGrid>
        <w:gridCol w:w="1560"/>
        <w:gridCol w:w="1560"/>
      </w:tblGrid>
      <w:tr w:rsidR="01919A01" w14:paraId="22B0A03C" w14:textId="77777777" w:rsidTr="029BABA4">
        <w:tc>
          <w:tcPr>
            <w:tcW w:w="1560" w:type="dxa"/>
          </w:tcPr>
          <w:p w14:paraId="2B8262AA" w14:textId="78D2C0C2" w:rsidR="7943E94C" w:rsidRDefault="7943E94C" w:rsidP="01919A01">
            <w:pPr>
              <w:rPr>
                <w:b/>
                <w:bCs/>
                <w:lang w:val="en-US"/>
              </w:rPr>
            </w:pPr>
            <w:r w:rsidRPr="01919A01">
              <w:rPr>
                <w:b/>
                <w:bCs/>
                <w:lang w:val="en-US"/>
              </w:rPr>
              <w:t>Status</w:t>
            </w:r>
          </w:p>
        </w:tc>
        <w:tc>
          <w:tcPr>
            <w:tcW w:w="1560" w:type="dxa"/>
          </w:tcPr>
          <w:p w14:paraId="72784AB6" w14:textId="4200FF8D" w:rsidR="01919A01" w:rsidRDefault="01919A01" w:rsidP="01919A01">
            <w:pPr>
              <w:rPr>
                <w:b/>
                <w:bCs/>
                <w:lang w:val="en-US"/>
              </w:rPr>
            </w:pPr>
          </w:p>
        </w:tc>
      </w:tr>
      <w:tr w:rsidR="01919A01" w14:paraId="7E1A6BF9" w14:textId="77777777" w:rsidTr="029BABA4">
        <w:tc>
          <w:tcPr>
            <w:tcW w:w="1560" w:type="dxa"/>
          </w:tcPr>
          <w:p w14:paraId="43396ED4" w14:textId="17411D34" w:rsidR="7943E94C" w:rsidRDefault="7943E94C" w:rsidP="01919A01">
            <w:pPr>
              <w:rPr>
                <w:lang w:val="en-US"/>
              </w:rPr>
            </w:pPr>
            <w:r w:rsidRPr="01919A01">
              <w:rPr>
                <w:lang w:val="en-US"/>
              </w:rPr>
              <w:t>None</w:t>
            </w:r>
          </w:p>
        </w:tc>
        <w:tc>
          <w:tcPr>
            <w:tcW w:w="1560" w:type="dxa"/>
          </w:tcPr>
          <w:p w14:paraId="53BC39F1" w14:textId="4D55C5A7" w:rsidR="7943E94C" w:rsidRDefault="7943E94C" w:rsidP="01919A01">
            <w:pPr>
              <w:rPr>
                <w:lang w:val="en-US"/>
              </w:rPr>
            </w:pPr>
            <w:r w:rsidRPr="01919A01">
              <w:rPr>
                <w:lang w:val="en-US"/>
              </w:rPr>
              <w:t>0x00</w:t>
            </w:r>
          </w:p>
        </w:tc>
      </w:tr>
      <w:tr w:rsidR="01919A01" w14:paraId="178B4697" w14:textId="77777777" w:rsidTr="029BABA4">
        <w:tc>
          <w:tcPr>
            <w:tcW w:w="1560" w:type="dxa"/>
          </w:tcPr>
          <w:p w14:paraId="67CBC3EE" w14:textId="3C76BD16" w:rsidR="7943E94C" w:rsidRDefault="7943E94C" w:rsidP="01919A01">
            <w:pPr>
              <w:rPr>
                <w:lang w:val="en-US"/>
              </w:rPr>
            </w:pPr>
            <w:r w:rsidRPr="01919A01">
              <w:rPr>
                <w:lang w:val="en-US"/>
              </w:rPr>
              <w:t>Success</w:t>
            </w:r>
          </w:p>
        </w:tc>
        <w:tc>
          <w:tcPr>
            <w:tcW w:w="1560" w:type="dxa"/>
          </w:tcPr>
          <w:p w14:paraId="64D14EA1" w14:textId="54AB2470" w:rsidR="7943E94C" w:rsidRDefault="7943E94C" w:rsidP="01919A01">
            <w:pPr>
              <w:rPr>
                <w:lang w:val="en-US"/>
              </w:rPr>
            </w:pPr>
            <w:r w:rsidRPr="01919A01">
              <w:rPr>
                <w:lang w:val="en-US"/>
              </w:rPr>
              <w:t>0x01</w:t>
            </w:r>
          </w:p>
        </w:tc>
      </w:tr>
      <w:tr w:rsidR="01919A01" w14:paraId="6265AC18" w14:textId="77777777" w:rsidTr="029BABA4">
        <w:tc>
          <w:tcPr>
            <w:tcW w:w="1560" w:type="dxa"/>
          </w:tcPr>
          <w:p w14:paraId="73FB61E1" w14:textId="0884C653" w:rsidR="7943E94C" w:rsidRDefault="7943E94C" w:rsidP="01919A01">
            <w:pPr>
              <w:rPr>
                <w:lang w:val="en-US"/>
              </w:rPr>
            </w:pPr>
            <w:r w:rsidRPr="01919A01">
              <w:rPr>
                <w:lang w:val="en-US"/>
              </w:rPr>
              <w:t>Invalid FW</w:t>
            </w:r>
          </w:p>
        </w:tc>
        <w:tc>
          <w:tcPr>
            <w:tcW w:w="1560" w:type="dxa"/>
          </w:tcPr>
          <w:p w14:paraId="124DF90B" w14:textId="074CF348" w:rsidR="7943E94C" w:rsidRDefault="7943E94C" w:rsidP="01919A01">
            <w:pPr>
              <w:rPr>
                <w:lang w:val="en-US"/>
              </w:rPr>
            </w:pPr>
            <w:r w:rsidRPr="01919A01">
              <w:rPr>
                <w:lang w:val="en-US"/>
              </w:rPr>
              <w:t>0x02</w:t>
            </w:r>
          </w:p>
        </w:tc>
      </w:tr>
      <w:tr w:rsidR="01919A01" w14:paraId="1D4908D2" w14:textId="77777777" w:rsidTr="029BABA4">
        <w:tc>
          <w:tcPr>
            <w:tcW w:w="1560" w:type="dxa"/>
          </w:tcPr>
          <w:p w14:paraId="0EF96ADF" w14:textId="18DB8DE5" w:rsidR="7943E94C" w:rsidRDefault="7943E94C" w:rsidP="01919A01">
            <w:pPr>
              <w:rPr>
                <w:lang w:val="en-US"/>
              </w:rPr>
            </w:pPr>
            <w:r w:rsidRPr="01919A01">
              <w:rPr>
                <w:lang w:val="en-US"/>
              </w:rPr>
              <w:t>General Error</w:t>
            </w:r>
          </w:p>
        </w:tc>
        <w:tc>
          <w:tcPr>
            <w:tcW w:w="1560" w:type="dxa"/>
          </w:tcPr>
          <w:p w14:paraId="5765EC97" w14:textId="12932B67" w:rsidR="7943E94C" w:rsidRDefault="7943E94C" w:rsidP="01919A01">
            <w:pPr>
              <w:rPr>
                <w:lang w:val="en-US"/>
              </w:rPr>
            </w:pPr>
            <w:r w:rsidRPr="01919A01">
              <w:rPr>
                <w:lang w:val="en-US"/>
              </w:rPr>
              <w:t>0x03</w:t>
            </w:r>
          </w:p>
        </w:tc>
      </w:tr>
    </w:tbl>
    <w:p w14:paraId="1BEC6107" w14:textId="5930CE3F" w:rsidR="004E4687" w:rsidRDefault="004E4687" w:rsidP="004E4687">
      <w:pPr>
        <w:pStyle w:val="Heading1"/>
        <w:rPr>
          <w:rFonts w:ascii="Verdana" w:hAnsi="Verdana" w:cstheme="minorBidi"/>
          <w:sz w:val="24"/>
          <w:szCs w:val="24"/>
          <w:lang w:val="en-GB"/>
        </w:rPr>
      </w:pPr>
      <w:bookmarkStart w:id="51" w:name="_Toc115677135"/>
      <w:r w:rsidRPr="6D8328AD">
        <w:rPr>
          <w:rFonts w:ascii="Verdana" w:hAnsi="Verdana" w:cstheme="minorBidi"/>
          <w:sz w:val="24"/>
          <w:szCs w:val="24"/>
          <w:lang w:val="en-GB"/>
        </w:rPr>
        <w:lastRenderedPageBreak/>
        <w:t>Product and system standard</w:t>
      </w:r>
      <w:bookmarkEnd w:id="51"/>
    </w:p>
    <w:p w14:paraId="0AFB7EA7" w14:textId="3B0449E8" w:rsidR="004E4687" w:rsidRPr="004E4687" w:rsidRDefault="004E4687" w:rsidP="004E4687">
      <w:pPr>
        <w:rPr>
          <w:lang w:val="en-GB"/>
        </w:rPr>
      </w:pPr>
      <w:r w:rsidRPr="004E4687">
        <w:rPr>
          <w:lang w:val="en-GB"/>
        </w:rPr>
        <w:t xml:space="preserve">Mandatory </w:t>
      </w:r>
      <w:r w:rsidR="00E10A24">
        <w:rPr>
          <w:lang w:val="en-GB"/>
        </w:rPr>
        <w:t>c</w:t>
      </w:r>
      <w:r w:rsidRPr="004E4687">
        <w:rPr>
          <w:lang w:val="en-GB"/>
        </w:rPr>
        <w:t xml:space="preserve">ompliance to </w:t>
      </w:r>
      <w:r w:rsidR="00E10A24">
        <w:rPr>
          <w:lang w:val="en-GB"/>
        </w:rPr>
        <w:t>p</w:t>
      </w:r>
      <w:r w:rsidRPr="004E4687">
        <w:rPr>
          <w:lang w:val="en-GB"/>
        </w:rPr>
        <w:t xml:space="preserve">roduct </w:t>
      </w:r>
      <w:r w:rsidR="00E10A24">
        <w:rPr>
          <w:lang w:val="en-GB"/>
        </w:rPr>
        <w:t>s</w:t>
      </w:r>
      <w:r w:rsidRPr="004E4687">
        <w:rPr>
          <w:lang w:val="en-GB"/>
        </w:rPr>
        <w:t>tandard IEC63024 ed1:2017</w:t>
      </w:r>
      <w:r w:rsidR="00E10A24">
        <w:rPr>
          <w:lang w:val="en-GB"/>
        </w:rPr>
        <w:t>, “</w:t>
      </w:r>
      <w:r w:rsidR="00E10A24" w:rsidRPr="00E10A24">
        <w:rPr>
          <w:lang w:val="en-GB"/>
        </w:rPr>
        <w:t>Requirements for automatic reclosing devices (ARDs) for circuit-breakers</w:t>
      </w:r>
      <w:r w:rsidR="00E10A24">
        <w:rPr>
          <w:lang w:val="en-GB"/>
        </w:rPr>
        <w:t xml:space="preserve">, </w:t>
      </w:r>
      <w:r w:rsidR="00E10A24" w:rsidRPr="00E10A24">
        <w:rPr>
          <w:lang w:val="en-GB"/>
        </w:rPr>
        <w:t>RCBOs and RCCBs for household and similar uses</w:t>
      </w:r>
      <w:r w:rsidR="00E10A24">
        <w:rPr>
          <w:lang w:val="en-GB"/>
        </w:rPr>
        <w:t>”</w:t>
      </w:r>
      <w:r w:rsidR="00565A23">
        <w:rPr>
          <w:lang w:val="en-GB"/>
        </w:rPr>
        <w:t xml:space="preserve"> [2.6.1]</w:t>
      </w:r>
      <w:r w:rsidR="00E10A24">
        <w:rPr>
          <w:lang w:val="en-GB"/>
        </w:rPr>
        <w:t>. This standard only refers to Automatic Reclosing Devices (</w:t>
      </w:r>
      <w:commentRangeStart w:id="52"/>
      <w:r w:rsidR="00E10A24">
        <w:rPr>
          <w:lang w:val="en-GB"/>
        </w:rPr>
        <w:t>ARI and ARH</w:t>
      </w:r>
      <w:commentRangeEnd w:id="52"/>
      <w:r w:rsidR="003F3096">
        <w:rPr>
          <w:rStyle w:val="CommentReference"/>
        </w:rPr>
        <w:commentReference w:id="52"/>
      </w:r>
      <w:r w:rsidR="00E10A24">
        <w:rPr>
          <w:lang w:val="en-GB"/>
        </w:rPr>
        <w:t>), so for the MOD it is used only as reference.</w:t>
      </w:r>
    </w:p>
    <w:p w14:paraId="6D369113" w14:textId="05E7A201" w:rsidR="004E4687" w:rsidRPr="004E4687" w:rsidRDefault="00E10A24" w:rsidP="004E4687">
      <w:pPr>
        <w:rPr>
          <w:lang w:val="en-GB"/>
        </w:rPr>
      </w:pPr>
      <w:r>
        <w:rPr>
          <w:lang w:val="en-GB"/>
        </w:rPr>
        <w:t xml:space="preserve">It is required a </w:t>
      </w:r>
      <w:r w:rsidR="004E4687" w:rsidRPr="004E4687">
        <w:rPr>
          <w:lang w:val="en-GB"/>
        </w:rPr>
        <w:t xml:space="preserve">CB test report in accordance </w:t>
      </w:r>
      <w:proofErr w:type="gramStart"/>
      <w:r w:rsidR="004E4687" w:rsidRPr="004E4687">
        <w:rPr>
          <w:lang w:val="en-GB"/>
        </w:rPr>
        <w:t>to</w:t>
      </w:r>
      <w:proofErr w:type="gramEnd"/>
      <w:r w:rsidR="004E4687" w:rsidRPr="004E4687">
        <w:rPr>
          <w:lang w:val="en-GB"/>
        </w:rPr>
        <w:t xml:space="preserve"> </w:t>
      </w:r>
      <w:r w:rsidR="00565A23">
        <w:rPr>
          <w:lang w:val="en-GB"/>
        </w:rPr>
        <w:t xml:space="preserve">the </w:t>
      </w:r>
      <w:r w:rsidR="004E4687" w:rsidRPr="004E4687">
        <w:rPr>
          <w:lang w:val="en-GB"/>
        </w:rPr>
        <w:t xml:space="preserve">standard mentioned above </w:t>
      </w:r>
      <w:r w:rsidR="00565A23">
        <w:rPr>
          <w:lang w:val="en-GB"/>
        </w:rPr>
        <w:t>[2.6.2]</w:t>
      </w:r>
      <w:r w:rsidR="000815AE">
        <w:rPr>
          <w:lang w:val="en-GB"/>
        </w:rPr>
        <w:t xml:space="preserve"> (only for ARH, not for MOD and ARI)</w:t>
      </w:r>
    </w:p>
    <w:p w14:paraId="61687FE2" w14:textId="19E87606" w:rsidR="004E4687" w:rsidRPr="004E4687" w:rsidRDefault="004E4687" w:rsidP="004E4687">
      <w:pPr>
        <w:rPr>
          <w:lang w:val="en-GB"/>
        </w:rPr>
      </w:pPr>
      <w:r w:rsidRPr="004E4687">
        <w:rPr>
          <w:lang w:val="en-GB"/>
        </w:rPr>
        <w:t>Complian</w:t>
      </w:r>
      <w:r w:rsidR="00E10A24">
        <w:rPr>
          <w:lang w:val="en-GB"/>
        </w:rPr>
        <w:t>ce</w:t>
      </w:r>
      <w:r w:rsidRPr="004E4687">
        <w:rPr>
          <w:lang w:val="en-GB"/>
        </w:rPr>
        <w:t xml:space="preserve"> to 2014/30/EU - Electromagnetic Compatibility (EMC) Directive</w:t>
      </w:r>
      <w:r w:rsidR="004476E1">
        <w:rPr>
          <w:lang w:val="en-GB"/>
        </w:rPr>
        <w:t xml:space="preserve"> [2.6.3]</w:t>
      </w:r>
    </w:p>
    <w:p w14:paraId="00FEF638" w14:textId="5E7550FE" w:rsidR="004E4687" w:rsidRPr="004E4687" w:rsidRDefault="00E10A24" w:rsidP="004E4687">
      <w:pPr>
        <w:rPr>
          <w:lang w:val="en-GB"/>
        </w:rPr>
      </w:pPr>
      <w:r>
        <w:rPr>
          <w:lang w:val="en-GB"/>
        </w:rPr>
        <w:t>Co</w:t>
      </w:r>
      <w:r w:rsidR="004E4687" w:rsidRPr="004E4687">
        <w:rPr>
          <w:lang w:val="en-GB"/>
        </w:rPr>
        <w:t>mplian</w:t>
      </w:r>
      <w:r>
        <w:rPr>
          <w:lang w:val="en-GB"/>
        </w:rPr>
        <w:t>ce</w:t>
      </w:r>
      <w:r w:rsidR="004E4687" w:rsidRPr="004E4687">
        <w:rPr>
          <w:lang w:val="en-GB"/>
        </w:rPr>
        <w:t xml:space="preserve"> to RED for </w:t>
      </w:r>
      <w:r>
        <w:rPr>
          <w:lang w:val="en-GB"/>
        </w:rPr>
        <w:t>Wireless Communication Module</w:t>
      </w:r>
      <w:r w:rsidR="004476E1">
        <w:rPr>
          <w:lang w:val="en-GB"/>
        </w:rPr>
        <w:t xml:space="preserve"> [2.6.3.1]</w:t>
      </w:r>
    </w:p>
    <w:p w14:paraId="50387226" w14:textId="3F5C9B8F" w:rsidR="004E4687" w:rsidRPr="004E4687" w:rsidRDefault="004E4687" w:rsidP="004E4687">
      <w:pPr>
        <w:rPr>
          <w:lang w:val="en-GB"/>
        </w:rPr>
      </w:pPr>
      <w:r w:rsidRPr="004E4687">
        <w:rPr>
          <w:lang w:val="en-GB"/>
        </w:rPr>
        <w:t xml:space="preserve">Compliant to Directive 2011/65/EU - </w:t>
      </w:r>
      <w:proofErr w:type="spellStart"/>
      <w:r w:rsidRPr="004E4687">
        <w:rPr>
          <w:lang w:val="en-GB"/>
        </w:rPr>
        <w:t>RoHs</w:t>
      </w:r>
      <w:proofErr w:type="spellEnd"/>
      <w:r w:rsidRPr="004E4687">
        <w:rPr>
          <w:lang w:val="en-GB"/>
        </w:rPr>
        <w:t>- on the restriction of the use of certain hazardous substances in electrical and electronic equipment</w:t>
      </w:r>
      <w:r w:rsidR="004476E1">
        <w:rPr>
          <w:lang w:val="en-GB"/>
        </w:rPr>
        <w:t xml:space="preserve"> [2.6.4]</w:t>
      </w:r>
    </w:p>
    <w:p w14:paraId="207FF14D" w14:textId="01E2576D" w:rsidR="004E4687" w:rsidRPr="004E4687" w:rsidRDefault="004E4687" w:rsidP="004E4687">
      <w:pPr>
        <w:rPr>
          <w:lang w:val="en-GB"/>
        </w:rPr>
      </w:pPr>
      <w:r w:rsidRPr="004E4687">
        <w:rPr>
          <w:lang w:val="en-GB"/>
        </w:rPr>
        <w:t>Compliant to 2012/19/EU RAEE</w:t>
      </w:r>
      <w:r w:rsidR="004476E1">
        <w:rPr>
          <w:lang w:val="en-GB"/>
        </w:rPr>
        <w:t xml:space="preserve"> [2.6.5]</w:t>
      </w:r>
    </w:p>
    <w:p w14:paraId="6758DF93" w14:textId="00D0F1B1" w:rsidR="004E4687" w:rsidRPr="004E4687" w:rsidRDefault="004E4687" w:rsidP="004E4687">
      <w:pPr>
        <w:rPr>
          <w:lang w:val="en-GB"/>
        </w:rPr>
      </w:pPr>
      <w:r w:rsidRPr="004E4687">
        <w:rPr>
          <w:lang w:val="en-GB"/>
        </w:rPr>
        <w:t>Compliant to the latest edition of REACH</w:t>
      </w:r>
      <w:r w:rsidR="004476E1">
        <w:rPr>
          <w:lang w:val="en-GB"/>
        </w:rPr>
        <w:t xml:space="preserve"> [2.6.6]</w:t>
      </w:r>
    </w:p>
    <w:p w14:paraId="3B5CE25B" w14:textId="672A22DC" w:rsidR="004E4687" w:rsidRDefault="004E4687" w:rsidP="004E4687">
      <w:pPr>
        <w:rPr>
          <w:lang w:val="en-GB"/>
        </w:rPr>
      </w:pPr>
      <w:r w:rsidRPr="004E4687">
        <w:rPr>
          <w:lang w:val="en-GB"/>
        </w:rPr>
        <w:t>Codes featuring "Connectivity", shall be compliant with minimum cyber security requirements for products ABB directive 9ADB005793</w:t>
      </w:r>
      <w:r w:rsidR="004476E1">
        <w:rPr>
          <w:lang w:val="en-GB"/>
        </w:rPr>
        <w:t xml:space="preserve"> [2.6.7]</w:t>
      </w:r>
    </w:p>
    <w:p w14:paraId="5DB6B373" w14:textId="7C6C03DE" w:rsidR="002D0589" w:rsidRDefault="00EC4241" w:rsidP="002D0589">
      <w:pPr>
        <w:pStyle w:val="Heading1"/>
        <w:rPr>
          <w:rFonts w:ascii="Verdana" w:hAnsi="Verdana" w:cstheme="minorBidi"/>
          <w:sz w:val="24"/>
          <w:szCs w:val="24"/>
          <w:lang w:val="en-GB"/>
        </w:rPr>
      </w:pPr>
      <w:bookmarkStart w:id="53" w:name="_Toc115677136"/>
      <w:r w:rsidRPr="6D8328AD">
        <w:rPr>
          <w:rFonts w:ascii="Verdana" w:hAnsi="Verdana" w:cstheme="minorBidi"/>
          <w:sz w:val="24"/>
          <w:szCs w:val="24"/>
          <w:lang w:val="en-GB"/>
        </w:rPr>
        <w:t xml:space="preserve">Packaging and </w:t>
      </w:r>
      <w:r w:rsidR="006341A4" w:rsidRPr="6D8328AD">
        <w:rPr>
          <w:rFonts w:ascii="Verdana" w:hAnsi="Verdana" w:cstheme="minorBidi"/>
          <w:sz w:val="24"/>
          <w:szCs w:val="24"/>
          <w:lang w:val="en-GB"/>
        </w:rPr>
        <w:t>labelling</w:t>
      </w:r>
      <w:bookmarkEnd w:id="53"/>
    </w:p>
    <w:p w14:paraId="7FB887B2" w14:textId="2AD8D02D" w:rsidR="00D1167F" w:rsidRDefault="00D1167F" w:rsidP="00D1167F">
      <w:pPr>
        <w:pStyle w:val="Heading2"/>
        <w:rPr>
          <w:lang w:val="en-US"/>
        </w:rPr>
      </w:pPr>
      <w:bookmarkStart w:id="54" w:name="_Toc115677137"/>
      <w:r w:rsidRPr="6D8328AD">
        <w:rPr>
          <w:lang w:val="en-US"/>
        </w:rPr>
        <w:t>Packag</w:t>
      </w:r>
      <w:r w:rsidR="001A3261" w:rsidRPr="6D8328AD">
        <w:rPr>
          <w:lang w:val="en-US"/>
        </w:rPr>
        <w:t>e</w:t>
      </w:r>
      <w:bookmarkEnd w:id="54"/>
    </w:p>
    <w:p w14:paraId="1F48BA74" w14:textId="1DF73853" w:rsidR="004E4687" w:rsidRPr="004E4687" w:rsidRDefault="004E4687" w:rsidP="004E4687">
      <w:pPr>
        <w:rPr>
          <w:lang w:val="en-US"/>
        </w:rPr>
      </w:pPr>
      <w:r w:rsidRPr="004E4687">
        <w:rPr>
          <w:lang w:val="en-US"/>
        </w:rPr>
        <w:t>Single product shall be packed in a single packaging solution (1pc/package)</w:t>
      </w:r>
      <w:r w:rsidR="00D1167F">
        <w:rPr>
          <w:lang w:val="en-US"/>
        </w:rPr>
        <w:t xml:space="preserve"> [3.1.1]</w:t>
      </w:r>
    </w:p>
    <w:p w14:paraId="78B52F5A" w14:textId="0E691588" w:rsidR="004E4687" w:rsidRPr="004E4687" w:rsidRDefault="004E4687" w:rsidP="004E4687">
      <w:pPr>
        <w:rPr>
          <w:lang w:val="en-US"/>
        </w:rPr>
      </w:pPr>
      <w:r w:rsidRPr="004E4687">
        <w:rPr>
          <w:lang w:val="en-US"/>
        </w:rPr>
        <w:t>Layout shall comply with ABB design guidelines</w:t>
      </w:r>
      <w:r w:rsidR="00D1167F">
        <w:rPr>
          <w:lang w:val="en-US"/>
        </w:rPr>
        <w:t xml:space="preserve"> [3.1.2]; </w:t>
      </w:r>
      <w:r w:rsidRPr="004E4687">
        <w:rPr>
          <w:lang w:val="en-US"/>
        </w:rPr>
        <w:t>LVD</w:t>
      </w:r>
      <w:r w:rsidR="00D1167F">
        <w:rPr>
          <w:lang w:val="en-US"/>
        </w:rPr>
        <w:t xml:space="preserve"> </w:t>
      </w:r>
      <w:r w:rsidRPr="004E4687">
        <w:rPr>
          <w:lang w:val="en-US"/>
        </w:rPr>
        <w:t>contents must be included</w:t>
      </w:r>
      <w:r w:rsidR="00D1167F">
        <w:rPr>
          <w:lang w:val="en-US"/>
        </w:rPr>
        <w:t xml:space="preserve"> [3.1.3]</w:t>
      </w:r>
    </w:p>
    <w:p w14:paraId="59E6984A" w14:textId="1A2520E4" w:rsidR="004E4687" w:rsidRPr="004E4687" w:rsidRDefault="004E4687" w:rsidP="004E4687">
      <w:pPr>
        <w:rPr>
          <w:lang w:val="en-US"/>
        </w:rPr>
      </w:pPr>
      <w:r w:rsidRPr="004E4687">
        <w:rPr>
          <w:lang w:val="en-US"/>
        </w:rPr>
        <w:t xml:space="preserve">Packaging shall be used as marketing material </w:t>
      </w:r>
      <w:r w:rsidR="00D1167F">
        <w:rPr>
          <w:lang w:val="en-US"/>
        </w:rPr>
        <w:t xml:space="preserve">at </w:t>
      </w:r>
      <w:r w:rsidRPr="004E4687">
        <w:rPr>
          <w:lang w:val="en-US"/>
        </w:rPr>
        <w:t>first presentation of the device</w:t>
      </w:r>
      <w:r w:rsidR="00D1167F">
        <w:rPr>
          <w:lang w:val="en-US"/>
        </w:rPr>
        <w:t xml:space="preserve"> [3.1.4]</w:t>
      </w:r>
    </w:p>
    <w:p w14:paraId="4F7CEB8A" w14:textId="38C5004D" w:rsidR="00D1167F" w:rsidRDefault="00D1167F" w:rsidP="00D1167F">
      <w:pPr>
        <w:pStyle w:val="Heading2"/>
        <w:rPr>
          <w:lang w:val="en-US"/>
        </w:rPr>
      </w:pPr>
      <w:bookmarkStart w:id="55" w:name="_Toc115677138"/>
      <w:r w:rsidRPr="6D8328AD">
        <w:rPr>
          <w:lang w:val="en-US"/>
        </w:rPr>
        <w:t>Label</w:t>
      </w:r>
      <w:r w:rsidR="00DD139A" w:rsidRPr="6D8328AD">
        <w:rPr>
          <w:lang w:val="en-US"/>
        </w:rPr>
        <w:t xml:space="preserve"> (on the package)</w:t>
      </w:r>
      <w:bookmarkEnd w:id="55"/>
    </w:p>
    <w:p w14:paraId="3D838A16" w14:textId="4DCE7E24" w:rsidR="004E4687" w:rsidRPr="004E4687" w:rsidRDefault="004E4687" w:rsidP="004E4687">
      <w:pPr>
        <w:rPr>
          <w:lang w:val="en-US"/>
        </w:rPr>
      </w:pPr>
      <w:r w:rsidRPr="004E4687">
        <w:rPr>
          <w:lang w:val="en-US"/>
        </w:rPr>
        <w:t>For every package</w:t>
      </w:r>
      <w:r w:rsidR="00D1167F">
        <w:rPr>
          <w:lang w:val="en-US"/>
        </w:rPr>
        <w:t>, the label</w:t>
      </w:r>
      <w:r w:rsidRPr="004E4687">
        <w:rPr>
          <w:lang w:val="en-US"/>
        </w:rPr>
        <w:t xml:space="preserve"> layout shall comply with ABB design guidelines</w:t>
      </w:r>
      <w:r w:rsidR="00D1167F">
        <w:rPr>
          <w:lang w:val="en-US"/>
        </w:rPr>
        <w:t xml:space="preserve"> [3.2.1]</w:t>
      </w:r>
    </w:p>
    <w:p w14:paraId="7A553BD7" w14:textId="7A6BF610" w:rsidR="004E4687" w:rsidRPr="004E4687" w:rsidRDefault="004E4687" w:rsidP="004E4687">
      <w:pPr>
        <w:rPr>
          <w:lang w:val="en-US"/>
        </w:rPr>
      </w:pPr>
      <w:r w:rsidRPr="004E4687">
        <w:rPr>
          <w:lang w:val="en-US"/>
        </w:rPr>
        <w:t>LVD and WEEE contents must be included (address of manufacturer)</w:t>
      </w:r>
      <w:r w:rsidR="00D1167F">
        <w:rPr>
          <w:lang w:val="en-US"/>
        </w:rPr>
        <w:t xml:space="preserve"> [3.2.2]</w:t>
      </w:r>
    </w:p>
    <w:p w14:paraId="32E59CBE" w14:textId="56DD5CD3" w:rsidR="004E4687" w:rsidRPr="004E4687" w:rsidRDefault="004E4687" w:rsidP="004E4687">
      <w:pPr>
        <w:rPr>
          <w:lang w:val="en-US"/>
        </w:rPr>
      </w:pPr>
      <w:r w:rsidRPr="004E4687">
        <w:rPr>
          <w:lang w:val="en-US"/>
        </w:rPr>
        <w:t>Language</w:t>
      </w:r>
      <w:r w:rsidR="00DD139A">
        <w:rPr>
          <w:lang w:val="en-US"/>
        </w:rPr>
        <w:t>s</w:t>
      </w:r>
      <w:r w:rsidRPr="004E4687">
        <w:rPr>
          <w:lang w:val="en-US"/>
        </w:rPr>
        <w:t xml:space="preserve"> of label</w:t>
      </w:r>
      <w:r w:rsidR="00DD139A">
        <w:rPr>
          <w:lang w:val="en-US"/>
        </w:rPr>
        <w:t xml:space="preserve"> are </w:t>
      </w:r>
      <w:r w:rsidRPr="004E4687">
        <w:rPr>
          <w:lang w:val="en-US"/>
        </w:rPr>
        <w:t>IT, EN, DE, FR, ES</w:t>
      </w:r>
      <w:r w:rsidR="00D1167F">
        <w:rPr>
          <w:lang w:val="en-US"/>
        </w:rPr>
        <w:t xml:space="preserve"> [3.2.3]</w:t>
      </w:r>
    </w:p>
    <w:p w14:paraId="30261D8F" w14:textId="05FF52A7" w:rsidR="00D1167F" w:rsidRDefault="00D1167F" w:rsidP="00D1167F">
      <w:pPr>
        <w:pStyle w:val="Heading2"/>
        <w:rPr>
          <w:lang w:val="en-US"/>
        </w:rPr>
      </w:pPr>
      <w:bookmarkStart w:id="56" w:name="_Toc115677139"/>
      <w:r w:rsidRPr="6D8328AD">
        <w:rPr>
          <w:lang w:val="en-US"/>
        </w:rPr>
        <w:t>Marking</w:t>
      </w:r>
      <w:r w:rsidR="00DD139A" w:rsidRPr="6D8328AD">
        <w:rPr>
          <w:lang w:val="en-US"/>
        </w:rPr>
        <w:t xml:space="preserve"> (on the product)</w:t>
      </w:r>
      <w:bookmarkEnd w:id="56"/>
    </w:p>
    <w:p w14:paraId="7AD8AA0E" w14:textId="57BE3DDB" w:rsidR="004E4687" w:rsidRPr="004E4687" w:rsidRDefault="004E4687" w:rsidP="004E4687">
      <w:pPr>
        <w:rPr>
          <w:lang w:val="en-US"/>
        </w:rPr>
      </w:pPr>
      <w:r w:rsidRPr="004E4687">
        <w:rPr>
          <w:lang w:val="en-US"/>
        </w:rPr>
        <w:t>General content</w:t>
      </w:r>
      <w:r w:rsidR="00D1167F" w:rsidRPr="00D1167F">
        <w:rPr>
          <w:lang w:val="en-US"/>
        </w:rPr>
        <w:t xml:space="preserve"> </w:t>
      </w:r>
      <w:r w:rsidR="00DD139A">
        <w:rPr>
          <w:lang w:val="en-US"/>
        </w:rPr>
        <w:t>[3.3.1]</w:t>
      </w:r>
    </w:p>
    <w:p w14:paraId="6D84B0A5" w14:textId="0F6098EB" w:rsidR="004E4687" w:rsidRPr="004E4687" w:rsidRDefault="00DD139A" w:rsidP="004E4687">
      <w:pPr>
        <w:rPr>
          <w:lang w:val="en-US"/>
        </w:rPr>
      </w:pPr>
      <w:r>
        <w:rPr>
          <w:lang w:val="en-US"/>
        </w:rPr>
        <w:t>The marking shall be compliant</w:t>
      </w:r>
      <w:r w:rsidR="004E4687" w:rsidRPr="004E4687">
        <w:rPr>
          <w:lang w:val="en-US"/>
        </w:rPr>
        <w:t xml:space="preserve"> with the information required by product standards</w:t>
      </w:r>
      <w:r>
        <w:rPr>
          <w:lang w:val="en-US"/>
        </w:rPr>
        <w:t xml:space="preserve"> [3.3.1.1] and with the </w:t>
      </w:r>
      <w:r w:rsidR="004E4687" w:rsidRPr="004E4687">
        <w:rPr>
          <w:lang w:val="en-US"/>
        </w:rPr>
        <w:t>ABB design guidelines</w:t>
      </w:r>
      <w:r>
        <w:rPr>
          <w:lang w:val="en-US"/>
        </w:rPr>
        <w:t xml:space="preserve"> [3.3.1.2]</w:t>
      </w:r>
    </w:p>
    <w:p w14:paraId="167991F2" w14:textId="65381B4B" w:rsidR="004E4687" w:rsidRPr="00DD139A" w:rsidRDefault="00DD139A" w:rsidP="00DD139A">
      <w:pPr>
        <w:rPr>
          <w:lang w:val="en-US"/>
        </w:rPr>
      </w:pPr>
      <w:r>
        <w:rPr>
          <w:lang w:val="en-US"/>
        </w:rPr>
        <w:t xml:space="preserve">There shall be present also all the requirements from the </w:t>
      </w:r>
      <w:r w:rsidR="004E4687" w:rsidRPr="00DD139A">
        <w:rPr>
          <w:lang w:val="en-US"/>
        </w:rPr>
        <w:t>LVD and WEEE directive content</w:t>
      </w:r>
      <w:r w:rsidRPr="00DD139A">
        <w:rPr>
          <w:lang w:val="en-US"/>
        </w:rPr>
        <w:t xml:space="preserve"> </w:t>
      </w:r>
      <w:r>
        <w:rPr>
          <w:lang w:val="en-US"/>
        </w:rPr>
        <w:t>[3.3.2]</w:t>
      </w:r>
    </w:p>
    <w:p w14:paraId="50E0A8E3" w14:textId="1258D318" w:rsidR="004E4687" w:rsidRPr="00DD139A" w:rsidRDefault="004E4687" w:rsidP="009661BC">
      <w:pPr>
        <w:pStyle w:val="ListParagraph"/>
        <w:numPr>
          <w:ilvl w:val="0"/>
          <w:numId w:val="6"/>
        </w:numPr>
        <w:rPr>
          <w:lang w:val="en-US"/>
        </w:rPr>
      </w:pPr>
      <w:r w:rsidRPr="00DD139A">
        <w:rPr>
          <w:lang w:val="en-US"/>
        </w:rPr>
        <w:t>Manufacturer address</w:t>
      </w:r>
      <w:r w:rsidR="00DD139A">
        <w:rPr>
          <w:lang w:val="en-US"/>
        </w:rPr>
        <w:t xml:space="preserve"> [3.3.2.1]</w:t>
      </w:r>
    </w:p>
    <w:p w14:paraId="55BBDA3D" w14:textId="43F34496" w:rsidR="004E4687" w:rsidRPr="00DD139A" w:rsidRDefault="004E4687" w:rsidP="009661BC">
      <w:pPr>
        <w:pStyle w:val="ListParagraph"/>
        <w:numPr>
          <w:ilvl w:val="0"/>
          <w:numId w:val="6"/>
        </w:numPr>
        <w:rPr>
          <w:lang w:val="en-US"/>
        </w:rPr>
      </w:pPr>
      <w:r w:rsidRPr="00DD139A">
        <w:rPr>
          <w:lang w:val="en-US"/>
        </w:rPr>
        <w:t>Safety symbol</w:t>
      </w:r>
      <w:r w:rsidR="00DD139A">
        <w:rPr>
          <w:lang w:val="en-US"/>
        </w:rPr>
        <w:t xml:space="preserve"> [3.3.2.2]</w:t>
      </w:r>
    </w:p>
    <w:p w14:paraId="22B044D5" w14:textId="39643604" w:rsidR="004E4687" w:rsidRPr="00DD139A" w:rsidRDefault="004E4687" w:rsidP="009661BC">
      <w:pPr>
        <w:pStyle w:val="ListParagraph"/>
        <w:numPr>
          <w:ilvl w:val="0"/>
          <w:numId w:val="6"/>
        </w:numPr>
        <w:rPr>
          <w:lang w:val="en-US"/>
        </w:rPr>
      </w:pPr>
      <w:r w:rsidRPr="00DD139A">
        <w:rPr>
          <w:lang w:val="en-US"/>
        </w:rPr>
        <w:t>Tight</w:t>
      </w:r>
      <w:r w:rsidR="00DD139A">
        <w:rPr>
          <w:lang w:val="en-US"/>
        </w:rPr>
        <w:t>en</w:t>
      </w:r>
      <w:r w:rsidRPr="00DD139A">
        <w:rPr>
          <w:lang w:val="en-US"/>
        </w:rPr>
        <w:t>ing torque</w:t>
      </w:r>
      <w:r w:rsidR="00DD139A">
        <w:rPr>
          <w:lang w:val="en-US"/>
        </w:rPr>
        <w:t xml:space="preserve"> [3.3.2.3]</w:t>
      </w:r>
    </w:p>
    <w:p w14:paraId="5F4D5DB8" w14:textId="0A78F92C" w:rsidR="004E4687" w:rsidRPr="00DD139A" w:rsidRDefault="004E4687" w:rsidP="009661BC">
      <w:pPr>
        <w:pStyle w:val="ListParagraph"/>
        <w:numPr>
          <w:ilvl w:val="0"/>
          <w:numId w:val="6"/>
        </w:numPr>
        <w:rPr>
          <w:lang w:val="en-US"/>
        </w:rPr>
      </w:pPr>
      <w:r w:rsidRPr="00DD139A">
        <w:rPr>
          <w:lang w:val="en-US"/>
        </w:rPr>
        <w:t>Stripping length of cable</w:t>
      </w:r>
      <w:r w:rsidR="00DD139A">
        <w:rPr>
          <w:lang w:val="en-US"/>
        </w:rPr>
        <w:t xml:space="preserve"> [3.3.2.4]</w:t>
      </w:r>
    </w:p>
    <w:p w14:paraId="36113A7B" w14:textId="34637060" w:rsidR="004E4687" w:rsidRPr="00DD139A" w:rsidRDefault="004E4687" w:rsidP="009661BC">
      <w:pPr>
        <w:pStyle w:val="ListParagraph"/>
        <w:numPr>
          <w:ilvl w:val="0"/>
          <w:numId w:val="6"/>
        </w:numPr>
        <w:rPr>
          <w:lang w:val="en-US"/>
        </w:rPr>
      </w:pPr>
      <w:r w:rsidRPr="00DD139A">
        <w:rPr>
          <w:lang w:val="en-US"/>
        </w:rPr>
        <w:t>Garbage bin</w:t>
      </w:r>
      <w:r w:rsidR="00DD139A">
        <w:rPr>
          <w:lang w:val="en-US"/>
        </w:rPr>
        <w:t xml:space="preserve"> [3.3.2.5]</w:t>
      </w:r>
    </w:p>
    <w:p w14:paraId="4DFD43F8" w14:textId="37180503" w:rsidR="004E4687" w:rsidRPr="00D1167F" w:rsidRDefault="00D1167F" w:rsidP="00016FF0">
      <w:pPr>
        <w:pStyle w:val="Heading2"/>
        <w:rPr>
          <w:lang w:val="en-US"/>
        </w:rPr>
      </w:pPr>
      <w:bookmarkStart w:id="57" w:name="_Toc115677140"/>
      <w:r w:rsidRPr="6D8328AD">
        <w:rPr>
          <w:lang w:val="en-US"/>
        </w:rPr>
        <w:t>Instructions</w:t>
      </w:r>
      <w:r w:rsidR="006341A4" w:rsidRPr="6D8328AD">
        <w:rPr>
          <w:lang w:val="en-US"/>
        </w:rPr>
        <w:t xml:space="preserve"> leaflet</w:t>
      </w:r>
      <w:bookmarkEnd w:id="57"/>
    </w:p>
    <w:p w14:paraId="08255F48" w14:textId="1CC9BB86" w:rsidR="004E4687" w:rsidRPr="004E4687" w:rsidRDefault="002650B2" w:rsidP="004E4687">
      <w:pPr>
        <w:rPr>
          <w:lang w:val="en-US"/>
        </w:rPr>
      </w:pPr>
      <w:r>
        <w:rPr>
          <w:lang w:val="en-US"/>
        </w:rPr>
        <w:t>All the i</w:t>
      </w:r>
      <w:r w:rsidR="004E4687" w:rsidRPr="004E4687">
        <w:rPr>
          <w:lang w:val="en-US"/>
        </w:rPr>
        <w:t>nstruction</w:t>
      </w:r>
      <w:r>
        <w:rPr>
          <w:lang w:val="en-US"/>
        </w:rPr>
        <w:t>s</w:t>
      </w:r>
      <w:r w:rsidR="004E4687" w:rsidRPr="004E4687">
        <w:rPr>
          <w:lang w:val="en-US"/>
        </w:rPr>
        <w:t xml:space="preserve"> </w:t>
      </w:r>
      <w:r>
        <w:rPr>
          <w:lang w:val="en-US"/>
        </w:rPr>
        <w:t>(</w:t>
      </w:r>
      <w:r w:rsidRPr="004E4687">
        <w:rPr>
          <w:lang w:val="en-US"/>
        </w:rPr>
        <w:t>complete manual)</w:t>
      </w:r>
      <w:r>
        <w:rPr>
          <w:lang w:val="en-US"/>
        </w:rPr>
        <w:t xml:space="preserve"> shall be </w:t>
      </w:r>
      <w:r w:rsidR="004E4687" w:rsidRPr="004E4687">
        <w:rPr>
          <w:lang w:val="en-US"/>
        </w:rPr>
        <w:t xml:space="preserve">printed on </w:t>
      </w:r>
      <w:r>
        <w:rPr>
          <w:lang w:val="en-US"/>
        </w:rPr>
        <w:t>its own</w:t>
      </w:r>
      <w:r w:rsidR="004E4687" w:rsidRPr="004E4687">
        <w:rPr>
          <w:lang w:val="en-US"/>
        </w:rPr>
        <w:t xml:space="preserve"> leaflet </w:t>
      </w:r>
      <w:r>
        <w:rPr>
          <w:lang w:val="en-US"/>
        </w:rPr>
        <w:t xml:space="preserve">as a </w:t>
      </w:r>
      <w:r w:rsidR="004E4687" w:rsidRPr="004E4687">
        <w:rPr>
          <w:lang w:val="en-US"/>
        </w:rPr>
        <w:t xml:space="preserve">quick guide: </w:t>
      </w:r>
      <w:r>
        <w:rPr>
          <w:lang w:val="en-US"/>
        </w:rPr>
        <w:t xml:space="preserve">MOD, </w:t>
      </w:r>
      <w:r w:rsidR="004E4687" w:rsidRPr="004E4687">
        <w:rPr>
          <w:lang w:val="en-US"/>
        </w:rPr>
        <w:t>ARI</w:t>
      </w:r>
      <w:r>
        <w:rPr>
          <w:lang w:val="en-US"/>
        </w:rPr>
        <w:t>,</w:t>
      </w:r>
      <w:r w:rsidR="004E4687" w:rsidRPr="004E4687">
        <w:rPr>
          <w:lang w:val="en-US"/>
        </w:rPr>
        <w:t xml:space="preserve"> </w:t>
      </w:r>
      <w:proofErr w:type="gramStart"/>
      <w:r w:rsidR="004E4687" w:rsidRPr="004E4687">
        <w:rPr>
          <w:lang w:val="en-US"/>
        </w:rPr>
        <w:t>ARH</w:t>
      </w:r>
      <w:proofErr w:type="gramEnd"/>
      <w:r w:rsidR="004E4687" w:rsidRPr="004E4687">
        <w:rPr>
          <w:lang w:val="en-US"/>
        </w:rPr>
        <w:t xml:space="preserve"> </w:t>
      </w:r>
      <w:r w:rsidR="00035644">
        <w:rPr>
          <w:lang w:val="en-US"/>
        </w:rPr>
        <w:t>and</w:t>
      </w:r>
      <w:r>
        <w:rPr>
          <w:lang w:val="en-US"/>
        </w:rPr>
        <w:t xml:space="preserve"> the </w:t>
      </w:r>
      <w:r w:rsidR="001A3261">
        <w:rPr>
          <w:lang w:val="en-US"/>
        </w:rPr>
        <w:t>C</w:t>
      </w:r>
      <w:r>
        <w:rPr>
          <w:lang w:val="en-US"/>
        </w:rPr>
        <w:t xml:space="preserve">ommunication </w:t>
      </w:r>
      <w:r w:rsidR="001A3261">
        <w:rPr>
          <w:lang w:val="en-US"/>
        </w:rPr>
        <w:t>m</w:t>
      </w:r>
      <w:r>
        <w:rPr>
          <w:lang w:val="en-US"/>
        </w:rPr>
        <w:t>odules instructions must be included in this leaflet</w:t>
      </w:r>
      <w:r w:rsidR="00035644">
        <w:rPr>
          <w:lang w:val="en-US"/>
        </w:rPr>
        <w:t>.</w:t>
      </w:r>
    </w:p>
    <w:p w14:paraId="01B04057" w14:textId="1B886F5F" w:rsidR="009B7D78" w:rsidRDefault="00035644" w:rsidP="004E4687">
      <w:pPr>
        <w:rPr>
          <w:lang w:val="en-US"/>
        </w:rPr>
      </w:pPr>
      <w:r w:rsidRPr="6C3128C1">
        <w:rPr>
          <w:lang w:val="en-US"/>
        </w:rPr>
        <w:t xml:space="preserve">All the instructions shall be in 5 </w:t>
      </w:r>
      <w:r w:rsidR="004E4687" w:rsidRPr="6C3128C1">
        <w:rPr>
          <w:lang w:val="en-US"/>
        </w:rPr>
        <w:t>languages (IT, EN, DE, FR, ES)</w:t>
      </w:r>
    </w:p>
    <w:p w14:paraId="6A81ED65" w14:textId="317C32C0" w:rsidR="56AB7351" w:rsidRDefault="56AB7351" w:rsidP="6C3128C1">
      <w:pPr>
        <w:rPr>
          <w:lang w:val="en-GB"/>
        </w:rPr>
      </w:pPr>
      <w:r w:rsidRPr="6C3128C1">
        <w:rPr>
          <w:lang w:val="en-GB"/>
        </w:rPr>
        <w:t xml:space="preserve">User documentation </w:t>
      </w:r>
    </w:p>
    <w:p w14:paraId="7FC3B9BA" w14:textId="2A339C84" w:rsidR="56AB7351" w:rsidRDefault="56AB7351" w:rsidP="6C3128C1">
      <w:pPr>
        <w:rPr>
          <w:lang w:val="en-GB"/>
        </w:rPr>
      </w:pPr>
      <w:r w:rsidRPr="6C3128C1">
        <w:rPr>
          <w:lang w:val="en-GB"/>
        </w:rPr>
        <w:t xml:space="preserve">Installation manual MOD, ARI, </w:t>
      </w:r>
    </w:p>
    <w:p w14:paraId="33E64CFD" w14:textId="39245924" w:rsidR="56AB7351" w:rsidRDefault="56AB7351" w:rsidP="6C3128C1">
      <w:pPr>
        <w:ind w:firstLine="720"/>
        <w:rPr>
          <w:lang w:val="en-GB"/>
        </w:rPr>
      </w:pPr>
      <w:r w:rsidRPr="6C3128C1">
        <w:rPr>
          <w:lang w:val="en-GB"/>
        </w:rPr>
        <w:t>Installation manual ARH</w:t>
      </w:r>
    </w:p>
    <w:p w14:paraId="59F97223" w14:textId="0BD17E17" w:rsidR="56AB7351" w:rsidRDefault="56AB7351" w:rsidP="6C3128C1">
      <w:pPr>
        <w:ind w:firstLine="720"/>
        <w:rPr>
          <w:lang w:val="en-GB"/>
        </w:rPr>
      </w:pPr>
      <w:r w:rsidRPr="6C3128C1">
        <w:rPr>
          <w:lang w:val="en-GB"/>
        </w:rPr>
        <w:t xml:space="preserve">Installation manual COM – MOD </w:t>
      </w:r>
    </w:p>
    <w:p w14:paraId="4DA9C6BC" w14:textId="013EA3F2" w:rsidR="56AB7351" w:rsidRDefault="56AB7351" w:rsidP="6C3128C1">
      <w:pPr>
        <w:ind w:firstLine="720"/>
        <w:rPr>
          <w:lang w:val="en-GB"/>
        </w:rPr>
      </w:pPr>
      <w:r w:rsidRPr="6C3128C1">
        <w:rPr>
          <w:lang w:val="en-GB"/>
        </w:rPr>
        <w:lastRenderedPageBreak/>
        <w:t xml:space="preserve">Installation manual COM – Wi-Fi </w:t>
      </w:r>
    </w:p>
    <w:p w14:paraId="027E44F4" w14:textId="38D90AEC" w:rsidR="0062085F" w:rsidRDefault="00EC4241" w:rsidP="0062085F">
      <w:pPr>
        <w:pStyle w:val="Heading1"/>
        <w:rPr>
          <w:rFonts w:ascii="Verdana" w:hAnsi="Verdana" w:cstheme="minorBidi"/>
          <w:sz w:val="24"/>
          <w:szCs w:val="24"/>
          <w:lang w:val="en-GB"/>
        </w:rPr>
      </w:pPr>
      <w:bookmarkStart w:id="58" w:name="_Toc115677141"/>
      <w:r w:rsidRPr="6D8328AD">
        <w:rPr>
          <w:rFonts w:ascii="Verdana" w:hAnsi="Verdana" w:cstheme="minorBidi"/>
          <w:sz w:val="24"/>
          <w:szCs w:val="24"/>
          <w:lang w:val="en-GB"/>
        </w:rPr>
        <w:t>Mark</w:t>
      </w:r>
      <w:r w:rsidR="001A3261" w:rsidRPr="6D8328AD">
        <w:rPr>
          <w:rFonts w:ascii="Verdana" w:hAnsi="Verdana" w:cstheme="minorBidi"/>
          <w:sz w:val="24"/>
          <w:szCs w:val="24"/>
          <w:lang w:val="en-GB"/>
        </w:rPr>
        <w:t>s</w:t>
      </w:r>
      <w:r w:rsidRPr="6D8328AD">
        <w:rPr>
          <w:rFonts w:ascii="Verdana" w:hAnsi="Verdana" w:cstheme="minorBidi"/>
          <w:sz w:val="24"/>
          <w:szCs w:val="24"/>
          <w:lang w:val="en-GB"/>
        </w:rPr>
        <w:t xml:space="preserve"> and approvals</w:t>
      </w:r>
      <w:bookmarkEnd w:id="58"/>
    </w:p>
    <w:p w14:paraId="4127F379" w14:textId="322C4FEE" w:rsidR="0062085F" w:rsidRDefault="005F0F87" w:rsidP="0062085F">
      <w:pPr>
        <w:rPr>
          <w:lang w:val="en-GB"/>
        </w:rPr>
      </w:pPr>
      <w:r>
        <w:rPr>
          <w:lang w:val="en-GB"/>
        </w:rPr>
        <w:t>All the products in the range shall have the following marks:</w:t>
      </w:r>
    </w:p>
    <w:p w14:paraId="35845BBF" w14:textId="15617CA3" w:rsidR="00344256" w:rsidRDefault="00344256" w:rsidP="009661BC">
      <w:pPr>
        <w:pStyle w:val="ListParagraph"/>
        <w:numPr>
          <w:ilvl w:val="0"/>
          <w:numId w:val="7"/>
        </w:numPr>
        <w:rPr>
          <w:lang w:val="en-GB"/>
        </w:rPr>
      </w:pPr>
      <w:r w:rsidRPr="00344256">
        <w:rPr>
          <w:lang w:val="en-GB"/>
        </w:rPr>
        <w:t xml:space="preserve">CB test and test reports in accordance </w:t>
      </w:r>
      <w:proofErr w:type="gramStart"/>
      <w:r w:rsidRPr="00344256">
        <w:rPr>
          <w:lang w:val="en-GB"/>
        </w:rPr>
        <w:t>to</w:t>
      </w:r>
      <w:proofErr w:type="gramEnd"/>
      <w:r w:rsidRPr="00344256">
        <w:rPr>
          <w:lang w:val="en-GB"/>
        </w:rPr>
        <w:t xml:space="preserve"> standard IEC63024 ed1:2017 </w:t>
      </w:r>
      <w:r w:rsidR="0050086E">
        <w:rPr>
          <w:lang w:val="en-GB"/>
        </w:rPr>
        <w:t xml:space="preserve">(only </w:t>
      </w:r>
      <w:r w:rsidR="0050086E" w:rsidRPr="00DF0081">
        <w:rPr>
          <w:strike/>
          <w:lang w:val="en-GB"/>
        </w:rPr>
        <w:t>for ARI</w:t>
      </w:r>
      <w:r w:rsidR="0050086E">
        <w:rPr>
          <w:lang w:val="en-GB"/>
        </w:rPr>
        <w:t xml:space="preserve"> </w:t>
      </w:r>
      <w:r w:rsidR="00DF0081" w:rsidRPr="00D96F24">
        <w:rPr>
          <w:b/>
          <w:bCs/>
          <w:i/>
          <w:iCs/>
          <w:color w:val="0070C0"/>
          <w:lang w:val="en-US"/>
        </w:rPr>
        <w:t>[DEVIATION]</w:t>
      </w:r>
      <w:r w:rsidR="00DF0081">
        <w:rPr>
          <w:lang w:val="en-US"/>
        </w:rPr>
        <w:t xml:space="preserve"> </w:t>
      </w:r>
      <w:r w:rsidR="0050086E">
        <w:rPr>
          <w:lang w:val="en-GB"/>
        </w:rPr>
        <w:t xml:space="preserve">ARH) </w:t>
      </w:r>
      <w:r>
        <w:rPr>
          <w:lang w:val="en-GB"/>
        </w:rPr>
        <w:t>[</w:t>
      </w:r>
      <w:r w:rsidRPr="00344256">
        <w:rPr>
          <w:lang w:val="en-GB"/>
        </w:rPr>
        <w:t>2.6.1</w:t>
      </w:r>
      <w:r>
        <w:rPr>
          <w:lang w:val="en-GB"/>
        </w:rPr>
        <w:t>]</w:t>
      </w:r>
    </w:p>
    <w:p w14:paraId="5C2C8283" w14:textId="2C042175" w:rsidR="005F0F87" w:rsidRDefault="004E4687" w:rsidP="009661BC">
      <w:pPr>
        <w:pStyle w:val="ListParagraph"/>
        <w:numPr>
          <w:ilvl w:val="0"/>
          <w:numId w:val="7"/>
        </w:numPr>
        <w:rPr>
          <w:lang w:val="en-GB"/>
        </w:rPr>
      </w:pPr>
      <w:r w:rsidRPr="005F0F87">
        <w:rPr>
          <w:lang w:val="en-GB"/>
        </w:rPr>
        <w:t>CE</w:t>
      </w:r>
      <w:r w:rsidR="001A3261" w:rsidRPr="005F0F87">
        <w:rPr>
          <w:lang w:val="en-GB"/>
        </w:rPr>
        <w:t xml:space="preserve"> [4.</w:t>
      </w:r>
      <w:r w:rsidR="005F0F87">
        <w:rPr>
          <w:lang w:val="en-GB"/>
        </w:rPr>
        <w:t>1</w:t>
      </w:r>
      <w:r w:rsidR="001A3261" w:rsidRPr="005F0F87">
        <w:rPr>
          <w:lang w:val="en-GB"/>
        </w:rPr>
        <w:t>.1]</w:t>
      </w:r>
    </w:p>
    <w:p w14:paraId="079020DE" w14:textId="30739B0E" w:rsidR="005F0F87" w:rsidRPr="005F0F87" w:rsidRDefault="005F0F87" w:rsidP="009661BC">
      <w:pPr>
        <w:pStyle w:val="ListParagraph"/>
        <w:numPr>
          <w:ilvl w:val="0"/>
          <w:numId w:val="7"/>
        </w:numPr>
        <w:rPr>
          <w:lang w:val="en-GB"/>
        </w:rPr>
      </w:pPr>
      <w:r w:rsidRPr="005F0F87">
        <w:rPr>
          <w:lang w:val="en-GB"/>
        </w:rPr>
        <w:t>Made in… (</w:t>
      </w:r>
      <w:r w:rsidRPr="005F0F87">
        <w:rPr>
          <w:lang w:val="en-US"/>
        </w:rPr>
        <w:t xml:space="preserve">There are </w:t>
      </w:r>
      <w:r>
        <w:rPr>
          <w:lang w:val="en-US"/>
        </w:rPr>
        <w:t>not</w:t>
      </w:r>
      <w:r w:rsidRPr="005F0F87">
        <w:rPr>
          <w:lang w:val="en-US"/>
        </w:rPr>
        <w:t xml:space="preserve"> restrictions</w:t>
      </w:r>
      <w:r>
        <w:rPr>
          <w:lang w:val="en-US"/>
        </w:rPr>
        <w:t xml:space="preserve"> for manufacturing country</w:t>
      </w:r>
      <w:r w:rsidRPr="005F0F87">
        <w:rPr>
          <w:lang w:val="en-US"/>
        </w:rPr>
        <w:t xml:space="preserve"> [4.2]</w:t>
      </w:r>
      <w:r>
        <w:rPr>
          <w:lang w:val="en-US"/>
        </w:rPr>
        <w:t>)</w:t>
      </w:r>
    </w:p>
    <w:p w14:paraId="180A0487" w14:textId="6CB33DA5" w:rsidR="004E4687" w:rsidRPr="005F0F87" w:rsidRDefault="004E4687" w:rsidP="009661BC">
      <w:pPr>
        <w:pStyle w:val="ListParagraph"/>
        <w:numPr>
          <w:ilvl w:val="0"/>
          <w:numId w:val="7"/>
        </w:numPr>
        <w:rPr>
          <w:lang w:val="en-GB"/>
        </w:rPr>
      </w:pPr>
      <w:r w:rsidRPr="005F0F87">
        <w:rPr>
          <w:lang w:val="en-GB"/>
        </w:rPr>
        <w:t>RoHS</w:t>
      </w:r>
      <w:r w:rsidR="001A3261" w:rsidRPr="005F0F87">
        <w:rPr>
          <w:lang w:val="en-GB"/>
        </w:rPr>
        <w:t xml:space="preserve"> </w:t>
      </w:r>
      <w:r w:rsidR="001A3261" w:rsidRPr="005F0F87">
        <w:rPr>
          <w:lang w:val="en-US"/>
        </w:rPr>
        <w:t>[4.</w:t>
      </w:r>
      <w:r w:rsidR="005F0F87" w:rsidRPr="005F0F87">
        <w:rPr>
          <w:lang w:val="en-US"/>
        </w:rPr>
        <w:t>3</w:t>
      </w:r>
      <w:r w:rsidR="001A3261" w:rsidRPr="005F0F87">
        <w:rPr>
          <w:lang w:val="en-US"/>
        </w:rPr>
        <w:t>.2]</w:t>
      </w:r>
    </w:p>
    <w:p w14:paraId="535C7720" w14:textId="3E891265" w:rsidR="004E4687" w:rsidRPr="005F0F87" w:rsidRDefault="004E4687" w:rsidP="009661BC">
      <w:pPr>
        <w:pStyle w:val="ListParagraph"/>
        <w:numPr>
          <w:ilvl w:val="0"/>
          <w:numId w:val="7"/>
        </w:numPr>
        <w:rPr>
          <w:lang w:val="en-GB"/>
        </w:rPr>
      </w:pPr>
      <w:r w:rsidRPr="005F0F87">
        <w:rPr>
          <w:lang w:val="en-GB"/>
        </w:rPr>
        <w:t>Reach</w:t>
      </w:r>
      <w:r w:rsidR="001A3261" w:rsidRPr="005F0F87">
        <w:rPr>
          <w:lang w:val="en-GB"/>
        </w:rPr>
        <w:t xml:space="preserve"> [4.</w:t>
      </w:r>
      <w:r w:rsidR="005F0F87" w:rsidRPr="005F0F87">
        <w:rPr>
          <w:lang w:val="en-GB"/>
        </w:rPr>
        <w:t>3</w:t>
      </w:r>
      <w:r w:rsidR="001A3261" w:rsidRPr="005F0F87">
        <w:rPr>
          <w:lang w:val="en-GB"/>
        </w:rPr>
        <w:t>.3]</w:t>
      </w:r>
    </w:p>
    <w:p w14:paraId="6639A28B" w14:textId="1DC6C73B" w:rsidR="004E4687" w:rsidRDefault="004E4687" w:rsidP="009661BC">
      <w:pPr>
        <w:pStyle w:val="ListParagraph"/>
        <w:numPr>
          <w:ilvl w:val="0"/>
          <w:numId w:val="7"/>
        </w:numPr>
        <w:rPr>
          <w:lang w:val="en-GB"/>
        </w:rPr>
      </w:pPr>
      <w:r w:rsidRPr="005F0F87">
        <w:rPr>
          <w:lang w:val="en-GB"/>
        </w:rPr>
        <w:t>WEEE</w:t>
      </w:r>
      <w:r w:rsidR="001A3261" w:rsidRPr="005F0F87">
        <w:rPr>
          <w:lang w:val="en-GB"/>
        </w:rPr>
        <w:t xml:space="preserve"> [4.</w:t>
      </w:r>
      <w:r w:rsidR="005F0F87" w:rsidRPr="005F0F87">
        <w:rPr>
          <w:lang w:val="en-GB"/>
        </w:rPr>
        <w:t>3</w:t>
      </w:r>
      <w:r w:rsidR="001A3261" w:rsidRPr="005F0F87">
        <w:rPr>
          <w:lang w:val="en-GB"/>
        </w:rPr>
        <w:t>.4]</w:t>
      </w:r>
    </w:p>
    <w:p w14:paraId="47C47EA8" w14:textId="75C5333B" w:rsidR="002D0589" w:rsidRDefault="00EC4241" w:rsidP="002D0589">
      <w:pPr>
        <w:pStyle w:val="Heading1"/>
        <w:rPr>
          <w:rFonts w:ascii="Verdana" w:hAnsi="Verdana" w:cstheme="minorBidi"/>
          <w:sz w:val="24"/>
          <w:szCs w:val="24"/>
          <w:lang w:val="en-GB"/>
        </w:rPr>
      </w:pPr>
      <w:bookmarkStart w:id="59" w:name="_Toc115677142"/>
      <w:r w:rsidRPr="6D8328AD">
        <w:rPr>
          <w:rFonts w:ascii="Verdana" w:hAnsi="Verdana" w:cstheme="minorBidi"/>
          <w:sz w:val="24"/>
          <w:szCs w:val="24"/>
          <w:lang w:val="en-GB"/>
        </w:rPr>
        <w:t>Documentation</w:t>
      </w:r>
      <w:bookmarkEnd w:id="59"/>
    </w:p>
    <w:p w14:paraId="22074095" w14:textId="56B07A5F" w:rsidR="6C3128C1" w:rsidRDefault="005F0F87" w:rsidP="6C3128C1">
      <w:pPr>
        <w:rPr>
          <w:lang w:val="en-GB"/>
        </w:rPr>
      </w:pPr>
      <w:r w:rsidRPr="6C3128C1">
        <w:rPr>
          <w:lang w:val="en-GB"/>
        </w:rPr>
        <w:t>The following documentation shall be available for the customer at the end of the project:</w:t>
      </w:r>
    </w:p>
    <w:p w14:paraId="46ACC8D1" w14:textId="3856FCD1" w:rsidR="004E4687" w:rsidRPr="005F0F87" w:rsidRDefault="004E4687" w:rsidP="009661BC">
      <w:pPr>
        <w:pStyle w:val="ListParagraph"/>
        <w:numPr>
          <w:ilvl w:val="0"/>
          <w:numId w:val="8"/>
        </w:numPr>
        <w:rPr>
          <w:lang w:val="en-GB"/>
        </w:rPr>
      </w:pPr>
      <w:r w:rsidRPr="005F0F87">
        <w:rPr>
          <w:lang w:val="en-GB"/>
        </w:rPr>
        <w:t>Operating and installation instructions</w:t>
      </w:r>
      <w:r w:rsidR="005F0F87">
        <w:rPr>
          <w:lang w:val="en-GB"/>
        </w:rPr>
        <w:t xml:space="preserve"> [5.1.1]</w:t>
      </w:r>
    </w:p>
    <w:p w14:paraId="6DA0E119" w14:textId="51AF3E9B" w:rsidR="004E4687" w:rsidRPr="005F0F87" w:rsidRDefault="004E4687" w:rsidP="009661BC">
      <w:pPr>
        <w:pStyle w:val="ListParagraph"/>
        <w:numPr>
          <w:ilvl w:val="0"/>
          <w:numId w:val="8"/>
        </w:numPr>
        <w:rPr>
          <w:lang w:val="en-GB"/>
        </w:rPr>
      </w:pPr>
      <w:r w:rsidRPr="005F0F87">
        <w:rPr>
          <w:lang w:val="en-GB"/>
        </w:rPr>
        <w:t>Data for software tools</w:t>
      </w:r>
      <w:r w:rsidR="005F0F87">
        <w:rPr>
          <w:lang w:val="en-GB"/>
        </w:rPr>
        <w:t xml:space="preserve"> [5.1.2]</w:t>
      </w:r>
    </w:p>
    <w:p w14:paraId="4FE880DB" w14:textId="01BF7427" w:rsidR="004E4687" w:rsidRDefault="004E4687" w:rsidP="009661BC">
      <w:pPr>
        <w:pStyle w:val="ListParagraph"/>
        <w:numPr>
          <w:ilvl w:val="0"/>
          <w:numId w:val="8"/>
        </w:numPr>
        <w:rPr>
          <w:lang w:val="en-GB"/>
        </w:rPr>
      </w:pPr>
      <w:r w:rsidRPr="005F0F87">
        <w:rPr>
          <w:lang w:val="en-GB"/>
        </w:rPr>
        <w:t>Datasheet</w:t>
      </w:r>
      <w:r w:rsidR="005F0F87">
        <w:rPr>
          <w:lang w:val="en-GB"/>
        </w:rPr>
        <w:t xml:space="preserve"> [5.1.3]</w:t>
      </w:r>
    </w:p>
    <w:p w14:paraId="28D7BA83" w14:textId="1BA4E1B8" w:rsidR="005F0F87" w:rsidRPr="005F0F87" w:rsidRDefault="005F0F87" w:rsidP="009661BC">
      <w:pPr>
        <w:pStyle w:val="ListParagraph"/>
        <w:numPr>
          <w:ilvl w:val="0"/>
          <w:numId w:val="8"/>
        </w:numPr>
        <w:rPr>
          <w:lang w:val="en-GB"/>
        </w:rPr>
      </w:pPr>
      <w:r>
        <w:rPr>
          <w:lang w:val="en-GB"/>
        </w:rPr>
        <w:t>Tables and charts [5.2]</w:t>
      </w:r>
    </w:p>
    <w:p w14:paraId="2C2ACD65" w14:textId="41EF3FEB" w:rsidR="004E4687" w:rsidRPr="005F0F87" w:rsidRDefault="004E4687" w:rsidP="009661BC">
      <w:pPr>
        <w:pStyle w:val="ListParagraph"/>
        <w:numPr>
          <w:ilvl w:val="0"/>
          <w:numId w:val="8"/>
        </w:numPr>
        <w:rPr>
          <w:lang w:val="en-GB"/>
        </w:rPr>
      </w:pPr>
      <w:r w:rsidRPr="005F0F87">
        <w:rPr>
          <w:lang w:val="en-GB"/>
        </w:rPr>
        <w:t>2D drawing</w:t>
      </w:r>
      <w:r w:rsidR="005F0F87">
        <w:rPr>
          <w:lang w:val="en-GB"/>
        </w:rPr>
        <w:t xml:space="preserve"> [5.3.1]</w:t>
      </w:r>
    </w:p>
    <w:p w14:paraId="011676CF" w14:textId="77325B06" w:rsidR="004E4687" w:rsidRDefault="004E4687" w:rsidP="009661BC">
      <w:pPr>
        <w:pStyle w:val="ListParagraph"/>
        <w:numPr>
          <w:ilvl w:val="0"/>
          <w:numId w:val="8"/>
        </w:numPr>
        <w:rPr>
          <w:lang w:val="en-GB"/>
        </w:rPr>
      </w:pPr>
      <w:r w:rsidRPr="005F0F87">
        <w:rPr>
          <w:lang w:val="en-GB"/>
        </w:rPr>
        <w:t>3D drawing</w:t>
      </w:r>
      <w:r w:rsidR="005F0F87">
        <w:rPr>
          <w:lang w:val="en-GB"/>
        </w:rPr>
        <w:t xml:space="preserve"> [5.3.1]</w:t>
      </w:r>
    </w:p>
    <w:p w14:paraId="040545A7" w14:textId="77777777" w:rsidR="00AA36F1" w:rsidRDefault="00AA36F1" w:rsidP="00AA36F1">
      <w:pPr>
        <w:pStyle w:val="Heading1"/>
        <w:rPr>
          <w:rFonts w:ascii="Verdana" w:hAnsi="Verdana" w:cstheme="minorBidi"/>
          <w:sz w:val="24"/>
          <w:szCs w:val="24"/>
          <w:lang w:val="en-GB"/>
        </w:rPr>
      </w:pPr>
      <w:bookmarkStart w:id="60" w:name="_Toc115677143"/>
      <w:r w:rsidRPr="6D8328AD">
        <w:rPr>
          <w:rFonts w:ascii="Verdana" w:hAnsi="Verdana" w:cstheme="minorBidi"/>
          <w:sz w:val="24"/>
          <w:szCs w:val="24"/>
          <w:lang w:val="en-GB"/>
        </w:rPr>
        <w:t>Revision History</w:t>
      </w:r>
      <w:bookmarkEnd w:id="60"/>
    </w:p>
    <w:tbl>
      <w:tblPr>
        <w:tblStyle w:val="TableGrid"/>
        <w:tblW w:w="0" w:type="auto"/>
        <w:tblLook w:val="04A0" w:firstRow="1" w:lastRow="0" w:firstColumn="1" w:lastColumn="0" w:noHBand="0" w:noVBand="1"/>
      </w:tblPr>
      <w:tblGrid>
        <w:gridCol w:w="708"/>
        <w:gridCol w:w="4026"/>
        <w:gridCol w:w="1913"/>
        <w:gridCol w:w="2703"/>
      </w:tblGrid>
      <w:tr w:rsidR="00AA36F1" w:rsidRPr="00C12869" w14:paraId="1BB130F0" w14:textId="77777777" w:rsidTr="007E6AB9">
        <w:tc>
          <w:tcPr>
            <w:tcW w:w="708" w:type="dxa"/>
          </w:tcPr>
          <w:p w14:paraId="1DDCE78D" w14:textId="77777777" w:rsidR="00AA36F1" w:rsidRPr="00C12869" w:rsidRDefault="00AA36F1" w:rsidP="00CE6674">
            <w:pPr>
              <w:rPr>
                <w:rFonts w:ascii="Verdana" w:hAnsi="Verdana" w:cstheme="minorHAnsi"/>
                <w:b/>
                <w:lang w:val="en-US"/>
              </w:rPr>
            </w:pPr>
            <w:r w:rsidRPr="00C12869">
              <w:rPr>
                <w:rFonts w:ascii="Verdana" w:hAnsi="Verdana" w:cstheme="minorHAnsi"/>
                <w:b/>
                <w:lang w:val="en-US"/>
              </w:rPr>
              <w:t>Rev.</w:t>
            </w:r>
          </w:p>
        </w:tc>
        <w:tc>
          <w:tcPr>
            <w:tcW w:w="4026" w:type="dxa"/>
          </w:tcPr>
          <w:p w14:paraId="3EABD102" w14:textId="77777777" w:rsidR="00AA36F1" w:rsidRPr="00C12869" w:rsidRDefault="00AA36F1" w:rsidP="00CE6674">
            <w:pPr>
              <w:rPr>
                <w:rFonts w:ascii="Verdana" w:hAnsi="Verdana" w:cstheme="minorHAnsi"/>
                <w:b/>
                <w:lang w:val="en-US"/>
              </w:rPr>
            </w:pPr>
            <w:r w:rsidRPr="00C12869">
              <w:rPr>
                <w:rFonts w:ascii="Verdana" w:hAnsi="Verdana" w:cstheme="minorHAnsi"/>
                <w:b/>
                <w:lang w:val="en-US"/>
              </w:rPr>
              <w:t>Description</w:t>
            </w:r>
          </w:p>
        </w:tc>
        <w:tc>
          <w:tcPr>
            <w:tcW w:w="1913" w:type="dxa"/>
          </w:tcPr>
          <w:p w14:paraId="607E09D3" w14:textId="77777777" w:rsidR="00AA36F1" w:rsidRPr="00C12869" w:rsidRDefault="00AA36F1" w:rsidP="00CE6674">
            <w:pPr>
              <w:rPr>
                <w:rFonts w:ascii="Verdana" w:hAnsi="Verdana" w:cstheme="minorHAnsi"/>
                <w:b/>
                <w:lang w:val="en-US"/>
              </w:rPr>
            </w:pPr>
            <w:r w:rsidRPr="00C12869">
              <w:rPr>
                <w:rFonts w:ascii="Verdana" w:hAnsi="Verdana" w:cstheme="minorHAnsi"/>
                <w:b/>
                <w:lang w:val="en-US"/>
              </w:rPr>
              <w:t>Date</w:t>
            </w:r>
          </w:p>
        </w:tc>
        <w:tc>
          <w:tcPr>
            <w:tcW w:w="2703" w:type="dxa"/>
          </w:tcPr>
          <w:p w14:paraId="5E4BC429" w14:textId="77777777" w:rsidR="00AA36F1" w:rsidRPr="00C12869" w:rsidRDefault="00AA36F1" w:rsidP="00CE6674">
            <w:pPr>
              <w:rPr>
                <w:rFonts w:ascii="Verdana" w:hAnsi="Verdana" w:cstheme="minorHAnsi"/>
                <w:b/>
                <w:lang w:val="en-US"/>
              </w:rPr>
            </w:pPr>
            <w:r w:rsidRPr="00C12869">
              <w:rPr>
                <w:rFonts w:ascii="Verdana" w:hAnsi="Verdana" w:cstheme="minorHAnsi"/>
                <w:b/>
                <w:lang w:val="en-US"/>
              </w:rPr>
              <w:t>Owner</w:t>
            </w:r>
          </w:p>
        </w:tc>
      </w:tr>
      <w:tr w:rsidR="00AA36F1" w:rsidRPr="006A617A" w14:paraId="7E22212F" w14:textId="77777777" w:rsidTr="007E6AB9">
        <w:tc>
          <w:tcPr>
            <w:tcW w:w="708" w:type="dxa"/>
          </w:tcPr>
          <w:p w14:paraId="77AF2B12" w14:textId="008ADC6D" w:rsidR="00AA36F1" w:rsidRPr="00C12869" w:rsidRDefault="006037AA" w:rsidP="00CE6674">
            <w:pPr>
              <w:spacing w:before="120" w:after="120"/>
              <w:ind w:left="57" w:right="57"/>
              <w:rPr>
                <w:rFonts w:ascii="Verdana" w:hAnsi="Verdana" w:cstheme="minorHAnsi"/>
                <w:lang w:val="en-US"/>
              </w:rPr>
            </w:pPr>
            <w:r>
              <w:rPr>
                <w:lang w:val="en-US"/>
              </w:rPr>
              <w:t>0</w:t>
            </w:r>
            <w:r w:rsidR="00AA36F1" w:rsidRPr="00A961C9">
              <w:rPr>
                <w:lang w:val="en-US"/>
              </w:rPr>
              <w:t>0</w:t>
            </w:r>
          </w:p>
        </w:tc>
        <w:tc>
          <w:tcPr>
            <w:tcW w:w="4026" w:type="dxa"/>
          </w:tcPr>
          <w:p w14:paraId="1614411C" w14:textId="77777777" w:rsidR="00AA36F1" w:rsidRPr="00C12869" w:rsidRDefault="00AA36F1" w:rsidP="00CE6674">
            <w:pPr>
              <w:spacing w:before="120" w:after="120"/>
              <w:ind w:left="57" w:right="57"/>
              <w:rPr>
                <w:rFonts w:ascii="Verdana" w:hAnsi="Verdana" w:cstheme="minorHAnsi"/>
                <w:lang w:val="en-US"/>
              </w:rPr>
            </w:pPr>
            <w:r w:rsidRPr="00A961C9">
              <w:rPr>
                <w:lang w:val="en-US"/>
              </w:rPr>
              <w:t>First release</w:t>
            </w:r>
          </w:p>
        </w:tc>
        <w:sdt>
          <w:sdtPr>
            <w:rPr>
              <w:rFonts w:ascii="Verdana" w:hAnsi="Verdana" w:cstheme="minorHAnsi"/>
              <w:color w:val="2B579A"/>
              <w:shd w:val="clear" w:color="auto" w:fill="E6E6E6"/>
              <w:lang w:val="en-US"/>
            </w:rPr>
            <w:id w:val="-1885406345"/>
            <w:placeholder>
              <w:docPart w:val="A8C78BA66BB74A6B9797C863B7993714"/>
            </w:placeholder>
            <w:date w:fullDate="2021-04-28T00:00:00Z">
              <w:dateFormat w:val="d-MMM-yy"/>
              <w:lid w:val="en-US"/>
              <w:storeMappedDataAs w:val="dateTime"/>
              <w:calendar w:val="gregorian"/>
            </w:date>
          </w:sdtPr>
          <w:sdtEndPr/>
          <w:sdtContent>
            <w:tc>
              <w:tcPr>
                <w:tcW w:w="1913" w:type="dxa"/>
              </w:tcPr>
              <w:p w14:paraId="2212947C" w14:textId="6CFC6DB2" w:rsidR="00AA36F1" w:rsidRPr="00C12869" w:rsidRDefault="001F7372" w:rsidP="00CE6674">
                <w:pPr>
                  <w:spacing w:before="120" w:after="120"/>
                  <w:ind w:left="57" w:right="57"/>
                  <w:rPr>
                    <w:rFonts w:ascii="Verdana" w:hAnsi="Verdana" w:cstheme="minorHAnsi"/>
                    <w:lang w:val="en-US"/>
                  </w:rPr>
                </w:pPr>
                <w:r>
                  <w:rPr>
                    <w:rFonts w:ascii="Verdana" w:hAnsi="Verdana" w:cstheme="minorHAnsi"/>
                    <w:color w:val="2B579A"/>
                    <w:shd w:val="clear" w:color="auto" w:fill="E6E6E6"/>
                    <w:lang w:val="en-US"/>
                  </w:rPr>
                  <w:t>28-Apr-21</w:t>
                </w:r>
              </w:p>
            </w:tc>
          </w:sdtContent>
        </w:sdt>
        <w:tc>
          <w:tcPr>
            <w:tcW w:w="2703" w:type="dxa"/>
          </w:tcPr>
          <w:p w14:paraId="3DD70D33" w14:textId="305948C3" w:rsidR="00AA36F1" w:rsidRPr="006A617A" w:rsidRDefault="00AA36F1" w:rsidP="0073716A">
            <w:pPr>
              <w:spacing w:before="120" w:after="120"/>
              <w:ind w:left="57" w:right="57"/>
              <w:rPr>
                <w:rFonts w:ascii="Verdana" w:hAnsi="Verdana" w:cstheme="minorHAnsi"/>
                <w:lang w:val="es-ES"/>
              </w:rPr>
            </w:pPr>
            <w:r w:rsidRPr="006A617A">
              <w:rPr>
                <w:rFonts w:ascii="Verdana" w:hAnsi="Verdana" w:cstheme="minorHAnsi"/>
                <w:lang w:val="es-ES"/>
              </w:rPr>
              <w:t>ITABB/R&amp;D/</w:t>
            </w:r>
            <w:proofErr w:type="spellStart"/>
            <w:r w:rsidR="006A617A" w:rsidRPr="006A617A">
              <w:rPr>
                <w:rFonts w:ascii="Verdana" w:hAnsi="Verdana" w:cstheme="minorHAnsi"/>
                <w:lang w:val="es-ES"/>
              </w:rPr>
              <w:t>P.Anto</w:t>
            </w:r>
            <w:r w:rsidR="006A617A">
              <w:rPr>
                <w:rFonts w:ascii="Verdana" w:hAnsi="Verdana" w:cstheme="minorHAnsi"/>
                <w:lang w:val="es-ES"/>
              </w:rPr>
              <w:t>nello</w:t>
            </w:r>
            <w:proofErr w:type="spellEnd"/>
          </w:p>
        </w:tc>
      </w:tr>
      <w:tr w:rsidR="006037AA" w:rsidRPr="006A617A" w14:paraId="37DC4935" w14:textId="77777777" w:rsidTr="007E6AB9">
        <w:tc>
          <w:tcPr>
            <w:tcW w:w="708" w:type="dxa"/>
          </w:tcPr>
          <w:p w14:paraId="4E2E4960" w14:textId="7C9D5A42" w:rsidR="006037AA" w:rsidRPr="00A961C9" w:rsidRDefault="006037AA" w:rsidP="00CE6674">
            <w:pPr>
              <w:spacing w:before="120" w:after="120"/>
              <w:ind w:left="57" w:right="57"/>
              <w:rPr>
                <w:lang w:val="en-US"/>
              </w:rPr>
            </w:pPr>
            <w:r>
              <w:rPr>
                <w:lang w:val="en-US"/>
              </w:rPr>
              <w:t>01</w:t>
            </w:r>
          </w:p>
        </w:tc>
        <w:tc>
          <w:tcPr>
            <w:tcW w:w="4026" w:type="dxa"/>
          </w:tcPr>
          <w:p w14:paraId="60C1D844" w14:textId="08BB3FA1" w:rsidR="006037AA" w:rsidRPr="00A961C9" w:rsidRDefault="006037AA" w:rsidP="00CE6674">
            <w:pPr>
              <w:spacing w:before="120" w:after="120"/>
              <w:ind w:left="57" w:right="57"/>
              <w:rPr>
                <w:lang w:val="en-US"/>
              </w:rPr>
            </w:pPr>
            <w:r>
              <w:rPr>
                <w:lang w:val="en-US"/>
              </w:rPr>
              <w:t xml:space="preserve">Modification par. </w:t>
            </w:r>
            <w:r w:rsidR="004D1A3D">
              <w:rPr>
                <w:lang w:val="en-US"/>
              </w:rPr>
              <w:t xml:space="preserve">3.4 </w:t>
            </w:r>
            <w:r w:rsidR="004D1A3D" w:rsidRPr="004D1A3D">
              <w:rPr>
                <w:i/>
                <w:iCs/>
                <w:lang w:val="en-US"/>
              </w:rPr>
              <w:t xml:space="preserve">- </w:t>
            </w:r>
            <w:r w:rsidRPr="004D1A3D">
              <w:rPr>
                <w:i/>
                <w:iCs/>
                <w:lang w:val="en-US"/>
              </w:rPr>
              <w:t>ARH connection</w:t>
            </w:r>
          </w:p>
        </w:tc>
        <w:sdt>
          <w:sdtPr>
            <w:rPr>
              <w:rFonts w:ascii="Verdana" w:hAnsi="Verdana" w:cstheme="minorHAnsi"/>
              <w:color w:val="2B579A"/>
              <w:shd w:val="clear" w:color="auto" w:fill="E6E6E6"/>
              <w:lang w:val="en-US"/>
            </w:rPr>
            <w:id w:val="-1040284771"/>
            <w:placeholder>
              <w:docPart w:val="75A09423DC204692B4897EDACFDB9B67"/>
            </w:placeholder>
            <w:date w:fullDate="2021-09-23T00:00:00Z">
              <w:dateFormat w:val="d-MMM-yy"/>
              <w:lid w:val="en-US"/>
              <w:storeMappedDataAs w:val="dateTime"/>
              <w:calendar w:val="gregorian"/>
            </w:date>
          </w:sdtPr>
          <w:sdtEndPr/>
          <w:sdtContent>
            <w:tc>
              <w:tcPr>
                <w:tcW w:w="1913" w:type="dxa"/>
              </w:tcPr>
              <w:p w14:paraId="0792943B" w14:textId="64633F81" w:rsidR="006037AA" w:rsidRDefault="006037AA" w:rsidP="00CE6674">
                <w:pPr>
                  <w:spacing w:before="120" w:after="120"/>
                  <w:ind w:left="57" w:right="57"/>
                  <w:rPr>
                    <w:rFonts w:ascii="Verdana" w:hAnsi="Verdana" w:cstheme="minorHAnsi"/>
                    <w:color w:val="2B579A"/>
                    <w:shd w:val="clear" w:color="auto" w:fill="E6E6E6"/>
                    <w:lang w:val="en-US"/>
                  </w:rPr>
                </w:pPr>
                <w:r>
                  <w:rPr>
                    <w:rFonts w:ascii="Verdana" w:hAnsi="Verdana" w:cstheme="minorHAnsi"/>
                    <w:color w:val="2B579A"/>
                    <w:shd w:val="clear" w:color="auto" w:fill="E6E6E6"/>
                    <w:lang w:val="en-US"/>
                  </w:rPr>
                  <w:t>23-Sep-21</w:t>
                </w:r>
              </w:p>
            </w:tc>
          </w:sdtContent>
        </w:sdt>
        <w:tc>
          <w:tcPr>
            <w:tcW w:w="2703" w:type="dxa"/>
          </w:tcPr>
          <w:p w14:paraId="1D4D41A6" w14:textId="2067DBC1" w:rsidR="006037AA" w:rsidRPr="006A617A" w:rsidRDefault="006037AA" w:rsidP="0073716A">
            <w:pPr>
              <w:spacing w:before="120" w:after="120"/>
              <w:ind w:left="57" w:right="57"/>
              <w:rPr>
                <w:rFonts w:ascii="Verdana" w:hAnsi="Verdana" w:cstheme="minorHAnsi"/>
                <w:lang w:val="es-ES"/>
              </w:rPr>
            </w:pPr>
            <w:r w:rsidRPr="006A617A">
              <w:rPr>
                <w:rFonts w:ascii="Verdana" w:hAnsi="Verdana" w:cstheme="minorHAnsi"/>
                <w:lang w:val="es-ES"/>
              </w:rPr>
              <w:t>ITABB/R&amp;D/</w:t>
            </w:r>
            <w:proofErr w:type="spellStart"/>
            <w:r w:rsidRPr="006A617A">
              <w:rPr>
                <w:rFonts w:ascii="Verdana" w:hAnsi="Verdana" w:cstheme="minorHAnsi"/>
                <w:lang w:val="es-ES"/>
              </w:rPr>
              <w:t>P.Anto</w:t>
            </w:r>
            <w:r>
              <w:rPr>
                <w:rFonts w:ascii="Verdana" w:hAnsi="Verdana" w:cstheme="minorHAnsi"/>
                <w:lang w:val="es-ES"/>
              </w:rPr>
              <w:t>nello</w:t>
            </w:r>
            <w:proofErr w:type="spellEnd"/>
          </w:p>
        </w:tc>
      </w:tr>
      <w:tr w:rsidR="00C23D7E" w:rsidRPr="006A617A" w14:paraId="21662EA9" w14:textId="77777777" w:rsidTr="007E6AB9">
        <w:tc>
          <w:tcPr>
            <w:tcW w:w="708" w:type="dxa"/>
          </w:tcPr>
          <w:p w14:paraId="139ADD0D" w14:textId="188E2320" w:rsidR="00C23D7E" w:rsidRDefault="00C23D7E" w:rsidP="00CE6674">
            <w:pPr>
              <w:spacing w:before="120" w:after="120"/>
              <w:ind w:left="57" w:right="57"/>
              <w:rPr>
                <w:lang w:val="en-US"/>
              </w:rPr>
            </w:pPr>
            <w:r>
              <w:rPr>
                <w:lang w:val="en-US"/>
              </w:rPr>
              <w:t>02</w:t>
            </w:r>
          </w:p>
        </w:tc>
        <w:tc>
          <w:tcPr>
            <w:tcW w:w="4026" w:type="dxa"/>
          </w:tcPr>
          <w:p w14:paraId="371F0681" w14:textId="7F6D9956" w:rsidR="00C23D7E" w:rsidRDefault="00C23D7E" w:rsidP="00CE6674">
            <w:pPr>
              <w:spacing w:before="120" w:after="120"/>
              <w:ind w:left="57" w:right="57"/>
              <w:rPr>
                <w:lang w:val="en-US"/>
              </w:rPr>
            </w:pPr>
            <w:r>
              <w:rPr>
                <w:lang w:val="en-US"/>
              </w:rPr>
              <w:t>Modification par. 5 – Operating Voltage</w:t>
            </w:r>
          </w:p>
        </w:tc>
        <w:sdt>
          <w:sdtPr>
            <w:rPr>
              <w:rFonts w:ascii="Verdana" w:hAnsi="Verdana" w:cstheme="minorHAnsi"/>
              <w:color w:val="2B579A"/>
              <w:shd w:val="clear" w:color="auto" w:fill="E6E6E6"/>
              <w:lang w:val="en-US"/>
            </w:rPr>
            <w:id w:val="1317687063"/>
            <w:placeholder>
              <w:docPart w:val="E30922C47E3542FB9567140A6BEA2F36"/>
            </w:placeholder>
            <w:date w:fullDate="2022-05-27T00:00:00Z">
              <w:dateFormat w:val="d-MMM-yy"/>
              <w:lid w:val="en-US"/>
              <w:storeMappedDataAs w:val="dateTime"/>
              <w:calendar w:val="gregorian"/>
            </w:date>
          </w:sdtPr>
          <w:sdtEndPr/>
          <w:sdtContent>
            <w:tc>
              <w:tcPr>
                <w:tcW w:w="1913" w:type="dxa"/>
              </w:tcPr>
              <w:p w14:paraId="3C4940FB" w14:textId="17A8283E" w:rsidR="00C23D7E" w:rsidRDefault="00C23D7E" w:rsidP="00CE6674">
                <w:pPr>
                  <w:spacing w:before="120" w:after="120"/>
                  <w:ind w:left="57" w:right="57"/>
                  <w:rPr>
                    <w:rFonts w:ascii="Verdana" w:hAnsi="Verdana" w:cstheme="minorHAnsi"/>
                    <w:color w:val="2B579A"/>
                    <w:shd w:val="clear" w:color="auto" w:fill="E6E6E6"/>
                    <w:lang w:val="en-US"/>
                  </w:rPr>
                </w:pPr>
                <w:r>
                  <w:rPr>
                    <w:rFonts w:ascii="Verdana" w:hAnsi="Verdana" w:cstheme="minorHAnsi"/>
                    <w:color w:val="2B579A"/>
                    <w:shd w:val="clear" w:color="auto" w:fill="E6E6E6"/>
                    <w:lang w:val="en-US"/>
                  </w:rPr>
                  <w:t>27-May-22</w:t>
                </w:r>
              </w:p>
            </w:tc>
          </w:sdtContent>
        </w:sdt>
        <w:tc>
          <w:tcPr>
            <w:tcW w:w="2703" w:type="dxa"/>
          </w:tcPr>
          <w:p w14:paraId="614EA6E9" w14:textId="0A6F4405" w:rsidR="00C23D7E" w:rsidRPr="006A617A" w:rsidRDefault="00C23D7E" w:rsidP="0073716A">
            <w:pPr>
              <w:spacing w:before="120" w:after="120"/>
              <w:ind w:left="57" w:right="57"/>
              <w:rPr>
                <w:rFonts w:ascii="Verdana" w:hAnsi="Verdana" w:cstheme="minorHAnsi"/>
                <w:lang w:val="es-ES"/>
              </w:rPr>
            </w:pPr>
            <w:r w:rsidRPr="006A617A">
              <w:rPr>
                <w:rFonts w:ascii="Verdana" w:hAnsi="Verdana" w:cstheme="minorHAnsi"/>
                <w:lang w:val="es-ES"/>
              </w:rPr>
              <w:t>ITABB/R&amp;D/</w:t>
            </w:r>
            <w:proofErr w:type="spellStart"/>
            <w:r w:rsidRPr="006A617A">
              <w:rPr>
                <w:rFonts w:ascii="Verdana" w:hAnsi="Verdana" w:cstheme="minorHAnsi"/>
                <w:lang w:val="es-ES"/>
              </w:rPr>
              <w:t>P.Anto</w:t>
            </w:r>
            <w:r>
              <w:rPr>
                <w:rFonts w:ascii="Verdana" w:hAnsi="Verdana" w:cstheme="minorHAnsi"/>
                <w:lang w:val="es-ES"/>
              </w:rPr>
              <w:t>nello</w:t>
            </w:r>
            <w:proofErr w:type="spellEnd"/>
          </w:p>
        </w:tc>
      </w:tr>
      <w:tr w:rsidR="00925C87" w:rsidRPr="006A617A" w14:paraId="4461E828" w14:textId="77777777" w:rsidTr="007E6AB9">
        <w:tc>
          <w:tcPr>
            <w:tcW w:w="708" w:type="dxa"/>
          </w:tcPr>
          <w:p w14:paraId="19FFCB85" w14:textId="4BEBC80C" w:rsidR="00925C87" w:rsidRDefault="00925C87" w:rsidP="00CE6674">
            <w:pPr>
              <w:spacing w:before="120" w:after="120"/>
              <w:ind w:left="57" w:right="57"/>
              <w:rPr>
                <w:lang w:val="en-US"/>
              </w:rPr>
            </w:pPr>
            <w:r>
              <w:rPr>
                <w:lang w:val="en-US"/>
              </w:rPr>
              <w:t>03</w:t>
            </w:r>
          </w:p>
        </w:tc>
        <w:tc>
          <w:tcPr>
            <w:tcW w:w="4026" w:type="dxa"/>
          </w:tcPr>
          <w:p w14:paraId="052F5B1A" w14:textId="21AB2598" w:rsidR="00925C87" w:rsidRDefault="00925C87" w:rsidP="00CE6674">
            <w:pPr>
              <w:spacing w:before="120" w:after="120"/>
              <w:ind w:left="57" w:right="57"/>
              <w:rPr>
                <w:lang w:val="en-US"/>
              </w:rPr>
            </w:pPr>
            <w:r>
              <w:rPr>
                <w:lang w:val="en-US"/>
              </w:rPr>
              <w:t xml:space="preserve">Modification par. 7 – Operations </w:t>
            </w:r>
          </w:p>
        </w:tc>
        <w:sdt>
          <w:sdtPr>
            <w:rPr>
              <w:rFonts w:ascii="Verdana" w:hAnsi="Verdana" w:cstheme="minorHAnsi"/>
              <w:color w:val="2B579A"/>
              <w:shd w:val="clear" w:color="auto" w:fill="E6E6E6"/>
              <w:lang w:val="en-US"/>
            </w:rPr>
            <w:id w:val="1019973666"/>
            <w:placeholder>
              <w:docPart w:val="B8EFB9353E144BAA83236E3FD12E95B5"/>
            </w:placeholder>
            <w:date w:fullDate="2022-10-03T00:00:00Z">
              <w:dateFormat w:val="d-MMM-yy"/>
              <w:lid w:val="en-US"/>
              <w:storeMappedDataAs w:val="dateTime"/>
              <w:calendar w:val="gregorian"/>
            </w:date>
          </w:sdtPr>
          <w:sdtEndPr/>
          <w:sdtContent>
            <w:tc>
              <w:tcPr>
                <w:tcW w:w="1913" w:type="dxa"/>
              </w:tcPr>
              <w:p w14:paraId="04C6A740" w14:textId="50FB9148" w:rsidR="00925C87" w:rsidRDefault="00925C87" w:rsidP="00CE6674">
                <w:pPr>
                  <w:spacing w:before="120" w:after="120"/>
                  <w:ind w:left="57" w:right="57"/>
                  <w:rPr>
                    <w:rFonts w:ascii="Verdana" w:hAnsi="Verdana" w:cstheme="minorHAnsi"/>
                    <w:color w:val="2B579A"/>
                    <w:shd w:val="clear" w:color="auto" w:fill="E6E6E6"/>
                    <w:lang w:val="en-US"/>
                  </w:rPr>
                </w:pPr>
                <w:r>
                  <w:rPr>
                    <w:rFonts w:ascii="Verdana" w:hAnsi="Verdana" w:cstheme="minorHAnsi"/>
                    <w:color w:val="2B579A"/>
                    <w:shd w:val="clear" w:color="auto" w:fill="E6E6E6"/>
                    <w:lang w:val="en-US"/>
                  </w:rPr>
                  <w:t>3-Oct-22</w:t>
                </w:r>
              </w:p>
            </w:tc>
          </w:sdtContent>
        </w:sdt>
        <w:tc>
          <w:tcPr>
            <w:tcW w:w="2703" w:type="dxa"/>
          </w:tcPr>
          <w:p w14:paraId="540AFB92" w14:textId="3E1D2B97" w:rsidR="00925C87" w:rsidRPr="006A617A" w:rsidRDefault="00925C87" w:rsidP="0073716A">
            <w:pPr>
              <w:spacing w:before="120" w:after="120"/>
              <w:ind w:left="57" w:right="57"/>
              <w:rPr>
                <w:rFonts w:ascii="Verdana" w:hAnsi="Verdana" w:cstheme="minorHAnsi"/>
                <w:lang w:val="es-ES"/>
              </w:rPr>
            </w:pPr>
            <w:r w:rsidRPr="006A617A">
              <w:rPr>
                <w:rFonts w:ascii="Verdana" w:hAnsi="Verdana" w:cstheme="minorHAnsi"/>
                <w:lang w:val="es-ES"/>
              </w:rPr>
              <w:t>ITABB/R&amp;D/</w:t>
            </w:r>
            <w:proofErr w:type="spellStart"/>
            <w:r w:rsidRPr="006A617A">
              <w:rPr>
                <w:rFonts w:ascii="Verdana" w:hAnsi="Verdana" w:cstheme="minorHAnsi"/>
                <w:lang w:val="es-ES"/>
              </w:rPr>
              <w:t>P.Anto</w:t>
            </w:r>
            <w:r>
              <w:rPr>
                <w:rFonts w:ascii="Verdana" w:hAnsi="Verdana" w:cstheme="minorHAnsi"/>
                <w:lang w:val="es-ES"/>
              </w:rPr>
              <w:t>nello</w:t>
            </w:r>
            <w:proofErr w:type="spellEnd"/>
          </w:p>
        </w:tc>
      </w:tr>
      <w:tr w:rsidR="00DF0081" w:rsidRPr="006A617A" w14:paraId="7225EBE5" w14:textId="77777777" w:rsidTr="007E6AB9">
        <w:tc>
          <w:tcPr>
            <w:tcW w:w="708" w:type="dxa"/>
          </w:tcPr>
          <w:p w14:paraId="14B4076D" w14:textId="73E78C66" w:rsidR="00DF0081" w:rsidRDefault="00DF0081" w:rsidP="00CE6674">
            <w:pPr>
              <w:spacing w:before="120" w:after="120"/>
              <w:ind w:left="57" w:right="57"/>
              <w:rPr>
                <w:lang w:val="en-US"/>
              </w:rPr>
            </w:pPr>
            <w:r>
              <w:rPr>
                <w:lang w:val="en-US"/>
              </w:rPr>
              <w:t>04</w:t>
            </w:r>
          </w:p>
        </w:tc>
        <w:tc>
          <w:tcPr>
            <w:tcW w:w="4026" w:type="dxa"/>
          </w:tcPr>
          <w:p w14:paraId="598DAD2C" w14:textId="77777777" w:rsidR="00DF0081" w:rsidRDefault="00DF0081" w:rsidP="00CE6674">
            <w:pPr>
              <w:spacing w:before="120" w:after="120"/>
              <w:ind w:left="57" w:right="57"/>
              <w:rPr>
                <w:lang w:val="en-US"/>
              </w:rPr>
            </w:pPr>
          </w:p>
        </w:tc>
        <w:tc>
          <w:tcPr>
            <w:tcW w:w="1913" w:type="dxa"/>
          </w:tcPr>
          <w:p w14:paraId="2B396340" w14:textId="77777777" w:rsidR="00DF0081" w:rsidRDefault="00DF0081" w:rsidP="00CE6674">
            <w:pPr>
              <w:spacing w:before="120" w:after="120"/>
              <w:ind w:left="57" w:right="57"/>
              <w:rPr>
                <w:rFonts w:ascii="Verdana" w:hAnsi="Verdana" w:cstheme="minorHAnsi"/>
                <w:color w:val="2B579A"/>
                <w:shd w:val="clear" w:color="auto" w:fill="E6E6E6"/>
                <w:lang w:val="en-US"/>
              </w:rPr>
            </w:pPr>
          </w:p>
        </w:tc>
        <w:tc>
          <w:tcPr>
            <w:tcW w:w="2703" w:type="dxa"/>
          </w:tcPr>
          <w:p w14:paraId="53A1682A" w14:textId="77777777" w:rsidR="00DF0081" w:rsidRPr="006A617A" w:rsidRDefault="00DF0081" w:rsidP="0073716A">
            <w:pPr>
              <w:spacing w:before="120" w:after="120"/>
              <w:ind w:left="57" w:right="57"/>
              <w:rPr>
                <w:rFonts w:ascii="Verdana" w:hAnsi="Verdana" w:cstheme="minorHAnsi"/>
                <w:lang w:val="es-ES"/>
              </w:rPr>
            </w:pPr>
          </w:p>
        </w:tc>
      </w:tr>
      <w:tr w:rsidR="00DF0081" w:rsidRPr="006A617A" w14:paraId="521D40C2" w14:textId="77777777" w:rsidTr="007E6AB9">
        <w:tc>
          <w:tcPr>
            <w:tcW w:w="708" w:type="dxa"/>
            <w:tcBorders>
              <w:bottom w:val="single" w:sz="4" w:space="0" w:color="auto"/>
            </w:tcBorders>
          </w:tcPr>
          <w:p w14:paraId="5F21AEE7" w14:textId="063C3274" w:rsidR="00DF0081" w:rsidRDefault="00DF0081" w:rsidP="00CE6674">
            <w:pPr>
              <w:spacing w:before="120" w:after="120"/>
              <w:ind w:left="57" w:right="57"/>
              <w:rPr>
                <w:lang w:val="en-US"/>
              </w:rPr>
            </w:pPr>
            <w:r>
              <w:rPr>
                <w:lang w:val="en-US"/>
              </w:rPr>
              <w:t>05</w:t>
            </w:r>
          </w:p>
        </w:tc>
        <w:tc>
          <w:tcPr>
            <w:tcW w:w="4026" w:type="dxa"/>
            <w:tcBorders>
              <w:bottom w:val="single" w:sz="4" w:space="0" w:color="auto"/>
            </w:tcBorders>
          </w:tcPr>
          <w:p w14:paraId="1F6C8C12" w14:textId="0F2CD86F" w:rsidR="00BD2462" w:rsidRDefault="00BD2462" w:rsidP="00BD2462">
            <w:pPr>
              <w:pStyle w:val="Heading1"/>
              <w:numPr>
                <w:ilvl w:val="0"/>
                <w:numId w:val="0"/>
              </w:numPr>
              <w:ind w:left="432" w:hanging="432"/>
              <w:outlineLvl w:val="0"/>
              <w:rPr>
                <w:rFonts w:ascii="Helvetica" w:hAnsi="Helvetica"/>
                <w:lang w:val="fr-FR"/>
              </w:rPr>
            </w:pPr>
            <w:r w:rsidRPr="00E2135B">
              <w:rPr>
                <w:rFonts w:ascii="Helvetica" w:hAnsi="Helvetica"/>
                <w:b w:val="0"/>
                <w:lang w:val="fr-FR"/>
              </w:rPr>
              <w:t xml:space="preserve">Modification par. </w:t>
            </w:r>
            <w:r>
              <w:rPr>
                <w:rFonts w:ascii="Helvetica" w:hAnsi="Helvetica"/>
                <w:b w:val="0"/>
                <w:lang w:val="fr-FR"/>
              </w:rPr>
              <w:t>4.2</w:t>
            </w:r>
          </w:p>
          <w:p w14:paraId="103CD9E6" w14:textId="77777777" w:rsidR="00BD2462" w:rsidRDefault="00BD2462" w:rsidP="00BD2462">
            <w:pPr>
              <w:pStyle w:val="Heading1"/>
              <w:numPr>
                <w:ilvl w:val="0"/>
                <w:numId w:val="0"/>
              </w:numPr>
              <w:ind w:left="432" w:hanging="432"/>
              <w:outlineLvl w:val="0"/>
              <w:rPr>
                <w:rFonts w:ascii="Helvetica" w:hAnsi="Helvetica"/>
                <w:lang w:val="fr-FR"/>
              </w:rPr>
            </w:pPr>
            <w:r w:rsidRPr="00E2135B">
              <w:rPr>
                <w:rFonts w:ascii="Helvetica" w:hAnsi="Helvetica"/>
                <w:b w:val="0"/>
                <w:lang w:val="fr-FR"/>
              </w:rPr>
              <w:t xml:space="preserve">Modification par. 6 – </w:t>
            </w:r>
            <w:proofErr w:type="spellStart"/>
            <w:r w:rsidRPr="00E2135B">
              <w:rPr>
                <w:rFonts w:ascii="Helvetica" w:hAnsi="Helvetica"/>
                <w:b w:val="0"/>
                <w:lang w:val="fr-FR"/>
              </w:rPr>
              <w:t>Environmental</w:t>
            </w:r>
            <w:proofErr w:type="spellEnd"/>
            <w:r w:rsidRPr="00E2135B">
              <w:rPr>
                <w:rFonts w:ascii="Helvetica" w:hAnsi="Helvetica"/>
                <w:b w:val="0"/>
                <w:lang w:val="fr-FR"/>
              </w:rPr>
              <w:t xml:space="preserve"> </w:t>
            </w:r>
          </w:p>
          <w:p w14:paraId="6A8F58E6" w14:textId="77777777" w:rsidR="00DF0081" w:rsidRDefault="00E2135B" w:rsidP="00E2135B">
            <w:pPr>
              <w:pStyle w:val="Heading1"/>
              <w:numPr>
                <w:ilvl w:val="0"/>
                <w:numId w:val="0"/>
              </w:numPr>
              <w:ind w:left="432" w:hanging="432"/>
              <w:outlineLvl w:val="0"/>
              <w:rPr>
                <w:rFonts w:ascii="Helvetica" w:hAnsi="Helvetica"/>
                <w:b w:val="0"/>
                <w:lang w:val="fr-FR"/>
              </w:rPr>
            </w:pPr>
            <w:r w:rsidRPr="00E2135B">
              <w:rPr>
                <w:rFonts w:ascii="Helvetica" w:hAnsi="Helvetica"/>
                <w:b w:val="0"/>
                <w:lang w:val="fr-FR"/>
              </w:rPr>
              <w:t xml:space="preserve">Modification par. 11 – Mark and </w:t>
            </w:r>
            <w:proofErr w:type="spellStart"/>
            <w:r w:rsidRPr="00E2135B">
              <w:rPr>
                <w:rFonts w:ascii="Helvetica" w:hAnsi="Helvetica"/>
                <w:b w:val="0"/>
                <w:lang w:val="fr-FR"/>
              </w:rPr>
              <w:t>approval</w:t>
            </w:r>
            <w:proofErr w:type="spellEnd"/>
          </w:p>
          <w:p w14:paraId="2A3FCB6E" w14:textId="0BA5969A" w:rsidR="00BD2462" w:rsidRPr="00BD2462" w:rsidRDefault="00BD2462" w:rsidP="00BD2462">
            <w:pPr>
              <w:rPr>
                <w:lang w:val="fr-FR"/>
              </w:rPr>
            </w:pPr>
          </w:p>
        </w:tc>
        <w:sdt>
          <w:sdtPr>
            <w:rPr>
              <w:rFonts w:ascii="Verdana" w:hAnsi="Verdana" w:cstheme="minorHAnsi"/>
              <w:color w:val="2B579A"/>
              <w:shd w:val="clear" w:color="auto" w:fill="E6E6E6"/>
              <w:lang w:val="en-US"/>
            </w:rPr>
            <w:id w:val="-1288420326"/>
            <w:placeholder>
              <w:docPart w:val="8E701943F7F94E0D8D809E960B6F7302"/>
            </w:placeholder>
            <w:date w:fullDate="2023-04-04T00:00:00Z">
              <w:dateFormat w:val="d-MMM-yy"/>
              <w:lid w:val="en-US"/>
              <w:storeMappedDataAs w:val="dateTime"/>
              <w:calendar w:val="gregorian"/>
            </w:date>
          </w:sdtPr>
          <w:sdtEndPr/>
          <w:sdtContent>
            <w:tc>
              <w:tcPr>
                <w:tcW w:w="1913" w:type="dxa"/>
                <w:tcBorders>
                  <w:bottom w:val="single" w:sz="4" w:space="0" w:color="auto"/>
                </w:tcBorders>
              </w:tcPr>
              <w:p w14:paraId="6C6C09EF" w14:textId="5F73A729" w:rsidR="00DF0081" w:rsidRDefault="00DF0081" w:rsidP="00CE6674">
                <w:pPr>
                  <w:spacing w:before="120" w:after="120"/>
                  <w:ind w:left="57" w:right="57"/>
                  <w:rPr>
                    <w:rFonts w:ascii="Verdana" w:hAnsi="Verdana" w:cstheme="minorHAnsi"/>
                    <w:color w:val="2B579A"/>
                    <w:shd w:val="clear" w:color="auto" w:fill="E6E6E6"/>
                    <w:lang w:val="en-US"/>
                  </w:rPr>
                </w:pPr>
                <w:r>
                  <w:rPr>
                    <w:rFonts w:ascii="Verdana" w:hAnsi="Verdana" w:cstheme="minorHAnsi"/>
                    <w:color w:val="2B579A"/>
                    <w:shd w:val="clear" w:color="auto" w:fill="E6E6E6"/>
                    <w:lang w:val="en-US"/>
                  </w:rPr>
                  <w:t>4-Apr-23</w:t>
                </w:r>
              </w:p>
            </w:tc>
          </w:sdtContent>
        </w:sdt>
        <w:tc>
          <w:tcPr>
            <w:tcW w:w="2703" w:type="dxa"/>
            <w:tcBorders>
              <w:bottom w:val="single" w:sz="4" w:space="0" w:color="auto"/>
            </w:tcBorders>
          </w:tcPr>
          <w:p w14:paraId="07C600E7" w14:textId="48954322" w:rsidR="00DF0081" w:rsidRPr="006A617A" w:rsidRDefault="00DF0081" w:rsidP="0073716A">
            <w:pPr>
              <w:spacing w:before="120" w:after="120"/>
              <w:ind w:left="57" w:right="57"/>
              <w:rPr>
                <w:rFonts w:ascii="Verdana" w:hAnsi="Verdana" w:cstheme="minorHAnsi"/>
                <w:lang w:val="es-ES"/>
              </w:rPr>
            </w:pPr>
            <w:r>
              <w:rPr>
                <w:rFonts w:ascii="Verdana" w:hAnsi="Verdana" w:cstheme="minorHAnsi"/>
                <w:lang w:val="es-ES"/>
              </w:rPr>
              <w:t>F. Rigamonti/F. Passone</w:t>
            </w:r>
          </w:p>
        </w:tc>
      </w:tr>
      <w:tr w:rsidR="00927874" w:rsidRPr="006A617A" w14:paraId="1E8662BB" w14:textId="77777777" w:rsidTr="007E6AB9">
        <w:tc>
          <w:tcPr>
            <w:tcW w:w="708" w:type="dxa"/>
          </w:tcPr>
          <w:p w14:paraId="5A0E8665" w14:textId="5006F725" w:rsidR="00927874" w:rsidRDefault="00927874" w:rsidP="00CE6674">
            <w:pPr>
              <w:spacing w:before="120" w:after="120"/>
              <w:ind w:left="57" w:right="57"/>
              <w:rPr>
                <w:lang w:val="en-US"/>
              </w:rPr>
            </w:pPr>
            <w:r>
              <w:rPr>
                <w:lang w:val="en-US"/>
              </w:rPr>
              <w:t>06</w:t>
            </w:r>
          </w:p>
        </w:tc>
        <w:tc>
          <w:tcPr>
            <w:tcW w:w="4026" w:type="dxa"/>
          </w:tcPr>
          <w:p w14:paraId="7A46C919" w14:textId="7F96E267" w:rsidR="00927874" w:rsidRPr="009F12E9" w:rsidRDefault="009F12E9" w:rsidP="009F12E9">
            <w:pPr>
              <w:pStyle w:val="Heading1"/>
              <w:numPr>
                <w:ilvl w:val="0"/>
                <w:numId w:val="0"/>
              </w:numPr>
              <w:outlineLvl w:val="0"/>
              <w:rPr>
                <w:rFonts w:ascii="Helvetica" w:hAnsi="Helvetica"/>
                <w:b w:val="0"/>
                <w:lang w:val="en-US"/>
              </w:rPr>
            </w:pPr>
            <w:r w:rsidRPr="009F12E9">
              <w:rPr>
                <w:rFonts w:ascii="Helvetica" w:hAnsi="Helvetica"/>
                <w:b w:val="0"/>
                <w:lang w:val="en-US"/>
              </w:rPr>
              <w:t>Modification of Make and opening times,</w:t>
            </w:r>
            <w:r>
              <w:rPr>
                <w:rFonts w:ascii="Helvetica" w:hAnsi="Helvetica"/>
                <w:b w:val="0"/>
                <w:lang w:val="en-US"/>
              </w:rPr>
              <w:t xml:space="preserve"> </w:t>
            </w:r>
            <w:r w:rsidRPr="009F12E9">
              <w:rPr>
                <w:rFonts w:ascii="Helvetica" w:hAnsi="Helvetica"/>
                <w:b w:val="0"/>
                <w:lang w:val="en-US"/>
              </w:rPr>
              <w:t>voltage range, endurance, Power consumption, accessories</w:t>
            </w:r>
          </w:p>
        </w:tc>
        <w:sdt>
          <w:sdtPr>
            <w:rPr>
              <w:rFonts w:ascii="Verdana" w:hAnsi="Verdana" w:cstheme="minorHAnsi"/>
              <w:color w:val="2B579A"/>
              <w:shd w:val="clear" w:color="auto" w:fill="E6E6E6"/>
              <w:lang w:val="en-US"/>
            </w:rPr>
            <w:id w:val="-1836756383"/>
            <w:placeholder>
              <w:docPart w:val="D929AA5105514B42849C93A2217BC73A"/>
            </w:placeholder>
            <w:date w:fullDate="2023-04-12T00:00:00Z">
              <w:dateFormat w:val="d-MMM-yy"/>
              <w:lid w:val="en-US"/>
              <w:storeMappedDataAs w:val="dateTime"/>
              <w:calendar w:val="gregorian"/>
            </w:date>
          </w:sdtPr>
          <w:sdtEndPr/>
          <w:sdtContent>
            <w:tc>
              <w:tcPr>
                <w:tcW w:w="1913" w:type="dxa"/>
              </w:tcPr>
              <w:p w14:paraId="089DC051" w14:textId="0EC31E3C" w:rsidR="00927874" w:rsidRDefault="00927874" w:rsidP="00CE6674">
                <w:pPr>
                  <w:spacing w:before="120" w:after="120"/>
                  <w:ind w:left="57" w:right="57"/>
                  <w:rPr>
                    <w:rFonts w:ascii="Verdana" w:hAnsi="Verdana" w:cstheme="minorHAnsi"/>
                    <w:color w:val="2B579A"/>
                    <w:shd w:val="clear" w:color="auto" w:fill="E6E6E6"/>
                    <w:lang w:val="en-US"/>
                  </w:rPr>
                </w:pPr>
                <w:r>
                  <w:rPr>
                    <w:rFonts w:ascii="Verdana" w:hAnsi="Verdana" w:cstheme="minorHAnsi"/>
                    <w:color w:val="2B579A"/>
                    <w:shd w:val="clear" w:color="auto" w:fill="E6E6E6"/>
                    <w:lang w:val="en-US"/>
                  </w:rPr>
                  <w:t>12-Apr-23</w:t>
                </w:r>
              </w:p>
            </w:tc>
          </w:sdtContent>
        </w:sdt>
        <w:tc>
          <w:tcPr>
            <w:tcW w:w="2703" w:type="dxa"/>
          </w:tcPr>
          <w:p w14:paraId="26E79D33" w14:textId="2A7C538D" w:rsidR="00927874" w:rsidRDefault="00927874" w:rsidP="0073716A">
            <w:pPr>
              <w:spacing w:before="120" w:after="120"/>
              <w:ind w:left="57" w:right="57"/>
              <w:rPr>
                <w:rFonts w:ascii="Verdana" w:hAnsi="Verdana" w:cstheme="minorHAnsi"/>
                <w:lang w:val="es-ES"/>
              </w:rPr>
            </w:pPr>
            <w:r>
              <w:rPr>
                <w:rFonts w:ascii="Verdana" w:hAnsi="Verdana" w:cstheme="minorHAnsi"/>
                <w:lang w:val="es-ES"/>
              </w:rPr>
              <w:t>F. Rigamonti/F. Passone</w:t>
            </w:r>
          </w:p>
        </w:tc>
      </w:tr>
      <w:tr w:rsidR="003B1259" w:rsidRPr="003B1259" w14:paraId="2A94819F" w14:textId="77777777" w:rsidTr="007E6AB9">
        <w:tc>
          <w:tcPr>
            <w:tcW w:w="708" w:type="dxa"/>
          </w:tcPr>
          <w:p w14:paraId="25C95059" w14:textId="389697A8" w:rsidR="003B1259" w:rsidRDefault="003B1259" w:rsidP="00CE6674">
            <w:pPr>
              <w:spacing w:before="120" w:after="120"/>
              <w:ind w:left="57" w:right="57"/>
              <w:rPr>
                <w:lang w:val="en-US"/>
              </w:rPr>
            </w:pPr>
            <w:r>
              <w:rPr>
                <w:lang w:val="en-US"/>
              </w:rPr>
              <w:t>07</w:t>
            </w:r>
          </w:p>
        </w:tc>
        <w:tc>
          <w:tcPr>
            <w:tcW w:w="4026" w:type="dxa"/>
          </w:tcPr>
          <w:p w14:paraId="371C1E9B" w14:textId="0798E173" w:rsidR="003B1259" w:rsidRPr="009F12E9" w:rsidRDefault="003B1259" w:rsidP="009F12E9">
            <w:pPr>
              <w:pStyle w:val="Heading1"/>
              <w:numPr>
                <w:ilvl w:val="0"/>
                <w:numId w:val="0"/>
              </w:numPr>
              <w:outlineLvl w:val="0"/>
              <w:rPr>
                <w:rFonts w:ascii="Helvetica" w:hAnsi="Helvetica"/>
                <w:b w:val="0"/>
                <w:lang w:val="en-US"/>
              </w:rPr>
            </w:pPr>
            <w:r>
              <w:rPr>
                <w:rFonts w:ascii="Helvetica" w:hAnsi="Helvetica"/>
                <w:b w:val="0"/>
                <w:lang w:val="en-US"/>
              </w:rPr>
              <w:t xml:space="preserve">Modification of </w:t>
            </w:r>
            <w:proofErr w:type="spellStart"/>
            <w:r>
              <w:rPr>
                <w:rFonts w:ascii="Helvetica" w:hAnsi="Helvetica"/>
                <w:b w:val="0"/>
                <w:lang w:val="en-US"/>
              </w:rPr>
              <w:t>led</w:t>
            </w:r>
            <w:proofErr w:type="spellEnd"/>
            <w:r>
              <w:rPr>
                <w:rFonts w:ascii="Helvetica" w:hAnsi="Helvetica"/>
                <w:b w:val="0"/>
                <w:lang w:val="en-US"/>
              </w:rPr>
              <w:t xml:space="preserve"> behavior in 7.2.2</w:t>
            </w:r>
          </w:p>
        </w:tc>
        <w:tc>
          <w:tcPr>
            <w:tcW w:w="1913" w:type="dxa"/>
          </w:tcPr>
          <w:p w14:paraId="4CCEE398" w14:textId="1E3C0F71" w:rsidR="003B1259" w:rsidRDefault="003B1259" w:rsidP="00CE6674">
            <w:pPr>
              <w:spacing w:before="120" w:after="120"/>
              <w:ind w:left="57" w:right="57"/>
              <w:rPr>
                <w:rFonts w:ascii="Verdana" w:hAnsi="Verdana" w:cstheme="minorHAnsi"/>
                <w:color w:val="2B579A"/>
                <w:shd w:val="clear" w:color="auto" w:fill="E6E6E6"/>
                <w:lang w:val="en-US"/>
              </w:rPr>
            </w:pPr>
            <w:r>
              <w:rPr>
                <w:rFonts w:ascii="Verdana" w:hAnsi="Verdana" w:cstheme="minorHAnsi"/>
                <w:color w:val="2B579A"/>
                <w:shd w:val="clear" w:color="auto" w:fill="E6E6E6"/>
                <w:lang w:val="en-US"/>
              </w:rPr>
              <w:t>03-May-23</w:t>
            </w:r>
          </w:p>
        </w:tc>
        <w:tc>
          <w:tcPr>
            <w:tcW w:w="2703" w:type="dxa"/>
          </w:tcPr>
          <w:p w14:paraId="37FE1C68" w14:textId="3367F0F2" w:rsidR="003B1259" w:rsidRPr="003B1259" w:rsidRDefault="003B1259" w:rsidP="003B1259">
            <w:pPr>
              <w:spacing w:before="120" w:after="120"/>
              <w:ind w:right="57"/>
              <w:rPr>
                <w:rFonts w:ascii="Verdana" w:hAnsi="Verdana" w:cstheme="minorHAnsi"/>
                <w:lang w:val="en-US"/>
              </w:rPr>
            </w:pPr>
            <w:proofErr w:type="spellStart"/>
            <w:r>
              <w:rPr>
                <w:rFonts w:ascii="Verdana" w:hAnsi="Verdana" w:cstheme="minorHAnsi"/>
                <w:lang w:val="en-US"/>
              </w:rPr>
              <w:t>C.Borriello</w:t>
            </w:r>
            <w:proofErr w:type="spellEnd"/>
          </w:p>
        </w:tc>
      </w:tr>
      <w:tr w:rsidR="003B1259" w:rsidRPr="009C3538" w14:paraId="3C6DCEFA" w14:textId="77777777" w:rsidTr="007E6AB9">
        <w:tc>
          <w:tcPr>
            <w:tcW w:w="708" w:type="dxa"/>
          </w:tcPr>
          <w:p w14:paraId="090D1E42" w14:textId="558FDAFF" w:rsidR="003B1259" w:rsidRDefault="009C3538" w:rsidP="003B1259">
            <w:pPr>
              <w:spacing w:before="120" w:after="120"/>
              <w:ind w:right="57"/>
              <w:rPr>
                <w:lang w:val="en-US"/>
              </w:rPr>
            </w:pPr>
            <w:r>
              <w:rPr>
                <w:lang w:val="en-US"/>
              </w:rPr>
              <w:lastRenderedPageBreak/>
              <w:t>08</w:t>
            </w:r>
          </w:p>
        </w:tc>
        <w:tc>
          <w:tcPr>
            <w:tcW w:w="4026" w:type="dxa"/>
          </w:tcPr>
          <w:p w14:paraId="5B46C18C" w14:textId="77777777" w:rsidR="003B1259" w:rsidRDefault="009C3538" w:rsidP="009F12E9">
            <w:pPr>
              <w:pStyle w:val="Heading1"/>
              <w:numPr>
                <w:ilvl w:val="0"/>
                <w:numId w:val="0"/>
              </w:numPr>
              <w:outlineLvl w:val="0"/>
              <w:rPr>
                <w:rFonts w:ascii="Helvetica" w:hAnsi="Helvetica"/>
                <w:b w:val="0"/>
                <w:lang w:val="en-US"/>
              </w:rPr>
            </w:pPr>
            <w:r>
              <w:rPr>
                <w:rFonts w:ascii="Helvetica" w:hAnsi="Helvetica"/>
                <w:b w:val="0"/>
                <w:lang w:val="en-US"/>
              </w:rPr>
              <w:t xml:space="preserve">Refining of </w:t>
            </w:r>
            <w:proofErr w:type="spellStart"/>
            <w:r>
              <w:rPr>
                <w:rFonts w:ascii="Helvetica" w:hAnsi="Helvetica"/>
                <w:b w:val="0"/>
                <w:lang w:val="en-US"/>
              </w:rPr>
              <w:t>accessoriability</w:t>
            </w:r>
            <w:proofErr w:type="spellEnd"/>
            <w:r>
              <w:rPr>
                <w:rFonts w:ascii="Helvetica" w:hAnsi="Helvetica"/>
                <w:b w:val="0"/>
                <w:lang w:val="en-US"/>
              </w:rPr>
              <w:t xml:space="preserve"> with diagrams 3.5</w:t>
            </w:r>
          </w:p>
          <w:p w14:paraId="5B328904" w14:textId="77777777" w:rsidR="00B45D64" w:rsidRDefault="00B45D64" w:rsidP="00B45D64">
            <w:pPr>
              <w:rPr>
                <w:lang w:val="en-US"/>
              </w:rPr>
            </w:pPr>
            <w:r>
              <w:rPr>
                <w:lang w:val="en-US"/>
              </w:rPr>
              <w:t>Update of 4.2 with S204P compatibility and operation requirements without accessories</w:t>
            </w:r>
          </w:p>
          <w:p w14:paraId="6F064328" w14:textId="77777777" w:rsidR="000815AE" w:rsidRDefault="000815AE" w:rsidP="00B45D64">
            <w:pPr>
              <w:rPr>
                <w:lang w:val="en-US"/>
              </w:rPr>
            </w:pPr>
          </w:p>
          <w:p w14:paraId="06C6B16E" w14:textId="77777777" w:rsidR="000815AE" w:rsidRDefault="000815AE" w:rsidP="00B45D64">
            <w:pPr>
              <w:rPr>
                <w:lang w:val="en-US"/>
              </w:rPr>
            </w:pPr>
            <w:r w:rsidRPr="000815AE">
              <w:rPr>
                <w:lang w:val="en-US"/>
              </w:rPr>
              <w:t>Update of chapter 9, CB r</w:t>
            </w:r>
            <w:r>
              <w:rPr>
                <w:lang w:val="en-US"/>
              </w:rPr>
              <w:t>eport only for ARH</w:t>
            </w:r>
          </w:p>
          <w:p w14:paraId="5C2BBD2D" w14:textId="77777777" w:rsidR="000815AE" w:rsidRDefault="000815AE" w:rsidP="00B45D64">
            <w:pPr>
              <w:rPr>
                <w:lang w:val="en-US"/>
              </w:rPr>
            </w:pPr>
          </w:p>
          <w:p w14:paraId="574E894A" w14:textId="2F40E62F" w:rsidR="000815AE" w:rsidRPr="000815AE" w:rsidRDefault="000815AE" w:rsidP="00B45D64">
            <w:pPr>
              <w:rPr>
                <w:lang w:val="en-US"/>
              </w:rPr>
            </w:pPr>
            <w:r>
              <w:rPr>
                <w:lang w:val="en-US"/>
              </w:rPr>
              <w:t>Update of SIG and AUX behavior chapter 3.3</w:t>
            </w:r>
          </w:p>
        </w:tc>
        <w:sdt>
          <w:sdtPr>
            <w:rPr>
              <w:rFonts w:ascii="Verdana" w:hAnsi="Verdana" w:cstheme="minorHAnsi"/>
              <w:color w:val="2B579A"/>
              <w:shd w:val="clear" w:color="auto" w:fill="E6E6E6"/>
              <w:lang w:val="en-US"/>
            </w:rPr>
            <w:id w:val="-699243906"/>
            <w:placeholder>
              <w:docPart w:val="B9CA517203DF46F5BA01D26FC23F12FF"/>
            </w:placeholder>
            <w:date w:fullDate="2023-05-05T00:00:00Z">
              <w:dateFormat w:val="d-MMM-yy"/>
              <w:lid w:val="en-US"/>
              <w:storeMappedDataAs w:val="dateTime"/>
              <w:calendar w:val="gregorian"/>
            </w:date>
          </w:sdtPr>
          <w:sdtContent>
            <w:tc>
              <w:tcPr>
                <w:tcW w:w="1913" w:type="dxa"/>
              </w:tcPr>
              <w:p w14:paraId="7AF5C860" w14:textId="36D3FA88" w:rsidR="003B1259" w:rsidRDefault="009C3538" w:rsidP="00CE6674">
                <w:pPr>
                  <w:spacing w:before="120" w:after="120"/>
                  <w:ind w:left="57" w:right="57"/>
                  <w:rPr>
                    <w:rFonts w:ascii="Verdana" w:hAnsi="Verdana" w:cstheme="minorHAnsi"/>
                    <w:color w:val="2B579A"/>
                    <w:shd w:val="clear" w:color="auto" w:fill="E6E6E6"/>
                    <w:lang w:val="en-US"/>
                  </w:rPr>
                </w:pPr>
                <w:r>
                  <w:rPr>
                    <w:rFonts w:ascii="Verdana" w:hAnsi="Verdana" w:cstheme="minorHAnsi"/>
                    <w:color w:val="2B579A"/>
                    <w:shd w:val="clear" w:color="auto" w:fill="E6E6E6"/>
                    <w:lang w:val="en-US"/>
                  </w:rPr>
                  <w:t>5-May-23</w:t>
                </w:r>
              </w:p>
            </w:tc>
          </w:sdtContent>
        </w:sdt>
        <w:tc>
          <w:tcPr>
            <w:tcW w:w="2703" w:type="dxa"/>
          </w:tcPr>
          <w:p w14:paraId="42150BAD" w14:textId="1711E860" w:rsidR="003B1259" w:rsidRDefault="009C3538" w:rsidP="003B1259">
            <w:pPr>
              <w:spacing w:before="120" w:after="120"/>
              <w:ind w:right="57"/>
              <w:rPr>
                <w:rFonts w:ascii="Verdana" w:hAnsi="Verdana" w:cstheme="minorHAnsi"/>
                <w:lang w:val="en-US"/>
              </w:rPr>
            </w:pPr>
            <w:r>
              <w:rPr>
                <w:rFonts w:ascii="Verdana" w:hAnsi="Verdana" w:cstheme="minorHAnsi"/>
                <w:lang w:val="es-ES"/>
              </w:rPr>
              <w:t>F. Rigamonti/F. Passone</w:t>
            </w:r>
          </w:p>
        </w:tc>
      </w:tr>
    </w:tbl>
    <w:p w14:paraId="2E2CB415" w14:textId="77777777" w:rsidR="00AA36F1" w:rsidRPr="00DF3034" w:rsidRDefault="00AA36F1" w:rsidP="00C23D7E">
      <w:pPr>
        <w:keepNext/>
        <w:rPr>
          <w:rFonts w:ascii="Verdana" w:hAnsi="Verdana"/>
        </w:rPr>
      </w:pPr>
    </w:p>
    <w:sectPr w:rsidR="00AA36F1" w:rsidRPr="00DF3034" w:rsidSect="00C23D7E">
      <w:headerReference w:type="default" r:id="rId35"/>
      <w:footerReference w:type="default" r:id="rId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Francesco Rigamonti" w:date="2023-04-12T11:37:00Z" w:initials="FR">
    <w:p w14:paraId="56327161" w14:textId="0A0CD52C" w:rsidR="00D84E1F" w:rsidRPr="00E75119" w:rsidRDefault="00D84E1F">
      <w:pPr>
        <w:pStyle w:val="CommentText"/>
        <w:rPr>
          <w:lang w:val="en-US"/>
        </w:rPr>
      </w:pPr>
      <w:r>
        <w:rPr>
          <w:rStyle w:val="CommentReference"/>
        </w:rPr>
        <w:annotationRef/>
      </w:r>
      <w:r w:rsidRPr="00E75119">
        <w:rPr>
          <w:lang w:val="en-US"/>
        </w:rPr>
        <w:t>Added SKUs</w:t>
      </w:r>
    </w:p>
  </w:comment>
  <w:comment w:id="5" w:author="Francesco Rigamonti" w:date="2023-04-12T11:39:00Z" w:initials="FR">
    <w:p w14:paraId="04B91288" w14:textId="23CA0107" w:rsidR="00D84E1F" w:rsidRPr="00E75119" w:rsidRDefault="00D84E1F">
      <w:pPr>
        <w:pStyle w:val="CommentText"/>
        <w:rPr>
          <w:lang w:val="en-US"/>
        </w:rPr>
      </w:pPr>
      <w:r>
        <w:rPr>
          <w:rStyle w:val="CommentReference"/>
        </w:rPr>
        <w:annotationRef/>
      </w:r>
      <w:r w:rsidRPr="00E75119">
        <w:rPr>
          <w:lang w:val="en-US"/>
        </w:rPr>
        <w:t>Added</w:t>
      </w:r>
    </w:p>
    <w:p w14:paraId="508F5841" w14:textId="370CE4FA" w:rsidR="00D84E1F" w:rsidRPr="00E75119" w:rsidRDefault="00D84E1F">
      <w:pPr>
        <w:pStyle w:val="CommentText"/>
        <w:rPr>
          <w:lang w:val="en-US"/>
        </w:rPr>
      </w:pPr>
    </w:p>
  </w:comment>
  <w:comment w:id="13" w:author="Francesco Rigamonti" w:date="2023-04-12T11:43:00Z" w:initials="FR">
    <w:p w14:paraId="5925BD44" w14:textId="63A005DC" w:rsidR="005128F2" w:rsidRPr="00E75119" w:rsidRDefault="005128F2">
      <w:pPr>
        <w:pStyle w:val="CommentText"/>
        <w:rPr>
          <w:lang w:val="en-US"/>
        </w:rPr>
      </w:pPr>
      <w:r>
        <w:rPr>
          <w:rStyle w:val="CommentReference"/>
        </w:rPr>
        <w:annotationRef/>
      </w:r>
      <w:r w:rsidRPr="00E75119">
        <w:rPr>
          <w:lang w:val="en-US"/>
        </w:rPr>
        <w:t>added</w:t>
      </w:r>
    </w:p>
  </w:comment>
  <w:comment w:id="19" w:author="Francesco Rigamonti" w:date="2023-04-12T11:42:00Z" w:initials="FR">
    <w:p w14:paraId="348A131E" w14:textId="3CF87472" w:rsidR="00D84E1F" w:rsidRPr="00E75119" w:rsidRDefault="00D84E1F">
      <w:pPr>
        <w:pStyle w:val="CommentText"/>
        <w:rPr>
          <w:lang w:val="en-US"/>
        </w:rPr>
      </w:pPr>
      <w:r>
        <w:rPr>
          <w:rStyle w:val="CommentReference"/>
        </w:rPr>
        <w:annotationRef/>
      </w:r>
      <w:r w:rsidRPr="00E75119">
        <w:rPr>
          <w:lang w:val="en-US"/>
        </w:rPr>
        <w:t>added</w:t>
      </w:r>
    </w:p>
  </w:comment>
  <w:comment w:id="27" w:author="Francesco Rigamonti" w:date="2023-04-12T11:32:00Z" w:initials="FR">
    <w:p w14:paraId="6CC740CF" w14:textId="09ACF668" w:rsidR="00774E99" w:rsidRPr="00E75119" w:rsidRDefault="00774E99">
      <w:pPr>
        <w:pStyle w:val="CommentText"/>
        <w:rPr>
          <w:lang w:val="en-US"/>
        </w:rPr>
      </w:pPr>
      <w:r>
        <w:rPr>
          <w:rStyle w:val="CommentReference"/>
        </w:rPr>
        <w:annotationRef/>
      </w:r>
      <w:proofErr w:type="spellStart"/>
      <w:r w:rsidRPr="00E75119">
        <w:rPr>
          <w:lang w:val="en-US"/>
        </w:rPr>
        <w:t>modificata</w:t>
      </w:r>
      <w:proofErr w:type="spellEnd"/>
    </w:p>
  </w:comment>
  <w:comment w:id="28" w:author="Francesco Rigamonti" w:date="2023-04-12T11:32:00Z" w:initials="FR">
    <w:p w14:paraId="3F471BC1" w14:textId="0431278F" w:rsidR="00774E99" w:rsidRDefault="00774E99">
      <w:pPr>
        <w:pStyle w:val="CommentText"/>
      </w:pPr>
      <w:r>
        <w:rPr>
          <w:rStyle w:val="CommentReference"/>
        </w:rPr>
        <w:annotationRef/>
      </w:r>
      <w:r>
        <w:t>modificata</w:t>
      </w:r>
    </w:p>
  </w:comment>
  <w:comment w:id="29" w:author="Francesco Rigamonti" w:date="2023-04-12T11:32:00Z" w:initials="FR">
    <w:p w14:paraId="2C2BD160" w14:textId="1A76166D" w:rsidR="00774E99" w:rsidRDefault="00774E99">
      <w:pPr>
        <w:pStyle w:val="CommentText"/>
      </w:pPr>
      <w:r>
        <w:rPr>
          <w:rStyle w:val="CommentReference"/>
        </w:rPr>
        <w:annotationRef/>
      </w:r>
      <w:r>
        <w:t>modificata</w:t>
      </w:r>
    </w:p>
  </w:comment>
  <w:comment w:id="30" w:author="Francesco Rigamonti" w:date="2023-04-12T11:33:00Z" w:initials="FR">
    <w:p w14:paraId="7A32913E" w14:textId="77777777" w:rsidR="007A7651" w:rsidRPr="003F3096" w:rsidRDefault="007A7651" w:rsidP="007A7651">
      <w:pPr>
        <w:pStyle w:val="CommentText"/>
      </w:pPr>
      <w:r>
        <w:rPr>
          <w:rStyle w:val="CommentReference"/>
        </w:rPr>
        <w:annotationRef/>
      </w:r>
      <w:r w:rsidRPr="003F3096">
        <w:t>modificata</w:t>
      </w:r>
    </w:p>
  </w:comment>
  <w:comment w:id="31" w:author="Francesco Rigamonti" w:date="2023-04-12T15:02:00Z" w:initials="FR">
    <w:p w14:paraId="00FADE2E" w14:textId="77777777" w:rsidR="007A7651" w:rsidRPr="003F3096" w:rsidRDefault="007A7651" w:rsidP="007A7651">
      <w:pPr>
        <w:pStyle w:val="CommentText"/>
      </w:pPr>
      <w:r>
        <w:rPr>
          <w:rStyle w:val="CommentReference"/>
        </w:rPr>
        <w:annotationRef/>
      </w:r>
    </w:p>
  </w:comment>
  <w:comment w:id="52" w:author="Francesco Rigamonti" w:date="2023-05-03T16:31:00Z" w:initials="FR">
    <w:p w14:paraId="6FED02E1" w14:textId="39E4B5CF" w:rsidR="003F3096" w:rsidRDefault="003F3096">
      <w:pPr>
        <w:pStyle w:val="CommentText"/>
      </w:pPr>
      <w:r>
        <w:rPr>
          <w:rStyle w:val="CommentReference"/>
        </w:rPr>
        <w:annotationRef/>
      </w:r>
      <w:r>
        <w:t>da sistemare con solo ARH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327161" w15:done="1"/>
  <w15:commentEx w15:paraId="508F5841" w15:done="1"/>
  <w15:commentEx w15:paraId="5925BD44" w15:done="1"/>
  <w15:commentEx w15:paraId="348A131E" w15:done="1"/>
  <w15:commentEx w15:paraId="6CC740CF" w15:done="1"/>
  <w15:commentEx w15:paraId="3F471BC1" w15:done="1"/>
  <w15:commentEx w15:paraId="2C2BD160" w15:done="1"/>
  <w15:commentEx w15:paraId="7A32913E" w15:done="1"/>
  <w15:commentEx w15:paraId="00FADE2E" w15:paraIdParent="7A32913E" w15:done="0"/>
  <w15:commentEx w15:paraId="6FED02E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1693" w16cex:dateUtc="2023-04-12T09:37:00Z"/>
  <w16cex:commentExtensible w16cex:durableId="27E116EA" w16cex:dateUtc="2023-04-12T09:39:00Z"/>
  <w16cex:commentExtensible w16cex:durableId="27E117FC" w16cex:dateUtc="2023-04-12T09:43:00Z"/>
  <w16cex:commentExtensible w16cex:durableId="27E117B4" w16cex:dateUtc="2023-04-12T09:42:00Z"/>
  <w16cex:commentExtensible w16cex:durableId="27E1155A" w16cex:dateUtc="2023-04-12T09:32:00Z"/>
  <w16cex:commentExtensible w16cex:durableId="27E11553" w16cex:dateUtc="2023-04-12T09:32:00Z"/>
  <w16cex:commentExtensible w16cex:durableId="27E11549" w16cex:dateUtc="2023-04-12T09:32:00Z"/>
  <w16cex:commentExtensible w16cex:durableId="27E11574" w16cex:dateUtc="2023-04-12T09:33:00Z"/>
  <w16cex:commentExtensible w16cex:durableId="27E14699" w16cex:dateUtc="2023-04-12T13:02:00Z"/>
  <w16cex:commentExtensible w16cex:durableId="27FD0AFD" w16cex:dateUtc="2023-05-03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327161" w16cid:durableId="27E11693"/>
  <w16cid:commentId w16cid:paraId="508F5841" w16cid:durableId="27E116EA"/>
  <w16cid:commentId w16cid:paraId="5925BD44" w16cid:durableId="27E117FC"/>
  <w16cid:commentId w16cid:paraId="348A131E" w16cid:durableId="27E117B4"/>
  <w16cid:commentId w16cid:paraId="6CC740CF" w16cid:durableId="27E1155A"/>
  <w16cid:commentId w16cid:paraId="3F471BC1" w16cid:durableId="27E11553"/>
  <w16cid:commentId w16cid:paraId="2C2BD160" w16cid:durableId="27E11549"/>
  <w16cid:commentId w16cid:paraId="7A32913E" w16cid:durableId="27E11574"/>
  <w16cid:commentId w16cid:paraId="00FADE2E" w16cid:durableId="27E14699"/>
  <w16cid:commentId w16cid:paraId="6FED02E1" w16cid:durableId="27FD0A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D2817" w14:textId="77777777" w:rsidR="004D1A3D" w:rsidRDefault="004D1A3D" w:rsidP="00A473EB">
      <w:r>
        <w:separator/>
      </w:r>
    </w:p>
  </w:endnote>
  <w:endnote w:type="continuationSeparator" w:id="0">
    <w:p w14:paraId="11F4A075" w14:textId="77777777" w:rsidR="004D1A3D" w:rsidRDefault="004D1A3D" w:rsidP="00A473EB">
      <w:r>
        <w:continuationSeparator/>
      </w:r>
    </w:p>
  </w:endnote>
  <w:endnote w:type="continuationNotice" w:id="1">
    <w:p w14:paraId="05695AA0" w14:textId="77777777" w:rsidR="004D1A3D" w:rsidRDefault="004D1A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B785E" w14:textId="77777777" w:rsidR="004D1A3D" w:rsidRDefault="004D1A3D" w:rsidP="00774BCD">
    <w:pPr>
      <w:pStyle w:val="Header"/>
    </w:pPr>
  </w:p>
  <w:p w14:paraId="6BA5A01D" w14:textId="77777777" w:rsidR="004D1A3D" w:rsidRDefault="004D1A3D" w:rsidP="00774BCD"/>
  <w:p w14:paraId="4BFC5CF0" w14:textId="77777777" w:rsidR="004D1A3D" w:rsidRDefault="004D1A3D" w:rsidP="00774BCD">
    <w:pPr>
      <w:pStyle w:val="Footer"/>
    </w:pPr>
  </w:p>
  <w:p w14:paraId="2B864C50" w14:textId="77777777" w:rsidR="004D1A3D" w:rsidRDefault="004D1A3D" w:rsidP="00774BCD"/>
  <w:p w14:paraId="5A2A6CD5" w14:textId="77777777" w:rsidR="004D1A3D" w:rsidRPr="00175883" w:rsidRDefault="004D1A3D" w:rsidP="00774BCD">
    <w:pPr>
      <w:pStyle w:val="Footer"/>
      <w:pBdr>
        <w:top w:val="single" w:sz="4" w:space="0" w:color="auto"/>
      </w:pBdr>
      <w:jc w:val="center"/>
      <w:rPr>
        <w:rFonts w:ascii="Arial" w:hAnsi="Arial" w:cs="Arial"/>
        <w:lang w:val="en-US"/>
      </w:rPr>
    </w:pPr>
    <w:r w:rsidRPr="00175883">
      <w:rPr>
        <w:rFonts w:ascii="Arial" w:hAnsi="Arial" w:cs="Arial"/>
        <w:sz w:val="12"/>
        <w:lang w:val="en-US"/>
      </w:rPr>
      <w:t xml:space="preserve">We reserve all rights related to this document with the prohibition to reproduce it, use it or make it accessible to third parties without our prior written </w:t>
    </w:r>
    <w:r>
      <w:rPr>
        <w:rFonts w:ascii="Arial" w:hAnsi="Arial" w:cs="Arial"/>
        <w:sz w:val="12"/>
        <w:lang w:val="en-US"/>
      </w:rPr>
      <w:t xml:space="preserve">permission </w:t>
    </w:r>
    <w:r w:rsidRPr="00175883">
      <w:rPr>
        <w:rFonts w:asciiTheme="minorHAnsi" w:hAnsiTheme="minorHAnsi" w:cstheme="minorHAnsi"/>
        <w:sz w:val="12"/>
        <w:lang w:val="en-US"/>
      </w:rPr>
      <w:t>© ABB S.p.A. -</w:t>
    </w:r>
    <w:r w:rsidRPr="00175883">
      <w:rPr>
        <w:rFonts w:ascii="Arial" w:hAnsi="Arial" w:cs="Arial"/>
        <w:sz w:val="12"/>
        <w:szCs w:val="12"/>
        <w:lang w:val="en-US"/>
      </w:rPr>
      <w:t xml:space="preserve"> Electrification Products Division</w:t>
    </w:r>
    <w:r w:rsidRPr="00175883">
      <w:rPr>
        <w:rFonts w:ascii="Arial" w:hAnsi="Arial" w:cs="Arial"/>
        <w:sz w:val="12"/>
        <w:lang w:val="en-US"/>
      </w:rPr>
      <w:t xml:space="preserve"> </w:t>
    </w:r>
  </w:p>
  <w:p w14:paraId="4B74AFAA" w14:textId="77777777" w:rsidR="004D1A3D" w:rsidRPr="00774BCD" w:rsidRDefault="004D1A3D">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9F4B2" w14:textId="77777777" w:rsidR="004D1A3D" w:rsidRDefault="004D1A3D" w:rsidP="00A473EB">
      <w:r>
        <w:separator/>
      </w:r>
    </w:p>
  </w:footnote>
  <w:footnote w:type="continuationSeparator" w:id="0">
    <w:p w14:paraId="752F0410" w14:textId="77777777" w:rsidR="004D1A3D" w:rsidRDefault="004D1A3D" w:rsidP="00A473EB">
      <w:r>
        <w:continuationSeparator/>
      </w:r>
    </w:p>
  </w:footnote>
  <w:footnote w:type="continuationNotice" w:id="1">
    <w:p w14:paraId="6AE7315F" w14:textId="77777777" w:rsidR="004D1A3D" w:rsidRDefault="004D1A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20" w:type="dxa"/>
      <w:tblInd w:w="-72"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1884"/>
      <w:gridCol w:w="101"/>
      <w:gridCol w:w="1783"/>
      <w:gridCol w:w="1884"/>
      <w:gridCol w:w="1642"/>
      <w:gridCol w:w="242"/>
      <w:gridCol w:w="1175"/>
      <w:gridCol w:w="709"/>
    </w:tblGrid>
    <w:tr w:rsidR="004D1A3D" w14:paraId="4B74AF9C" w14:textId="77777777" w:rsidTr="00C120AA">
      <w:tc>
        <w:tcPr>
          <w:tcW w:w="1985" w:type="dxa"/>
          <w:gridSpan w:val="2"/>
          <w:tcBorders>
            <w:top w:val="single" w:sz="6" w:space="0" w:color="auto"/>
            <w:left w:val="single" w:sz="6" w:space="0" w:color="auto"/>
            <w:bottom w:val="single" w:sz="6" w:space="0" w:color="auto"/>
            <w:right w:val="single" w:sz="6" w:space="0" w:color="auto"/>
          </w:tcBorders>
        </w:tcPr>
        <w:p w14:paraId="4B74AF95" w14:textId="77777777" w:rsidR="004D1A3D" w:rsidRDefault="004D1A3D" w:rsidP="00A21E7D">
          <w:pPr>
            <w:pStyle w:val="Header"/>
            <w:rPr>
              <w:rFonts w:ascii="Arial" w:hAnsi="Arial" w:cs="Arial"/>
            </w:rPr>
          </w:pPr>
          <w:r>
            <w:rPr>
              <w:noProof/>
              <w:color w:val="2B579A"/>
              <w:shd w:val="clear" w:color="auto" w:fill="E6E6E6"/>
              <w:lang w:eastAsia="it-IT"/>
            </w:rPr>
            <mc:AlternateContent>
              <mc:Choice Requires="wpg">
                <w:drawing>
                  <wp:anchor distT="0" distB="0" distL="114300" distR="114300" simplePos="0" relativeHeight="251658240" behindDoc="0" locked="0" layoutInCell="1" allowOverlap="1" wp14:anchorId="4B74AFAB" wp14:editId="4B74AFAC">
                    <wp:simplePos x="0" y="0"/>
                    <wp:positionH relativeFrom="column">
                      <wp:posOffset>89535</wp:posOffset>
                    </wp:positionH>
                    <wp:positionV relativeFrom="paragraph">
                      <wp:posOffset>41910</wp:posOffset>
                    </wp:positionV>
                    <wp:extent cx="869315" cy="334645"/>
                    <wp:effectExtent l="2540" t="8890" r="4445" b="889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9315" cy="334645"/>
                              <a:chOff x="9806" y="641"/>
                              <a:chExt cx="1393" cy="536"/>
                            </a:xfrm>
                          </wpg:grpSpPr>
                          <wps:wsp>
                            <wps:cNvPr id="57" name="Freeform 2"/>
                            <wps:cNvSpPr>
                              <a:spLocks/>
                            </wps:cNvSpPr>
                            <wps:spPr bwMode="auto">
                              <a:xfrm>
                                <a:off x="9806" y="914"/>
                                <a:ext cx="268" cy="263"/>
                              </a:xfrm>
                              <a:custGeom>
                                <a:avLst/>
                                <a:gdLst>
                                  <a:gd name="T0" fmla="*/ 19944 w 20000"/>
                                  <a:gd name="T1" fmla="*/ 0 h 20000"/>
                                  <a:gd name="T2" fmla="*/ 7167 w 20000"/>
                                  <a:gd name="T3" fmla="*/ 0 h 20000"/>
                                  <a:gd name="T4" fmla="*/ 0 w 20000"/>
                                  <a:gd name="T5" fmla="*/ 19944 h 20000"/>
                                  <a:gd name="T6" fmla="*/ 10556 w 20000"/>
                                  <a:gd name="T7" fmla="*/ 19944 h 20000"/>
                                  <a:gd name="T8" fmla="*/ 13889 w 20000"/>
                                  <a:gd name="T9" fmla="*/ 11808 h 20000"/>
                                  <a:gd name="T10" fmla="*/ 19944 w 20000"/>
                                  <a:gd name="T11" fmla="*/ 11808 h 20000"/>
                                  <a:gd name="T12" fmla="*/ 19944 w 20000"/>
                                  <a:gd name="T13" fmla="*/ 0 h 20000"/>
                                </a:gdLst>
                                <a:ahLst/>
                                <a:cxnLst>
                                  <a:cxn ang="0">
                                    <a:pos x="T0" y="T1"/>
                                  </a:cxn>
                                  <a:cxn ang="0">
                                    <a:pos x="T2" y="T3"/>
                                  </a:cxn>
                                  <a:cxn ang="0">
                                    <a:pos x="T4" y="T5"/>
                                  </a:cxn>
                                  <a:cxn ang="0">
                                    <a:pos x="T6" y="T7"/>
                                  </a:cxn>
                                  <a:cxn ang="0">
                                    <a:pos x="T8" y="T9"/>
                                  </a:cxn>
                                  <a:cxn ang="0">
                                    <a:pos x="T10" y="T11"/>
                                  </a:cxn>
                                  <a:cxn ang="0">
                                    <a:pos x="T12" y="T13"/>
                                  </a:cxn>
                                </a:cxnLst>
                                <a:rect l="0" t="0" r="r" b="b"/>
                                <a:pathLst>
                                  <a:path w="20000" h="20000">
                                    <a:moveTo>
                                      <a:pt x="19944" y="0"/>
                                    </a:moveTo>
                                    <a:lnTo>
                                      <a:pt x="7167" y="0"/>
                                    </a:lnTo>
                                    <a:lnTo>
                                      <a:pt x="0" y="19944"/>
                                    </a:lnTo>
                                    <a:lnTo>
                                      <a:pt x="10556" y="19944"/>
                                    </a:lnTo>
                                    <a:lnTo>
                                      <a:pt x="13889" y="11808"/>
                                    </a:lnTo>
                                    <a:lnTo>
                                      <a:pt x="19944" y="11808"/>
                                    </a:lnTo>
                                    <a:lnTo>
                                      <a:pt x="19944" y="0"/>
                                    </a:lnTo>
                                    <a:close/>
                                  </a:path>
                                </a:pathLst>
                              </a:custGeom>
                              <a:solidFill>
                                <a:srgbClr val="FF0000"/>
                              </a:solidFill>
                              <a:ln>
                                <a:noFill/>
                              </a:ln>
                              <a:extLst>
                                <a:ext uri="{91240B29-F687-4F45-9708-019B960494DF}">
                                  <a14:hiddenLine xmlns:a14="http://schemas.microsoft.com/office/drawing/2010/main" w="0">
                                    <a:solidFill>
                                      <a:srgbClr val="FFFFFF"/>
                                    </a:solidFill>
                                    <a:round/>
                                    <a:headEnd/>
                                    <a:tailEnd/>
                                  </a14:hiddenLine>
                                </a:ext>
                              </a:extLst>
                            </wps:spPr>
                            <wps:bodyPr rot="0" vert="horz" wrap="square" lIns="91440" tIns="45720" rIns="91440" bIns="45720" anchor="t" anchorCtr="0" upright="1">
                              <a:noAutofit/>
                            </wps:bodyPr>
                          </wps:wsp>
                          <wps:wsp>
                            <wps:cNvPr id="58" name="Freeform 3"/>
                            <wps:cNvSpPr>
                              <a:spLocks/>
                            </wps:cNvSpPr>
                            <wps:spPr bwMode="auto">
                              <a:xfrm>
                                <a:off x="10084" y="914"/>
                                <a:ext cx="268" cy="263"/>
                              </a:xfrm>
                              <a:custGeom>
                                <a:avLst/>
                                <a:gdLst>
                                  <a:gd name="T0" fmla="*/ 0 w 20000"/>
                                  <a:gd name="T1" fmla="*/ 0 h 20000"/>
                                  <a:gd name="T2" fmla="*/ 0 w 20000"/>
                                  <a:gd name="T3" fmla="*/ 11808 h 20000"/>
                                  <a:gd name="T4" fmla="*/ 6111 w 20000"/>
                                  <a:gd name="T5" fmla="*/ 11808 h 20000"/>
                                  <a:gd name="T6" fmla="*/ 8944 w 20000"/>
                                  <a:gd name="T7" fmla="*/ 19944 h 20000"/>
                                  <a:gd name="T8" fmla="*/ 19944 w 20000"/>
                                  <a:gd name="T9" fmla="*/ 19944 h 20000"/>
                                  <a:gd name="T10" fmla="*/ 12778 w 20000"/>
                                  <a:gd name="T11" fmla="*/ 0 h 20000"/>
                                  <a:gd name="T12" fmla="*/ 0 w 20000"/>
                                  <a:gd name="T13" fmla="*/ 0 h 20000"/>
                                </a:gdLst>
                                <a:ahLst/>
                                <a:cxnLst>
                                  <a:cxn ang="0">
                                    <a:pos x="T0" y="T1"/>
                                  </a:cxn>
                                  <a:cxn ang="0">
                                    <a:pos x="T2" y="T3"/>
                                  </a:cxn>
                                  <a:cxn ang="0">
                                    <a:pos x="T4" y="T5"/>
                                  </a:cxn>
                                  <a:cxn ang="0">
                                    <a:pos x="T6" y="T7"/>
                                  </a:cxn>
                                  <a:cxn ang="0">
                                    <a:pos x="T8" y="T9"/>
                                  </a:cxn>
                                  <a:cxn ang="0">
                                    <a:pos x="T10" y="T11"/>
                                  </a:cxn>
                                  <a:cxn ang="0">
                                    <a:pos x="T12" y="T13"/>
                                  </a:cxn>
                                </a:cxnLst>
                                <a:rect l="0" t="0" r="r" b="b"/>
                                <a:pathLst>
                                  <a:path w="20000" h="20000">
                                    <a:moveTo>
                                      <a:pt x="0" y="0"/>
                                    </a:moveTo>
                                    <a:lnTo>
                                      <a:pt x="0" y="11808"/>
                                    </a:lnTo>
                                    <a:lnTo>
                                      <a:pt x="6111" y="11808"/>
                                    </a:lnTo>
                                    <a:lnTo>
                                      <a:pt x="8944" y="19944"/>
                                    </a:lnTo>
                                    <a:lnTo>
                                      <a:pt x="19944" y="19944"/>
                                    </a:lnTo>
                                    <a:lnTo>
                                      <a:pt x="12778" y="0"/>
                                    </a:lnTo>
                                    <a:lnTo>
                                      <a:pt x="0" y="0"/>
                                    </a:lnTo>
                                    <a:close/>
                                  </a:path>
                                </a:pathLst>
                              </a:custGeom>
                              <a:solidFill>
                                <a:srgbClr val="FF0000"/>
                              </a:solidFill>
                              <a:ln w="0">
                                <a:solidFill>
                                  <a:srgbClr val="FFFFFF"/>
                                </a:solidFill>
                                <a:round/>
                                <a:headEnd/>
                                <a:tailEnd/>
                              </a:ln>
                            </wps:spPr>
                            <wps:bodyPr rot="0" vert="horz" wrap="square" lIns="91440" tIns="45720" rIns="91440" bIns="45720" anchor="t" anchorCtr="0" upright="1">
                              <a:noAutofit/>
                            </wps:bodyPr>
                          </wps:wsp>
                          <wps:wsp>
                            <wps:cNvPr id="59" name="Freeform 4"/>
                            <wps:cNvSpPr>
                              <a:spLocks/>
                            </wps:cNvSpPr>
                            <wps:spPr bwMode="auto">
                              <a:xfrm>
                                <a:off x="10084" y="642"/>
                                <a:ext cx="170" cy="263"/>
                              </a:xfrm>
                              <a:custGeom>
                                <a:avLst/>
                                <a:gdLst>
                                  <a:gd name="T0" fmla="*/ 0 w 20000"/>
                                  <a:gd name="T1" fmla="*/ 0 h 20000"/>
                                  <a:gd name="T2" fmla="*/ 0 w 20000"/>
                                  <a:gd name="T3" fmla="*/ 19944 h 20000"/>
                                  <a:gd name="T4" fmla="*/ 19912 w 20000"/>
                                  <a:gd name="T5" fmla="*/ 19944 h 20000"/>
                                  <a:gd name="T6" fmla="*/ 8947 w 20000"/>
                                  <a:gd name="T7" fmla="*/ 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0" y="19944"/>
                                    </a:lnTo>
                                    <a:lnTo>
                                      <a:pt x="19912" y="19944"/>
                                    </a:lnTo>
                                    <a:lnTo>
                                      <a:pt x="8947" y="0"/>
                                    </a:lnTo>
                                    <a:lnTo>
                                      <a:pt x="0" y="0"/>
                                    </a:lnTo>
                                    <a:close/>
                                  </a:path>
                                </a:pathLst>
                              </a:custGeom>
                              <a:solidFill>
                                <a:srgbClr val="FF0000"/>
                              </a:solidFill>
                              <a:ln w="0">
                                <a:solidFill>
                                  <a:srgbClr val="FFFFFF"/>
                                </a:solidFill>
                                <a:round/>
                                <a:headEnd/>
                                <a:tailEnd/>
                              </a:ln>
                            </wps:spPr>
                            <wps:bodyPr rot="0" vert="horz" wrap="square" lIns="91440" tIns="45720" rIns="91440" bIns="45720" anchor="t" anchorCtr="0" upright="1">
                              <a:noAutofit/>
                            </wps:bodyPr>
                          </wps:wsp>
                          <wps:wsp>
                            <wps:cNvPr id="60" name="Freeform 5"/>
                            <wps:cNvSpPr>
                              <a:spLocks/>
                            </wps:cNvSpPr>
                            <wps:spPr bwMode="auto">
                              <a:xfrm>
                                <a:off x="9904" y="642"/>
                                <a:ext cx="169" cy="263"/>
                              </a:xfrm>
                              <a:custGeom>
                                <a:avLst/>
                                <a:gdLst>
                                  <a:gd name="T0" fmla="*/ 19912 w 20000"/>
                                  <a:gd name="T1" fmla="*/ 0 h 20000"/>
                                  <a:gd name="T2" fmla="*/ 19912 w 20000"/>
                                  <a:gd name="T3" fmla="*/ 19944 h 20000"/>
                                  <a:gd name="T4" fmla="*/ 0 w 20000"/>
                                  <a:gd name="T5" fmla="*/ 19944 h 20000"/>
                                  <a:gd name="T6" fmla="*/ 10837 w 20000"/>
                                  <a:gd name="T7" fmla="*/ 0 h 20000"/>
                                  <a:gd name="T8" fmla="*/ 19912 w 20000"/>
                                  <a:gd name="T9" fmla="*/ 0 h 20000"/>
                                </a:gdLst>
                                <a:ahLst/>
                                <a:cxnLst>
                                  <a:cxn ang="0">
                                    <a:pos x="T0" y="T1"/>
                                  </a:cxn>
                                  <a:cxn ang="0">
                                    <a:pos x="T2" y="T3"/>
                                  </a:cxn>
                                  <a:cxn ang="0">
                                    <a:pos x="T4" y="T5"/>
                                  </a:cxn>
                                  <a:cxn ang="0">
                                    <a:pos x="T6" y="T7"/>
                                  </a:cxn>
                                  <a:cxn ang="0">
                                    <a:pos x="T8" y="T9"/>
                                  </a:cxn>
                                </a:cxnLst>
                                <a:rect l="0" t="0" r="r" b="b"/>
                                <a:pathLst>
                                  <a:path w="20000" h="20000">
                                    <a:moveTo>
                                      <a:pt x="19912" y="0"/>
                                    </a:moveTo>
                                    <a:lnTo>
                                      <a:pt x="19912" y="19944"/>
                                    </a:lnTo>
                                    <a:lnTo>
                                      <a:pt x="0" y="19944"/>
                                    </a:lnTo>
                                    <a:lnTo>
                                      <a:pt x="10837" y="0"/>
                                    </a:lnTo>
                                    <a:lnTo>
                                      <a:pt x="19912" y="0"/>
                                    </a:lnTo>
                                    <a:close/>
                                  </a:path>
                                </a:pathLst>
                              </a:custGeom>
                              <a:solidFill>
                                <a:srgbClr val="FF0000"/>
                              </a:solidFill>
                              <a:ln w="0">
                                <a:solidFill>
                                  <a:srgbClr val="FFFFFF"/>
                                </a:solidFill>
                                <a:round/>
                                <a:headEnd/>
                                <a:tailEnd/>
                              </a:ln>
                            </wps:spPr>
                            <wps:bodyPr rot="0" vert="horz" wrap="square" lIns="91440" tIns="45720" rIns="91440" bIns="45720" anchor="t" anchorCtr="0" upright="1">
                              <a:noAutofit/>
                            </wps:bodyPr>
                          </wps:wsp>
                          <wps:wsp>
                            <wps:cNvPr id="61" name="Freeform 6"/>
                            <wps:cNvSpPr>
                              <a:spLocks/>
                            </wps:cNvSpPr>
                            <wps:spPr bwMode="auto">
                              <a:xfrm>
                                <a:off x="10395" y="642"/>
                                <a:ext cx="158" cy="263"/>
                              </a:xfrm>
                              <a:custGeom>
                                <a:avLst/>
                                <a:gdLst>
                                  <a:gd name="T0" fmla="*/ 0 w 20000"/>
                                  <a:gd name="T1" fmla="*/ 0 h 20000"/>
                                  <a:gd name="T2" fmla="*/ 19906 w 20000"/>
                                  <a:gd name="T3" fmla="*/ 0 h 20000"/>
                                  <a:gd name="T4" fmla="*/ 19906 w 20000"/>
                                  <a:gd name="T5" fmla="*/ 19944 h 20000"/>
                                  <a:gd name="T6" fmla="*/ 0 w 20000"/>
                                  <a:gd name="T7" fmla="*/ 19944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19906" y="0"/>
                                    </a:lnTo>
                                    <a:lnTo>
                                      <a:pt x="19906" y="19944"/>
                                    </a:lnTo>
                                    <a:lnTo>
                                      <a:pt x="0" y="19944"/>
                                    </a:lnTo>
                                    <a:lnTo>
                                      <a:pt x="0" y="0"/>
                                    </a:lnTo>
                                    <a:close/>
                                  </a:path>
                                </a:pathLst>
                              </a:custGeom>
                              <a:solidFill>
                                <a:srgbClr val="FF0000"/>
                              </a:solidFill>
                              <a:ln w="0">
                                <a:solidFill>
                                  <a:srgbClr val="FFFFFF"/>
                                </a:solidFill>
                                <a:round/>
                                <a:headEnd/>
                                <a:tailEnd/>
                              </a:ln>
                            </wps:spPr>
                            <wps:bodyPr rot="0" vert="horz" wrap="square" lIns="91440" tIns="45720" rIns="91440" bIns="45720" anchor="t" anchorCtr="0" upright="1">
                              <a:noAutofit/>
                            </wps:bodyPr>
                          </wps:wsp>
                          <wps:wsp>
                            <wps:cNvPr id="62" name="Freeform 7"/>
                            <wps:cNvSpPr>
                              <a:spLocks/>
                            </wps:cNvSpPr>
                            <wps:spPr bwMode="auto">
                              <a:xfrm>
                                <a:off x="10395" y="914"/>
                                <a:ext cx="158" cy="263"/>
                              </a:xfrm>
                              <a:custGeom>
                                <a:avLst/>
                                <a:gdLst>
                                  <a:gd name="T0" fmla="*/ 0 w 20000"/>
                                  <a:gd name="T1" fmla="*/ 0 h 20000"/>
                                  <a:gd name="T2" fmla="*/ 19906 w 20000"/>
                                  <a:gd name="T3" fmla="*/ 0 h 20000"/>
                                  <a:gd name="T4" fmla="*/ 19906 w 20000"/>
                                  <a:gd name="T5" fmla="*/ 19944 h 20000"/>
                                  <a:gd name="T6" fmla="*/ 0 w 20000"/>
                                  <a:gd name="T7" fmla="*/ 19944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19906" y="0"/>
                                    </a:lnTo>
                                    <a:lnTo>
                                      <a:pt x="19906" y="19944"/>
                                    </a:lnTo>
                                    <a:lnTo>
                                      <a:pt x="0" y="19944"/>
                                    </a:lnTo>
                                    <a:lnTo>
                                      <a:pt x="0" y="0"/>
                                    </a:lnTo>
                                    <a:close/>
                                  </a:path>
                                </a:pathLst>
                              </a:custGeom>
                              <a:solidFill>
                                <a:srgbClr val="FF0000"/>
                              </a:solidFill>
                              <a:ln w="0">
                                <a:solidFill>
                                  <a:srgbClr val="FFFFFF"/>
                                </a:solidFill>
                                <a:round/>
                                <a:headEnd/>
                                <a:tailEnd/>
                              </a:ln>
                            </wps:spPr>
                            <wps:bodyPr rot="0" vert="horz" wrap="square" lIns="91440" tIns="45720" rIns="91440" bIns="45720" anchor="t" anchorCtr="0" upright="1">
                              <a:noAutofit/>
                            </wps:bodyPr>
                          </wps:wsp>
                          <wps:wsp>
                            <wps:cNvPr id="63" name="Freeform 8"/>
                            <wps:cNvSpPr>
                              <a:spLocks/>
                            </wps:cNvSpPr>
                            <wps:spPr bwMode="auto">
                              <a:xfrm>
                                <a:off x="10563" y="642"/>
                                <a:ext cx="167" cy="263"/>
                              </a:xfrm>
                              <a:custGeom>
                                <a:avLst/>
                                <a:gdLst>
                                  <a:gd name="T0" fmla="*/ 5244 w 20000"/>
                                  <a:gd name="T1" fmla="*/ 56 h 20000"/>
                                  <a:gd name="T2" fmla="*/ 6756 w 20000"/>
                                  <a:gd name="T3" fmla="*/ 56 h 20000"/>
                                  <a:gd name="T4" fmla="*/ 8178 w 20000"/>
                                  <a:gd name="T5" fmla="*/ 282 h 20000"/>
                                  <a:gd name="T6" fmla="*/ 9511 w 20000"/>
                                  <a:gd name="T7" fmla="*/ 565 h 20000"/>
                                  <a:gd name="T8" fmla="*/ 10844 w 20000"/>
                                  <a:gd name="T9" fmla="*/ 960 h 20000"/>
                                  <a:gd name="T10" fmla="*/ 12089 w 20000"/>
                                  <a:gd name="T11" fmla="*/ 1356 h 20000"/>
                                  <a:gd name="T12" fmla="*/ 13244 w 20000"/>
                                  <a:gd name="T13" fmla="*/ 1864 h 20000"/>
                                  <a:gd name="T14" fmla="*/ 14311 w 20000"/>
                                  <a:gd name="T15" fmla="*/ 2429 h 20000"/>
                                  <a:gd name="T16" fmla="*/ 15378 w 20000"/>
                                  <a:gd name="T17" fmla="*/ 3107 h 20000"/>
                                  <a:gd name="T18" fmla="*/ 16178 w 20000"/>
                                  <a:gd name="T19" fmla="*/ 3729 h 20000"/>
                                  <a:gd name="T20" fmla="*/ 17067 w 20000"/>
                                  <a:gd name="T21" fmla="*/ 4463 h 20000"/>
                                  <a:gd name="T22" fmla="*/ 17689 w 20000"/>
                                  <a:gd name="T23" fmla="*/ 5254 h 20000"/>
                                  <a:gd name="T24" fmla="*/ 18222 w 20000"/>
                                  <a:gd name="T25" fmla="*/ 6045 h 20000"/>
                                  <a:gd name="T26" fmla="*/ 18667 w 20000"/>
                                  <a:gd name="T27" fmla="*/ 7006 h 20000"/>
                                  <a:gd name="T28" fmla="*/ 19022 w 20000"/>
                                  <a:gd name="T29" fmla="*/ 7853 h 20000"/>
                                  <a:gd name="T30" fmla="*/ 19111 w 20000"/>
                                  <a:gd name="T31" fmla="*/ 8757 h 20000"/>
                                  <a:gd name="T32" fmla="*/ 19111 w 20000"/>
                                  <a:gd name="T33" fmla="*/ 9492 h 20000"/>
                                  <a:gd name="T34" fmla="*/ 19111 w 20000"/>
                                  <a:gd name="T35" fmla="*/ 10056 h 20000"/>
                                  <a:gd name="T36" fmla="*/ 19022 w 20000"/>
                                  <a:gd name="T37" fmla="*/ 10734 h 20000"/>
                                  <a:gd name="T38" fmla="*/ 18844 w 20000"/>
                                  <a:gd name="T39" fmla="*/ 11243 h 20000"/>
                                  <a:gd name="T40" fmla="*/ 18578 w 20000"/>
                                  <a:gd name="T41" fmla="*/ 11808 h 20000"/>
                                  <a:gd name="T42" fmla="*/ 18311 w 20000"/>
                                  <a:gd name="T43" fmla="*/ 12373 h 20000"/>
                                  <a:gd name="T44" fmla="*/ 17956 w 20000"/>
                                  <a:gd name="T45" fmla="*/ 12881 h 20000"/>
                                  <a:gd name="T46" fmla="*/ 17511 w 20000"/>
                                  <a:gd name="T47" fmla="*/ 13390 h 20000"/>
                                  <a:gd name="T48" fmla="*/ 17156 w 20000"/>
                                  <a:gd name="T49" fmla="*/ 13898 h 20000"/>
                                  <a:gd name="T50" fmla="*/ 16711 w 20000"/>
                                  <a:gd name="T51" fmla="*/ 14407 h 20000"/>
                                  <a:gd name="T52" fmla="*/ 16178 w 20000"/>
                                  <a:gd name="T53" fmla="*/ 14802 h 20000"/>
                                  <a:gd name="T54" fmla="*/ 15556 w 20000"/>
                                  <a:gd name="T55" fmla="*/ 15254 h 20000"/>
                                  <a:gd name="T56" fmla="*/ 15022 w 20000"/>
                                  <a:gd name="T57" fmla="*/ 15706 h 20000"/>
                                  <a:gd name="T58" fmla="*/ 14311 w 20000"/>
                                  <a:gd name="T59" fmla="*/ 16045 h 20000"/>
                                  <a:gd name="T60" fmla="*/ 13600 w 20000"/>
                                  <a:gd name="T61" fmla="*/ 16497 h 20000"/>
                                  <a:gd name="T62" fmla="*/ 12889 w 20000"/>
                                  <a:gd name="T63" fmla="*/ 16836 h 20000"/>
                                  <a:gd name="T64" fmla="*/ 12800 w 20000"/>
                                  <a:gd name="T65" fmla="*/ 17062 h 20000"/>
                                  <a:gd name="T66" fmla="*/ 13333 w 20000"/>
                                  <a:gd name="T67" fmla="*/ 17175 h 20000"/>
                                  <a:gd name="T68" fmla="*/ 13778 w 20000"/>
                                  <a:gd name="T69" fmla="*/ 17288 h 20000"/>
                                  <a:gd name="T70" fmla="*/ 14311 w 20000"/>
                                  <a:gd name="T71" fmla="*/ 17458 h 20000"/>
                                  <a:gd name="T72" fmla="*/ 14844 w 20000"/>
                                  <a:gd name="T73" fmla="*/ 17627 h 20000"/>
                                  <a:gd name="T74" fmla="*/ 15378 w 20000"/>
                                  <a:gd name="T75" fmla="*/ 17797 h 20000"/>
                                  <a:gd name="T76" fmla="*/ 15733 w 20000"/>
                                  <a:gd name="T77" fmla="*/ 17910 h 20000"/>
                                  <a:gd name="T78" fmla="*/ 16267 w 20000"/>
                                  <a:gd name="T79" fmla="*/ 18136 h 20000"/>
                                  <a:gd name="T80" fmla="*/ 16800 w 20000"/>
                                  <a:gd name="T81" fmla="*/ 18249 h 20000"/>
                                  <a:gd name="T82" fmla="*/ 17244 w 20000"/>
                                  <a:gd name="T83" fmla="*/ 18475 h 20000"/>
                                  <a:gd name="T84" fmla="*/ 17600 w 20000"/>
                                  <a:gd name="T85" fmla="*/ 18701 h 20000"/>
                                  <a:gd name="T86" fmla="*/ 18133 w 20000"/>
                                  <a:gd name="T87" fmla="*/ 18927 h 20000"/>
                                  <a:gd name="T88" fmla="*/ 18578 w 20000"/>
                                  <a:gd name="T89" fmla="*/ 19153 h 20000"/>
                                  <a:gd name="T90" fmla="*/ 19022 w 20000"/>
                                  <a:gd name="T91" fmla="*/ 19379 h 20000"/>
                                  <a:gd name="T92" fmla="*/ 19289 w 20000"/>
                                  <a:gd name="T93" fmla="*/ 19661 h 20000"/>
                                  <a:gd name="T94" fmla="*/ 19733 w 20000"/>
                                  <a:gd name="T95" fmla="*/ 19831 h 20000"/>
                                  <a:gd name="T96" fmla="*/ 0 w 20000"/>
                                  <a:gd name="T97" fmla="*/ 19944 h 20000"/>
                                  <a:gd name="T98" fmla="*/ 4533 w 20000"/>
                                  <a:gd name="T9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0000" h="20000">
                                    <a:moveTo>
                                      <a:pt x="4533" y="0"/>
                                    </a:moveTo>
                                    <a:lnTo>
                                      <a:pt x="5244" y="56"/>
                                    </a:lnTo>
                                    <a:lnTo>
                                      <a:pt x="6044" y="56"/>
                                    </a:lnTo>
                                    <a:lnTo>
                                      <a:pt x="6756" y="56"/>
                                    </a:lnTo>
                                    <a:lnTo>
                                      <a:pt x="7467" y="226"/>
                                    </a:lnTo>
                                    <a:lnTo>
                                      <a:pt x="8178" y="282"/>
                                    </a:lnTo>
                                    <a:lnTo>
                                      <a:pt x="8889" y="452"/>
                                    </a:lnTo>
                                    <a:lnTo>
                                      <a:pt x="9511" y="565"/>
                                    </a:lnTo>
                                    <a:lnTo>
                                      <a:pt x="10133" y="734"/>
                                    </a:lnTo>
                                    <a:lnTo>
                                      <a:pt x="10844" y="960"/>
                                    </a:lnTo>
                                    <a:lnTo>
                                      <a:pt x="11467" y="1130"/>
                                    </a:lnTo>
                                    <a:lnTo>
                                      <a:pt x="12089" y="1356"/>
                                    </a:lnTo>
                                    <a:lnTo>
                                      <a:pt x="12711" y="1582"/>
                                    </a:lnTo>
                                    <a:lnTo>
                                      <a:pt x="13244" y="1864"/>
                                    </a:lnTo>
                                    <a:lnTo>
                                      <a:pt x="13778" y="2147"/>
                                    </a:lnTo>
                                    <a:lnTo>
                                      <a:pt x="14311" y="2429"/>
                                    </a:lnTo>
                                    <a:lnTo>
                                      <a:pt x="14844" y="2712"/>
                                    </a:lnTo>
                                    <a:lnTo>
                                      <a:pt x="15378" y="3107"/>
                                    </a:lnTo>
                                    <a:lnTo>
                                      <a:pt x="15733" y="3390"/>
                                    </a:lnTo>
                                    <a:lnTo>
                                      <a:pt x="16178" y="3729"/>
                                    </a:lnTo>
                                    <a:lnTo>
                                      <a:pt x="16622" y="4124"/>
                                    </a:lnTo>
                                    <a:lnTo>
                                      <a:pt x="17067" y="4463"/>
                                    </a:lnTo>
                                    <a:lnTo>
                                      <a:pt x="17333" y="4915"/>
                                    </a:lnTo>
                                    <a:lnTo>
                                      <a:pt x="17689" y="5254"/>
                                    </a:lnTo>
                                    <a:lnTo>
                                      <a:pt x="17956" y="5706"/>
                                    </a:lnTo>
                                    <a:lnTo>
                                      <a:pt x="18222" y="6045"/>
                                    </a:lnTo>
                                    <a:lnTo>
                                      <a:pt x="18489" y="6554"/>
                                    </a:lnTo>
                                    <a:lnTo>
                                      <a:pt x="18667" y="7006"/>
                                    </a:lnTo>
                                    <a:lnTo>
                                      <a:pt x="18844" y="7401"/>
                                    </a:lnTo>
                                    <a:lnTo>
                                      <a:pt x="19022" y="7853"/>
                                    </a:lnTo>
                                    <a:lnTo>
                                      <a:pt x="19111" y="8249"/>
                                    </a:lnTo>
                                    <a:lnTo>
                                      <a:pt x="19111" y="8757"/>
                                    </a:lnTo>
                                    <a:lnTo>
                                      <a:pt x="19111" y="9266"/>
                                    </a:lnTo>
                                    <a:lnTo>
                                      <a:pt x="19111" y="9492"/>
                                    </a:lnTo>
                                    <a:lnTo>
                                      <a:pt x="19111" y="9831"/>
                                    </a:lnTo>
                                    <a:lnTo>
                                      <a:pt x="19111" y="10056"/>
                                    </a:lnTo>
                                    <a:lnTo>
                                      <a:pt x="19022" y="10339"/>
                                    </a:lnTo>
                                    <a:lnTo>
                                      <a:pt x="19022" y="10734"/>
                                    </a:lnTo>
                                    <a:lnTo>
                                      <a:pt x="18933" y="10960"/>
                                    </a:lnTo>
                                    <a:lnTo>
                                      <a:pt x="18844" y="11243"/>
                                    </a:lnTo>
                                    <a:lnTo>
                                      <a:pt x="18667" y="11525"/>
                                    </a:lnTo>
                                    <a:lnTo>
                                      <a:pt x="18578" y="11808"/>
                                    </a:lnTo>
                                    <a:lnTo>
                                      <a:pt x="18400" y="12090"/>
                                    </a:lnTo>
                                    <a:lnTo>
                                      <a:pt x="18311" y="12373"/>
                                    </a:lnTo>
                                    <a:lnTo>
                                      <a:pt x="18133" y="12599"/>
                                    </a:lnTo>
                                    <a:lnTo>
                                      <a:pt x="17956" y="12881"/>
                                    </a:lnTo>
                                    <a:lnTo>
                                      <a:pt x="17778" y="13164"/>
                                    </a:lnTo>
                                    <a:lnTo>
                                      <a:pt x="17511" y="13390"/>
                                    </a:lnTo>
                                    <a:lnTo>
                                      <a:pt x="17333" y="13616"/>
                                    </a:lnTo>
                                    <a:lnTo>
                                      <a:pt x="17156" y="13898"/>
                                    </a:lnTo>
                                    <a:lnTo>
                                      <a:pt x="16978" y="14124"/>
                                    </a:lnTo>
                                    <a:lnTo>
                                      <a:pt x="16711" y="14407"/>
                                    </a:lnTo>
                                    <a:lnTo>
                                      <a:pt x="16444" y="14576"/>
                                    </a:lnTo>
                                    <a:lnTo>
                                      <a:pt x="16178" y="14802"/>
                                    </a:lnTo>
                                    <a:lnTo>
                                      <a:pt x="15822" y="15028"/>
                                    </a:lnTo>
                                    <a:lnTo>
                                      <a:pt x="15556" y="15254"/>
                                    </a:lnTo>
                                    <a:lnTo>
                                      <a:pt x="15289" y="15480"/>
                                    </a:lnTo>
                                    <a:lnTo>
                                      <a:pt x="15022" y="15706"/>
                                    </a:lnTo>
                                    <a:lnTo>
                                      <a:pt x="14667" y="15876"/>
                                    </a:lnTo>
                                    <a:lnTo>
                                      <a:pt x="14311" y="16045"/>
                                    </a:lnTo>
                                    <a:lnTo>
                                      <a:pt x="13956" y="16271"/>
                                    </a:lnTo>
                                    <a:lnTo>
                                      <a:pt x="13600" y="16497"/>
                                    </a:lnTo>
                                    <a:lnTo>
                                      <a:pt x="13333" y="16610"/>
                                    </a:lnTo>
                                    <a:lnTo>
                                      <a:pt x="12889" y="16836"/>
                                    </a:lnTo>
                                    <a:lnTo>
                                      <a:pt x="12533" y="17006"/>
                                    </a:lnTo>
                                    <a:lnTo>
                                      <a:pt x="12800" y="17062"/>
                                    </a:lnTo>
                                    <a:lnTo>
                                      <a:pt x="13067" y="17119"/>
                                    </a:lnTo>
                                    <a:lnTo>
                                      <a:pt x="13333" y="17175"/>
                                    </a:lnTo>
                                    <a:lnTo>
                                      <a:pt x="13600" y="17288"/>
                                    </a:lnTo>
                                    <a:lnTo>
                                      <a:pt x="13778" y="17288"/>
                                    </a:lnTo>
                                    <a:lnTo>
                                      <a:pt x="14044" y="17401"/>
                                    </a:lnTo>
                                    <a:lnTo>
                                      <a:pt x="14311" y="17458"/>
                                    </a:lnTo>
                                    <a:lnTo>
                                      <a:pt x="14578" y="17458"/>
                                    </a:lnTo>
                                    <a:lnTo>
                                      <a:pt x="14844" y="17627"/>
                                    </a:lnTo>
                                    <a:lnTo>
                                      <a:pt x="15111" y="17684"/>
                                    </a:lnTo>
                                    <a:lnTo>
                                      <a:pt x="15378" y="17797"/>
                                    </a:lnTo>
                                    <a:lnTo>
                                      <a:pt x="15467" y="17853"/>
                                    </a:lnTo>
                                    <a:lnTo>
                                      <a:pt x="15733" y="17910"/>
                                    </a:lnTo>
                                    <a:lnTo>
                                      <a:pt x="16000" y="18079"/>
                                    </a:lnTo>
                                    <a:lnTo>
                                      <a:pt x="16267" y="18136"/>
                                    </a:lnTo>
                                    <a:lnTo>
                                      <a:pt x="16533" y="18249"/>
                                    </a:lnTo>
                                    <a:lnTo>
                                      <a:pt x="16800" y="18249"/>
                                    </a:lnTo>
                                    <a:lnTo>
                                      <a:pt x="16978" y="18418"/>
                                    </a:lnTo>
                                    <a:lnTo>
                                      <a:pt x="17244" y="18475"/>
                                    </a:lnTo>
                                    <a:lnTo>
                                      <a:pt x="17422" y="18644"/>
                                    </a:lnTo>
                                    <a:lnTo>
                                      <a:pt x="17600" y="18701"/>
                                    </a:lnTo>
                                    <a:lnTo>
                                      <a:pt x="17867" y="18870"/>
                                    </a:lnTo>
                                    <a:lnTo>
                                      <a:pt x="18133" y="18927"/>
                                    </a:lnTo>
                                    <a:lnTo>
                                      <a:pt x="18311" y="19040"/>
                                    </a:lnTo>
                                    <a:lnTo>
                                      <a:pt x="18578" y="19153"/>
                                    </a:lnTo>
                                    <a:lnTo>
                                      <a:pt x="18756" y="19266"/>
                                    </a:lnTo>
                                    <a:lnTo>
                                      <a:pt x="19022" y="19379"/>
                                    </a:lnTo>
                                    <a:lnTo>
                                      <a:pt x="19111" y="19492"/>
                                    </a:lnTo>
                                    <a:lnTo>
                                      <a:pt x="19289" y="19661"/>
                                    </a:lnTo>
                                    <a:lnTo>
                                      <a:pt x="19556" y="19718"/>
                                    </a:lnTo>
                                    <a:lnTo>
                                      <a:pt x="19733" y="19831"/>
                                    </a:lnTo>
                                    <a:lnTo>
                                      <a:pt x="19911" y="19944"/>
                                    </a:lnTo>
                                    <a:lnTo>
                                      <a:pt x="0" y="19944"/>
                                    </a:lnTo>
                                    <a:lnTo>
                                      <a:pt x="0" y="0"/>
                                    </a:lnTo>
                                    <a:lnTo>
                                      <a:pt x="4533" y="0"/>
                                    </a:lnTo>
                                    <a:close/>
                                  </a:path>
                                </a:pathLst>
                              </a:custGeom>
                              <a:solidFill>
                                <a:srgbClr val="FF0000"/>
                              </a:solidFill>
                              <a:ln w="0">
                                <a:solidFill>
                                  <a:srgbClr val="FFFFFF"/>
                                </a:solidFill>
                                <a:round/>
                                <a:headEnd/>
                                <a:tailEnd/>
                              </a:ln>
                            </wps:spPr>
                            <wps:bodyPr rot="0" vert="horz" wrap="square" lIns="91440" tIns="45720" rIns="91440" bIns="45720" anchor="t" anchorCtr="0" upright="1">
                              <a:noAutofit/>
                            </wps:bodyPr>
                          </wps:wsp>
                          <wps:wsp>
                            <wps:cNvPr id="64" name="Freeform 9"/>
                            <wps:cNvSpPr>
                              <a:spLocks/>
                            </wps:cNvSpPr>
                            <wps:spPr bwMode="auto">
                              <a:xfrm>
                                <a:off x="10563" y="914"/>
                                <a:ext cx="212" cy="263"/>
                              </a:xfrm>
                              <a:custGeom>
                                <a:avLst/>
                                <a:gdLst>
                                  <a:gd name="T0" fmla="*/ 16561 w 20000"/>
                                  <a:gd name="T1" fmla="*/ 0 h 20000"/>
                                  <a:gd name="T2" fmla="*/ 0 w 20000"/>
                                  <a:gd name="T3" fmla="*/ 0 h 20000"/>
                                  <a:gd name="T4" fmla="*/ 0 w 20000"/>
                                  <a:gd name="T5" fmla="*/ 19944 h 20000"/>
                                  <a:gd name="T6" fmla="*/ 4702 w 20000"/>
                                  <a:gd name="T7" fmla="*/ 19944 h 20000"/>
                                  <a:gd name="T8" fmla="*/ 5474 w 20000"/>
                                  <a:gd name="T9" fmla="*/ 19944 h 20000"/>
                                  <a:gd name="T10" fmla="*/ 7018 w 20000"/>
                                  <a:gd name="T11" fmla="*/ 19718 h 20000"/>
                                  <a:gd name="T12" fmla="*/ 8491 w 20000"/>
                                  <a:gd name="T13" fmla="*/ 19492 h 20000"/>
                                  <a:gd name="T14" fmla="*/ 9965 w 20000"/>
                                  <a:gd name="T15" fmla="*/ 19040 h 20000"/>
                                  <a:gd name="T16" fmla="*/ 11298 w 20000"/>
                                  <a:gd name="T17" fmla="*/ 18588 h 20000"/>
                                  <a:gd name="T18" fmla="*/ 12561 w 20000"/>
                                  <a:gd name="T19" fmla="*/ 17966 h 20000"/>
                                  <a:gd name="T20" fmla="*/ 13825 w 20000"/>
                                  <a:gd name="T21" fmla="*/ 17288 h 20000"/>
                                  <a:gd name="T22" fmla="*/ 15018 w 20000"/>
                                  <a:gd name="T23" fmla="*/ 16554 h 20000"/>
                                  <a:gd name="T24" fmla="*/ 16000 w 20000"/>
                                  <a:gd name="T25" fmla="*/ 15706 h 20000"/>
                                  <a:gd name="T26" fmla="*/ 16912 w 20000"/>
                                  <a:gd name="T27" fmla="*/ 14802 h 20000"/>
                                  <a:gd name="T28" fmla="*/ 17754 w 20000"/>
                                  <a:gd name="T29" fmla="*/ 13785 h 20000"/>
                                  <a:gd name="T30" fmla="*/ 18456 w 20000"/>
                                  <a:gd name="T31" fmla="*/ 12825 h 20000"/>
                                  <a:gd name="T32" fmla="*/ 19018 w 20000"/>
                                  <a:gd name="T33" fmla="*/ 11751 h 20000"/>
                                  <a:gd name="T34" fmla="*/ 19439 w 20000"/>
                                  <a:gd name="T35" fmla="*/ 10565 h 20000"/>
                                  <a:gd name="T36" fmla="*/ 19789 w 20000"/>
                                  <a:gd name="T37" fmla="*/ 9435 h 20000"/>
                                  <a:gd name="T38" fmla="*/ 19930 w 20000"/>
                                  <a:gd name="T39" fmla="*/ 7571 h 20000"/>
                                  <a:gd name="T40" fmla="*/ 19930 w 20000"/>
                                  <a:gd name="T41" fmla="*/ 7345 h 20000"/>
                                  <a:gd name="T42" fmla="*/ 19930 w 20000"/>
                                  <a:gd name="T43" fmla="*/ 6836 h 20000"/>
                                  <a:gd name="T44" fmla="*/ 19860 w 20000"/>
                                  <a:gd name="T45" fmla="*/ 6328 h 20000"/>
                                  <a:gd name="T46" fmla="*/ 19789 w 20000"/>
                                  <a:gd name="T47" fmla="*/ 5819 h 20000"/>
                                  <a:gd name="T48" fmla="*/ 19649 w 20000"/>
                                  <a:gd name="T49" fmla="*/ 5311 h 20000"/>
                                  <a:gd name="T50" fmla="*/ 19509 w 20000"/>
                                  <a:gd name="T51" fmla="*/ 4802 h 20000"/>
                                  <a:gd name="T52" fmla="*/ 19368 w 20000"/>
                                  <a:gd name="T53" fmla="*/ 4294 h 20000"/>
                                  <a:gd name="T54" fmla="*/ 19228 w 20000"/>
                                  <a:gd name="T55" fmla="*/ 3785 h 20000"/>
                                  <a:gd name="T56" fmla="*/ 19018 w 20000"/>
                                  <a:gd name="T57" fmla="*/ 3333 h 20000"/>
                                  <a:gd name="T58" fmla="*/ 18737 w 20000"/>
                                  <a:gd name="T59" fmla="*/ 2881 h 20000"/>
                                  <a:gd name="T60" fmla="*/ 18456 w 20000"/>
                                  <a:gd name="T61" fmla="*/ 2429 h 20000"/>
                                  <a:gd name="T62" fmla="*/ 18175 w 20000"/>
                                  <a:gd name="T63" fmla="*/ 1921 h 20000"/>
                                  <a:gd name="T64" fmla="*/ 17825 w 20000"/>
                                  <a:gd name="T65" fmla="*/ 1525 h 20000"/>
                                  <a:gd name="T66" fmla="*/ 17544 w 20000"/>
                                  <a:gd name="T67" fmla="*/ 1073 h 20000"/>
                                  <a:gd name="T68" fmla="*/ 17193 w 20000"/>
                                  <a:gd name="T69" fmla="*/ 621 h 20000"/>
                                  <a:gd name="T70" fmla="*/ 16561 w 20000"/>
                                  <a:gd name="T71"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0000" h="20000">
                                    <a:moveTo>
                                      <a:pt x="16561" y="0"/>
                                    </a:moveTo>
                                    <a:lnTo>
                                      <a:pt x="0" y="0"/>
                                    </a:lnTo>
                                    <a:lnTo>
                                      <a:pt x="0" y="19944"/>
                                    </a:lnTo>
                                    <a:lnTo>
                                      <a:pt x="4702" y="19944"/>
                                    </a:lnTo>
                                    <a:lnTo>
                                      <a:pt x="5474" y="19944"/>
                                    </a:lnTo>
                                    <a:lnTo>
                                      <a:pt x="7018" y="19718"/>
                                    </a:lnTo>
                                    <a:lnTo>
                                      <a:pt x="8491" y="19492"/>
                                    </a:lnTo>
                                    <a:lnTo>
                                      <a:pt x="9965" y="19040"/>
                                    </a:lnTo>
                                    <a:lnTo>
                                      <a:pt x="11298" y="18588"/>
                                    </a:lnTo>
                                    <a:lnTo>
                                      <a:pt x="12561" y="17966"/>
                                    </a:lnTo>
                                    <a:lnTo>
                                      <a:pt x="13825" y="17288"/>
                                    </a:lnTo>
                                    <a:lnTo>
                                      <a:pt x="15018" y="16554"/>
                                    </a:lnTo>
                                    <a:lnTo>
                                      <a:pt x="16000" y="15706"/>
                                    </a:lnTo>
                                    <a:lnTo>
                                      <a:pt x="16912" y="14802"/>
                                    </a:lnTo>
                                    <a:lnTo>
                                      <a:pt x="17754" y="13785"/>
                                    </a:lnTo>
                                    <a:lnTo>
                                      <a:pt x="18456" y="12825"/>
                                    </a:lnTo>
                                    <a:lnTo>
                                      <a:pt x="19018" y="11751"/>
                                    </a:lnTo>
                                    <a:lnTo>
                                      <a:pt x="19439" y="10565"/>
                                    </a:lnTo>
                                    <a:lnTo>
                                      <a:pt x="19789" y="9435"/>
                                    </a:lnTo>
                                    <a:lnTo>
                                      <a:pt x="19930" y="7571"/>
                                    </a:lnTo>
                                    <a:lnTo>
                                      <a:pt x="19930" y="7345"/>
                                    </a:lnTo>
                                    <a:lnTo>
                                      <a:pt x="19930" y="6836"/>
                                    </a:lnTo>
                                    <a:lnTo>
                                      <a:pt x="19860" y="6328"/>
                                    </a:lnTo>
                                    <a:lnTo>
                                      <a:pt x="19789" y="5819"/>
                                    </a:lnTo>
                                    <a:lnTo>
                                      <a:pt x="19649" y="5311"/>
                                    </a:lnTo>
                                    <a:lnTo>
                                      <a:pt x="19509" y="4802"/>
                                    </a:lnTo>
                                    <a:lnTo>
                                      <a:pt x="19368" y="4294"/>
                                    </a:lnTo>
                                    <a:lnTo>
                                      <a:pt x="19228" y="3785"/>
                                    </a:lnTo>
                                    <a:lnTo>
                                      <a:pt x="19018" y="3333"/>
                                    </a:lnTo>
                                    <a:lnTo>
                                      <a:pt x="18737" y="2881"/>
                                    </a:lnTo>
                                    <a:lnTo>
                                      <a:pt x="18456" y="2429"/>
                                    </a:lnTo>
                                    <a:lnTo>
                                      <a:pt x="18175" y="1921"/>
                                    </a:lnTo>
                                    <a:lnTo>
                                      <a:pt x="17825" y="1525"/>
                                    </a:lnTo>
                                    <a:lnTo>
                                      <a:pt x="17544" y="1073"/>
                                    </a:lnTo>
                                    <a:lnTo>
                                      <a:pt x="17193" y="621"/>
                                    </a:lnTo>
                                    <a:lnTo>
                                      <a:pt x="16561" y="0"/>
                                    </a:lnTo>
                                    <a:close/>
                                  </a:path>
                                </a:pathLst>
                              </a:custGeom>
                              <a:solidFill>
                                <a:srgbClr val="FF0000"/>
                              </a:solidFill>
                              <a:ln w="0">
                                <a:solidFill>
                                  <a:srgbClr val="FFFFFF"/>
                                </a:solidFill>
                                <a:round/>
                                <a:headEnd/>
                                <a:tailEnd/>
                              </a:ln>
                            </wps:spPr>
                            <wps:bodyPr rot="0" vert="horz" wrap="square" lIns="91440" tIns="45720" rIns="91440" bIns="45720" anchor="t" anchorCtr="0" upright="1">
                              <a:noAutofit/>
                            </wps:bodyPr>
                          </wps:wsp>
                          <wps:wsp>
                            <wps:cNvPr id="65" name="Freeform 10"/>
                            <wps:cNvSpPr>
                              <a:spLocks/>
                            </wps:cNvSpPr>
                            <wps:spPr bwMode="auto">
                              <a:xfrm>
                                <a:off x="10818" y="641"/>
                                <a:ext cx="159" cy="263"/>
                              </a:xfrm>
                              <a:custGeom>
                                <a:avLst/>
                                <a:gdLst>
                                  <a:gd name="T0" fmla="*/ 0 w 20000"/>
                                  <a:gd name="T1" fmla="*/ 0 h 20000"/>
                                  <a:gd name="T2" fmla="*/ 19907 w 20000"/>
                                  <a:gd name="T3" fmla="*/ 0 h 20000"/>
                                  <a:gd name="T4" fmla="*/ 19907 w 20000"/>
                                  <a:gd name="T5" fmla="*/ 19944 h 20000"/>
                                  <a:gd name="T6" fmla="*/ 0 w 20000"/>
                                  <a:gd name="T7" fmla="*/ 19944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19907" y="0"/>
                                    </a:lnTo>
                                    <a:lnTo>
                                      <a:pt x="19907" y="19944"/>
                                    </a:lnTo>
                                    <a:lnTo>
                                      <a:pt x="0" y="19944"/>
                                    </a:lnTo>
                                    <a:lnTo>
                                      <a:pt x="0" y="0"/>
                                    </a:lnTo>
                                    <a:close/>
                                  </a:path>
                                </a:pathLst>
                              </a:custGeom>
                              <a:solidFill>
                                <a:srgbClr val="FF0000"/>
                              </a:solidFill>
                              <a:ln w="0">
                                <a:solidFill>
                                  <a:srgbClr val="FFFFFF"/>
                                </a:solidFill>
                                <a:round/>
                                <a:headEnd/>
                                <a:tailEnd/>
                              </a:ln>
                            </wps:spPr>
                            <wps:bodyPr rot="0" vert="horz" wrap="square" lIns="91440" tIns="45720" rIns="91440" bIns="45720" anchor="t" anchorCtr="0" upright="1">
                              <a:noAutofit/>
                            </wps:bodyPr>
                          </wps:wsp>
                          <wps:wsp>
                            <wps:cNvPr id="66" name="Freeform 11"/>
                            <wps:cNvSpPr>
                              <a:spLocks/>
                            </wps:cNvSpPr>
                            <wps:spPr bwMode="auto">
                              <a:xfrm>
                                <a:off x="10818" y="913"/>
                                <a:ext cx="159" cy="263"/>
                              </a:xfrm>
                              <a:custGeom>
                                <a:avLst/>
                                <a:gdLst>
                                  <a:gd name="T0" fmla="*/ 0 w 20000"/>
                                  <a:gd name="T1" fmla="*/ 0 h 20000"/>
                                  <a:gd name="T2" fmla="*/ 19907 w 20000"/>
                                  <a:gd name="T3" fmla="*/ 0 h 20000"/>
                                  <a:gd name="T4" fmla="*/ 19907 w 20000"/>
                                  <a:gd name="T5" fmla="*/ 19944 h 20000"/>
                                  <a:gd name="T6" fmla="*/ 0 w 20000"/>
                                  <a:gd name="T7" fmla="*/ 19944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19907" y="0"/>
                                    </a:lnTo>
                                    <a:lnTo>
                                      <a:pt x="19907" y="19944"/>
                                    </a:lnTo>
                                    <a:lnTo>
                                      <a:pt x="0" y="19944"/>
                                    </a:lnTo>
                                    <a:lnTo>
                                      <a:pt x="0" y="0"/>
                                    </a:lnTo>
                                    <a:close/>
                                  </a:path>
                                </a:pathLst>
                              </a:custGeom>
                              <a:solidFill>
                                <a:srgbClr val="FF0000"/>
                              </a:solidFill>
                              <a:ln w="0">
                                <a:solidFill>
                                  <a:srgbClr val="FFFFFF"/>
                                </a:solidFill>
                                <a:round/>
                                <a:headEnd/>
                                <a:tailEnd/>
                              </a:ln>
                            </wps:spPr>
                            <wps:bodyPr rot="0" vert="horz" wrap="square" lIns="91440" tIns="45720" rIns="91440" bIns="45720" anchor="t" anchorCtr="0" upright="1">
                              <a:noAutofit/>
                            </wps:bodyPr>
                          </wps:wsp>
                          <wps:wsp>
                            <wps:cNvPr id="67" name="Freeform 12"/>
                            <wps:cNvSpPr>
                              <a:spLocks/>
                            </wps:cNvSpPr>
                            <wps:spPr bwMode="auto">
                              <a:xfrm>
                                <a:off x="10987" y="641"/>
                                <a:ext cx="167" cy="263"/>
                              </a:xfrm>
                              <a:custGeom>
                                <a:avLst/>
                                <a:gdLst>
                                  <a:gd name="T0" fmla="*/ 5244 w 20000"/>
                                  <a:gd name="T1" fmla="*/ 0 h 20000"/>
                                  <a:gd name="T2" fmla="*/ 6667 w 20000"/>
                                  <a:gd name="T3" fmla="*/ 56 h 20000"/>
                                  <a:gd name="T4" fmla="*/ 8178 w 20000"/>
                                  <a:gd name="T5" fmla="*/ 282 h 20000"/>
                                  <a:gd name="T6" fmla="*/ 9511 w 20000"/>
                                  <a:gd name="T7" fmla="*/ 565 h 20000"/>
                                  <a:gd name="T8" fmla="*/ 10756 w 20000"/>
                                  <a:gd name="T9" fmla="*/ 960 h 20000"/>
                                  <a:gd name="T10" fmla="*/ 12000 w 20000"/>
                                  <a:gd name="T11" fmla="*/ 1299 h 20000"/>
                                  <a:gd name="T12" fmla="*/ 13244 w 20000"/>
                                  <a:gd name="T13" fmla="*/ 1864 h 20000"/>
                                  <a:gd name="T14" fmla="*/ 14311 w 20000"/>
                                  <a:gd name="T15" fmla="*/ 2429 h 20000"/>
                                  <a:gd name="T16" fmla="*/ 15289 w 20000"/>
                                  <a:gd name="T17" fmla="*/ 2994 h 20000"/>
                                  <a:gd name="T18" fmla="*/ 16178 w 20000"/>
                                  <a:gd name="T19" fmla="*/ 3729 h 20000"/>
                                  <a:gd name="T20" fmla="*/ 16978 w 20000"/>
                                  <a:gd name="T21" fmla="*/ 4463 h 20000"/>
                                  <a:gd name="T22" fmla="*/ 17600 w 20000"/>
                                  <a:gd name="T23" fmla="*/ 5254 h 20000"/>
                                  <a:gd name="T24" fmla="*/ 18222 w 20000"/>
                                  <a:gd name="T25" fmla="*/ 6045 h 20000"/>
                                  <a:gd name="T26" fmla="*/ 18667 w 20000"/>
                                  <a:gd name="T27" fmla="*/ 7006 h 20000"/>
                                  <a:gd name="T28" fmla="*/ 18933 w 20000"/>
                                  <a:gd name="T29" fmla="*/ 7853 h 20000"/>
                                  <a:gd name="T30" fmla="*/ 19111 w 20000"/>
                                  <a:gd name="T31" fmla="*/ 8757 h 20000"/>
                                  <a:gd name="T32" fmla="*/ 19111 w 20000"/>
                                  <a:gd name="T33" fmla="*/ 9492 h 20000"/>
                                  <a:gd name="T34" fmla="*/ 19111 w 20000"/>
                                  <a:gd name="T35" fmla="*/ 10056 h 20000"/>
                                  <a:gd name="T36" fmla="*/ 18933 w 20000"/>
                                  <a:gd name="T37" fmla="*/ 10734 h 20000"/>
                                  <a:gd name="T38" fmla="*/ 18756 w 20000"/>
                                  <a:gd name="T39" fmla="*/ 11243 h 20000"/>
                                  <a:gd name="T40" fmla="*/ 18489 w 20000"/>
                                  <a:gd name="T41" fmla="*/ 11751 h 20000"/>
                                  <a:gd name="T42" fmla="*/ 18222 w 20000"/>
                                  <a:gd name="T43" fmla="*/ 12373 h 20000"/>
                                  <a:gd name="T44" fmla="*/ 17867 w 20000"/>
                                  <a:gd name="T45" fmla="*/ 12825 h 20000"/>
                                  <a:gd name="T46" fmla="*/ 17511 w 20000"/>
                                  <a:gd name="T47" fmla="*/ 13390 h 20000"/>
                                  <a:gd name="T48" fmla="*/ 17156 w 20000"/>
                                  <a:gd name="T49" fmla="*/ 13898 h 20000"/>
                                  <a:gd name="T50" fmla="*/ 16622 w 20000"/>
                                  <a:gd name="T51" fmla="*/ 14407 h 20000"/>
                                  <a:gd name="T52" fmla="*/ 16089 w 20000"/>
                                  <a:gd name="T53" fmla="*/ 14802 h 20000"/>
                                  <a:gd name="T54" fmla="*/ 15467 w 20000"/>
                                  <a:gd name="T55" fmla="*/ 15254 h 20000"/>
                                  <a:gd name="T56" fmla="*/ 14933 w 20000"/>
                                  <a:gd name="T57" fmla="*/ 15706 h 20000"/>
                                  <a:gd name="T58" fmla="*/ 14311 w 20000"/>
                                  <a:gd name="T59" fmla="*/ 16045 h 20000"/>
                                  <a:gd name="T60" fmla="*/ 13600 w 20000"/>
                                  <a:gd name="T61" fmla="*/ 16497 h 20000"/>
                                  <a:gd name="T62" fmla="*/ 12889 w 20000"/>
                                  <a:gd name="T63" fmla="*/ 16836 h 20000"/>
                                  <a:gd name="T64" fmla="*/ 12800 w 20000"/>
                                  <a:gd name="T65" fmla="*/ 17062 h 20000"/>
                                  <a:gd name="T66" fmla="*/ 13333 w 20000"/>
                                  <a:gd name="T67" fmla="*/ 17175 h 20000"/>
                                  <a:gd name="T68" fmla="*/ 13778 w 20000"/>
                                  <a:gd name="T69" fmla="*/ 17288 h 20000"/>
                                  <a:gd name="T70" fmla="*/ 14222 w 20000"/>
                                  <a:gd name="T71" fmla="*/ 17458 h 20000"/>
                                  <a:gd name="T72" fmla="*/ 14756 w 20000"/>
                                  <a:gd name="T73" fmla="*/ 17627 h 20000"/>
                                  <a:gd name="T74" fmla="*/ 15289 w 20000"/>
                                  <a:gd name="T75" fmla="*/ 17797 h 20000"/>
                                  <a:gd name="T76" fmla="*/ 15733 w 20000"/>
                                  <a:gd name="T77" fmla="*/ 17910 h 20000"/>
                                  <a:gd name="T78" fmla="*/ 16267 w 20000"/>
                                  <a:gd name="T79" fmla="*/ 18136 h 20000"/>
                                  <a:gd name="T80" fmla="*/ 16711 w 20000"/>
                                  <a:gd name="T81" fmla="*/ 18249 h 20000"/>
                                  <a:gd name="T82" fmla="*/ 17244 w 20000"/>
                                  <a:gd name="T83" fmla="*/ 18475 h 20000"/>
                                  <a:gd name="T84" fmla="*/ 17600 w 20000"/>
                                  <a:gd name="T85" fmla="*/ 18701 h 20000"/>
                                  <a:gd name="T86" fmla="*/ 18044 w 20000"/>
                                  <a:gd name="T87" fmla="*/ 18927 h 20000"/>
                                  <a:gd name="T88" fmla="*/ 18489 w 20000"/>
                                  <a:gd name="T89" fmla="*/ 19153 h 20000"/>
                                  <a:gd name="T90" fmla="*/ 18933 w 20000"/>
                                  <a:gd name="T91" fmla="*/ 19379 h 20000"/>
                                  <a:gd name="T92" fmla="*/ 19289 w 20000"/>
                                  <a:gd name="T93" fmla="*/ 19548 h 20000"/>
                                  <a:gd name="T94" fmla="*/ 19733 w 20000"/>
                                  <a:gd name="T95" fmla="*/ 19831 h 20000"/>
                                  <a:gd name="T96" fmla="*/ 0 w 20000"/>
                                  <a:gd name="T97" fmla="*/ 19944 h 20000"/>
                                  <a:gd name="T98" fmla="*/ 4533 w 20000"/>
                                  <a:gd name="T9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0000" h="20000">
                                    <a:moveTo>
                                      <a:pt x="4533" y="0"/>
                                    </a:moveTo>
                                    <a:lnTo>
                                      <a:pt x="5244" y="0"/>
                                    </a:lnTo>
                                    <a:lnTo>
                                      <a:pt x="6044" y="56"/>
                                    </a:lnTo>
                                    <a:lnTo>
                                      <a:pt x="6667" y="56"/>
                                    </a:lnTo>
                                    <a:lnTo>
                                      <a:pt x="7467" y="226"/>
                                    </a:lnTo>
                                    <a:lnTo>
                                      <a:pt x="8178" y="282"/>
                                    </a:lnTo>
                                    <a:lnTo>
                                      <a:pt x="8800" y="452"/>
                                    </a:lnTo>
                                    <a:lnTo>
                                      <a:pt x="9511" y="565"/>
                                    </a:lnTo>
                                    <a:lnTo>
                                      <a:pt x="10133" y="734"/>
                                    </a:lnTo>
                                    <a:lnTo>
                                      <a:pt x="10756" y="960"/>
                                    </a:lnTo>
                                    <a:lnTo>
                                      <a:pt x="11467" y="1130"/>
                                    </a:lnTo>
                                    <a:lnTo>
                                      <a:pt x="12000" y="1299"/>
                                    </a:lnTo>
                                    <a:lnTo>
                                      <a:pt x="12622" y="1582"/>
                                    </a:lnTo>
                                    <a:lnTo>
                                      <a:pt x="13244" y="1864"/>
                                    </a:lnTo>
                                    <a:lnTo>
                                      <a:pt x="13689" y="2147"/>
                                    </a:lnTo>
                                    <a:lnTo>
                                      <a:pt x="14311" y="2429"/>
                                    </a:lnTo>
                                    <a:lnTo>
                                      <a:pt x="14756" y="2712"/>
                                    </a:lnTo>
                                    <a:lnTo>
                                      <a:pt x="15289" y="2994"/>
                                    </a:lnTo>
                                    <a:lnTo>
                                      <a:pt x="15733" y="3390"/>
                                    </a:lnTo>
                                    <a:lnTo>
                                      <a:pt x="16178" y="3729"/>
                                    </a:lnTo>
                                    <a:lnTo>
                                      <a:pt x="16622" y="4124"/>
                                    </a:lnTo>
                                    <a:lnTo>
                                      <a:pt x="16978" y="4463"/>
                                    </a:lnTo>
                                    <a:lnTo>
                                      <a:pt x="17244" y="4802"/>
                                    </a:lnTo>
                                    <a:lnTo>
                                      <a:pt x="17600" y="5254"/>
                                    </a:lnTo>
                                    <a:lnTo>
                                      <a:pt x="17956" y="5706"/>
                                    </a:lnTo>
                                    <a:lnTo>
                                      <a:pt x="18222" y="6045"/>
                                    </a:lnTo>
                                    <a:lnTo>
                                      <a:pt x="18489" y="6497"/>
                                    </a:lnTo>
                                    <a:lnTo>
                                      <a:pt x="18667" y="7006"/>
                                    </a:lnTo>
                                    <a:lnTo>
                                      <a:pt x="18844" y="7401"/>
                                    </a:lnTo>
                                    <a:lnTo>
                                      <a:pt x="18933" y="7853"/>
                                    </a:lnTo>
                                    <a:lnTo>
                                      <a:pt x="19022" y="8249"/>
                                    </a:lnTo>
                                    <a:lnTo>
                                      <a:pt x="19111" y="8757"/>
                                    </a:lnTo>
                                    <a:lnTo>
                                      <a:pt x="19111" y="9266"/>
                                    </a:lnTo>
                                    <a:lnTo>
                                      <a:pt x="19111" y="9492"/>
                                    </a:lnTo>
                                    <a:lnTo>
                                      <a:pt x="19111" y="9831"/>
                                    </a:lnTo>
                                    <a:lnTo>
                                      <a:pt x="19111" y="10056"/>
                                    </a:lnTo>
                                    <a:lnTo>
                                      <a:pt x="19022" y="10339"/>
                                    </a:lnTo>
                                    <a:lnTo>
                                      <a:pt x="18933" y="10734"/>
                                    </a:lnTo>
                                    <a:lnTo>
                                      <a:pt x="18844" y="10960"/>
                                    </a:lnTo>
                                    <a:lnTo>
                                      <a:pt x="18756" y="11243"/>
                                    </a:lnTo>
                                    <a:lnTo>
                                      <a:pt x="18667" y="11525"/>
                                    </a:lnTo>
                                    <a:lnTo>
                                      <a:pt x="18489" y="11751"/>
                                    </a:lnTo>
                                    <a:lnTo>
                                      <a:pt x="18400" y="12090"/>
                                    </a:lnTo>
                                    <a:lnTo>
                                      <a:pt x="18222" y="12373"/>
                                    </a:lnTo>
                                    <a:lnTo>
                                      <a:pt x="18044" y="12599"/>
                                    </a:lnTo>
                                    <a:lnTo>
                                      <a:pt x="17867" y="12825"/>
                                    </a:lnTo>
                                    <a:lnTo>
                                      <a:pt x="17689" y="13164"/>
                                    </a:lnTo>
                                    <a:lnTo>
                                      <a:pt x="17511" y="13390"/>
                                    </a:lnTo>
                                    <a:lnTo>
                                      <a:pt x="17333" y="13616"/>
                                    </a:lnTo>
                                    <a:lnTo>
                                      <a:pt x="17156" y="13898"/>
                                    </a:lnTo>
                                    <a:lnTo>
                                      <a:pt x="16889" y="14124"/>
                                    </a:lnTo>
                                    <a:lnTo>
                                      <a:pt x="16622" y="14407"/>
                                    </a:lnTo>
                                    <a:lnTo>
                                      <a:pt x="16356" y="14576"/>
                                    </a:lnTo>
                                    <a:lnTo>
                                      <a:pt x="16089" y="14802"/>
                                    </a:lnTo>
                                    <a:lnTo>
                                      <a:pt x="15822" y="15028"/>
                                    </a:lnTo>
                                    <a:lnTo>
                                      <a:pt x="15467" y="15254"/>
                                    </a:lnTo>
                                    <a:lnTo>
                                      <a:pt x="15289" y="15480"/>
                                    </a:lnTo>
                                    <a:lnTo>
                                      <a:pt x="14933" y="15706"/>
                                    </a:lnTo>
                                    <a:lnTo>
                                      <a:pt x="14667" y="15876"/>
                                    </a:lnTo>
                                    <a:lnTo>
                                      <a:pt x="14311" y="16045"/>
                                    </a:lnTo>
                                    <a:lnTo>
                                      <a:pt x="13956" y="16271"/>
                                    </a:lnTo>
                                    <a:lnTo>
                                      <a:pt x="13600" y="16497"/>
                                    </a:lnTo>
                                    <a:lnTo>
                                      <a:pt x="13244" y="16610"/>
                                    </a:lnTo>
                                    <a:lnTo>
                                      <a:pt x="12889" y="16836"/>
                                    </a:lnTo>
                                    <a:lnTo>
                                      <a:pt x="12533" y="17006"/>
                                    </a:lnTo>
                                    <a:lnTo>
                                      <a:pt x="12800" y="17062"/>
                                    </a:lnTo>
                                    <a:lnTo>
                                      <a:pt x="13067" y="17062"/>
                                    </a:lnTo>
                                    <a:lnTo>
                                      <a:pt x="13333" y="17175"/>
                                    </a:lnTo>
                                    <a:lnTo>
                                      <a:pt x="13600" y="17288"/>
                                    </a:lnTo>
                                    <a:lnTo>
                                      <a:pt x="13778" y="17288"/>
                                    </a:lnTo>
                                    <a:lnTo>
                                      <a:pt x="13956" y="17401"/>
                                    </a:lnTo>
                                    <a:lnTo>
                                      <a:pt x="14222" y="17458"/>
                                    </a:lnTo>
                                    <a:lnTo>
                                      <a:pt x="14489" y="17458"/>
                                    </a:lnTo>
                                    <a:lnTo>
                                      <a:pt x="14756" y="17627"/>
                                    </a:lnTo>
                                    <a:lnTo>
                                      <a:pt x="15022" y="17627"/>
                                    </a:lnTo>
                                    <a:lnTo>
                                      <a:pt x="15289" y="17797"/>
                                    </a:lnTo>
                                    <a:lnTo>
                                      <a:pt x="15467" y="17853"/>
                                    </a:lnTo>
                                    <a:lnTo>
                                      <a:pt x="15733" y="17910"/>
                                    </a:lnTo>
                                    <a:lnTo>
                                      <a:pt x="16000" y="18079"/>
                                    </a:lnTo>
                                    <a:lnTo>
                                      <a:pt x="16267" y="18136"/>
                                    </a:lnTo>
                                    <a:lnTo>
                                      <a:pt x="16444" y="18192"/>
                                    </a:lnTo>
                                    <a:lnTo>
                                      <a:pt x="16711" y="18249"/>
                                    </a:lnTo>
                                    <a:lnTo>
                                      <a:pt x="16978" y="18418"/>
                                    </a:lnTo>
                                    <a:lnTo>
                                      <a:pt x="17244" y="18475"/>
                                    </a:lnTo>
                                    <a:lnTo>
                                      <a:pt x="17333" y="18644"/>
                                    </a:lnTo>
                                    <a:lnTo>
                                      <a:pt x="17600" y="18701"/>
                                    </a:lnTo>
                                    <a:lnTo>
                                      <a:pt x="17867" y="18870"/>
                                    </a:lnTo>
                                    <a:lnTo>
                                      <a:pt x="18044" y="18927"/>
                                    </a:lnTo>
                                    <a:lnTo>
                                      <a:pt x="18311" y="19040"/>
                                    </a:lnTo>
                                    <a:lnTo>
                                      <a:pt x="18489" y="19153"/>
                                    </a:lnTo>
                                    <a:lnTo>
                                      <a:pt x="18756" y="19266"/>
                                    </a:lnTo>
                                    <a:lnTo>
                                      <a:pt x="18933" y="19379"/>
                                    </a:lnTo>
                                    <a:lnTo>
                                      <a:pt x="19111" y="19492"/>
                                    </a:lnTo>
                                    <a:lnTo>
                                      <a:pt x="19289" y="19548"/>
                                    </a:lnTo>
                                    <a:lnTo>
                                      <a:pt x="19467" y="19718"/>
                                    </a:lnTo>
                                    <a:lnTo>
                                      <a:pt x="19733" y="19831"/>
                                    </a:lnTo>
                                    <a:lnTo>
                                      <a:pt x="19911" y="19944"/>
                                    </a:lnTo>
                                    <a:lnTo>
                                      <a:pt x="0" y="19944"/>
                                    </a:lnTo>
                                    <a:lnTo>
                                      <a:pt x="0" y="0"/>
                                    </a:lnTo>
                                    <a:lnTo>
                                      <a:pt x="4533" y="0"/>
                                    </a:lnTo>
                                    <a:close/>
                                  </a:path>
                                </a:pathLst>
                              </a:custGeom>
                              <a:solidFill>
                                <a:srgbClr val="FF0000"/>
                              </a:solidFill>
                              <a:ln w="0">
                                <a:solidFill>
                                  <a:srgbClr val="FFFFFF"/>
                                </a:solidFill>
                                <a:round/>
                                <a:headEnd/>
                                <a:tailEnd/>
                              </a:ln>
                            </wps:spPr>
                            <wps:bodyPr rot="0" vert="horz" wrap="square" lIns="91440" tIns="45720" rIns="91440" bIns="45720" anchor="t" anchorCtr="0" upright="1">
                              <a:noAutofit/>
                            </wps:bodyPr>
                          </wps:wsp>
                          <wps:wsp>
                            <wps:cNvPr id="68" name="Freeform 13"/>
                            <wps:cNvSpPr>
                              <a:spLocks/>
                            </wps:cNvSpPr>
                            <wps:spPr bwMode="auto">
                              <a:xfrm>
                                <a:off x="10987" y="913"/>
                                <a:ext cx="212" cy="263"/>
                              </a:xfrm>
                              <a:custGeom>
                                <a:avLst/>
                                <a:gdLst>
                                  <a:gd name="T0" fmla="*/ 16561 w 20000"/>
                                  <a:gd name="T1" fmla="*/ 0 h 20000"/>
                                  <a:gd name="T2" fmla="*/ 0 w 20000"/>
                                  <a:gd name="T3" fmla="*/ 0 h 20000"/>
                                  <a:gd name="T4" fmla="*/ 0 w 20000"/>
                                  <a:gd name="T5" fmla="*/ 19944 h 20000"/>
                                  <a:gd name="T6" fmla="*/ 4632 w 20000"/>
                                  <a:gd name="T7" fmla="*/ 19944 h 20000"/>
                                  <a:gd name="T8" fmla="*/ 5404 w 20000"/>
                                  <a:gd name="T9" fmla="*/ 19944 h 20000"/>
                                  <a:gd name="T10" fmla="*/ 6947 w 20000"/>
                                  <a:gd name="T11" fmla="*/ 19774 h 20000"/>
                                  <a:gd name="T12" fmla="*/ 8491 w 20000"/>
                                  <a:gd name="T13" fmla="*/ 19492 h 20000"/>
                                  <a:gd name="T14" fmla="*/ 9895 w 20000"/>
                                  <a:gd name="T15" fmla="*/ 19040 h 20000"/>
                                  <a:gd name="T16" fmla="*/ 11298 w 20000"/>
                                  <a:gd name="T17" fmla="*/ 18644 h 20000"/>
                                  <a:gd name="T18" fmla="*/ 12561 w 20000"/>
                                  <a:gd name="T19" fmla="*/ 18079 h 20000"/>
                                  <a:gd name="T20" fmla="*/ 13754 w 20000"/>
                                  <a:gd name="T21" fmla="*/ 17345 h 20000"/>
                                  <a:gd name="T22" fmla="*/ 14947 w 20000"/>
                                  <a:gd name="T23" fmla="*/ 16610 h 20000"/>
                                  <a:gd name="T24" fmla="*/ 16000 w 20000"/>
                                  <a:gd name="T25" fmla="*/ 15763 h 20000"/>
                                  <a:gd name="T26" fmla="*/ 16912 w 20000"/>
                                  <a:gd name="T27" fmla="*/ 14802 h 20000"/>
                                  <a:gd name="T28" fmla="*/ 17754 w 20000"/>
                                  <a:gd name="T29" fmla="*/ 13898 h 20000"/>
                                  <a:gd name="T30" fmla="*/ 18386 w 20000"/>
                                  <a:gd name="T31" fmla="*/ 12825 h 20000"/>
                                  <a:gd name="T32" fmla="*/ 19018 w 20000"/>
                                  <a:gd name="T33" fmla="*/ 11751 h 20000"/>
                                  <a:gd name="T34" fmla="*/ 19439 w 20000"/>
                                  <a:gd name="T35" fmla="*/ 10565 h 20000"/>
                                  <a:gd name="T36" fmla="*/ 19719 w 20000"/>
                                  <a:gd name="T37" fmla="*/ 9435 h 20000"/>
                                  <a:gd name="T38" fmla="*/ 19930 w 20000"/>
                                  <a:gd name="T39" fmla="*/ 7627 h 20000"/>
                                  <a:gd name="T40" fmla="*/ 19930 w 20000"/>
                                  <a:gd name="T41" fmla="*/ 7345 h 20000"/>
                                  <a:gd name="T42" fmla="*/ 19860 w 20000"/>
                                  <a:gd name="T43" fmla="*/ 6836 h 20000"/>
                                  <a:gd name="T44" fmla="*/ 19860 w 20000"/>
                                  <a:gd name="T45" fmla="*/ 6328 h 20000"/>
                                  <a:gd name="T46" fmla="*/ 19719 w 20000"/>
                                  <a:gd name="T47" fmla="*/ 5819 h 20000"/>
                                  <a:gd name="T48" fmla="*/ 19649 w 20000"/>
                                  <a:gd name="T49" fmla="*/ 5311 h 20000"/>
                                  <a:gd name="T50" fmla="*/ 19509 w 20000"/>
                                  <a:gd name="T51" fmla="*/ 4802 h 20000"/>
                                  <a:gd name="T52" fmla="*/ 19298 w 20000"/>
                                  <a:gd name="T53" fmla="*/ 4294 h 20000"/>
                                  <a:gd name="T54" fmla="*/ 19158 w 20000"/>
                                  <a:gd name="T55" fmla="*/ 3785 h 20000"/>
                                  <a:gd name="T56" fmla="*/ 18947 w 20000"/>
                                  <a:gd name="T57" fmla="*/ 3390 h 20000"/>
                                  <a:gd name="T58" fmla="*/ 18737 w 20000"/>
                                  <a:gd name="T59" fmla="*/ 2881 h 20000"/>
                                  <a:gd name="T60" fmla="*/ 18456 w 20000"/>
                                  <a:gd name="T61" fmla="*/ 2373 h 20000"/>
                                  <a:gd name="T62" fmla="*/ 18105 w 20000"/>
                                  <a:gd name="T63" fmla="*/ 1921 h 20000"/>
                                  <a:gd name="T64" fmla="*/ 17825 w 20000"/>
                                  <a:gd name="T65" fmla="*/ 1525 h 20000"/>
                                  <a:gd name="T66" fmla="*/ 17544 w 20000"/>
                                  <a:gd name="T67" fmla="*/ 1073 h 20000"/>
                                  <a:gd name="T68" fmla="*/ 17123 w 20000"/>
                                  <a:gd name="T69" fmla="*/ 621 h 20000"/>
                                  <a:gd name="T70" fmla="*/ 16561 w 20000"/>
                                  <a:gd name="T71"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0000" h="20000">
                                    <a:moveTo>
                                      <a:pt x="16561" y="0"/>
                                    </a:moveTo>
                                    <a:lnTo>
                                      <a:pt x="0" y="0"/>
                                    </a:lnTo>
                                    <a:lnTo>
                                      <a:pt x="0" y="19944"/>
                                    </a:lnTo>
                                    <a:lnTo>
                                      <a:pt x="4632" y="19944"/>
                                    </a:lnTo>
                                    <a:lnTo>
                                      <a:pt x="5404" y="19944"/>
                                    </a:lnTo>
                                    <a:lnTo>
                                      <a:pt x="6947" y="19774"/>
                                    </a:lnTo>
                                    <a:lnTo>
                                      <a:pt x="8491" y="19492"/>
                                    </a:lnTo>
                                    <a:lnTo>
                                      <a:pt x="9895" y="19040"/>
                                    </a:lnTo>
                                    <a:lnTo>
                                      <a:pt x="11298" y="18644"/>
                                    </a:lnTo>
                                    <a:lnTo>
                                      <a:pt x="12561" y="18079"/>
                                    </a:lnTo>
                                    <a:lnTo>
                                      <a:pt x="13754" y="17345"/>
                                    </a:lnTo>
                                    <a:lnTo>
                                      <a:pt x="14947" y="16610"/>
                                    </a:lnTo>
                                    <a:lnTo>
                                      <a:pt x="16000" y="15763"/>
                                    </a:lnTo>
                                    <a:lnTo>
                                      <a:pt x="16912" y="14802"/>
                                    </a:lnTo>
                                    <a:lnTo>
                                      <a:pt x="17754" y="13898"/>
                                    </a:lnTo>
                                    <a:lnTo>
                                      <a:pt x="18386" y="12825"/>
                                    </a:lnTo>
                                    <a:lnTo>
                                      <a:pt x="19018" y="11751"/>
                                    </a:lnTo>
                                    <a:lnTo>
                                      <a:pt x="19439" y="10565"/>
                                    </a:lnTo>
                                    <a:lnTo>
                                      <a:pt x="19719" y="9435"/>
                                    </a:lnTo>
                                    <a:lnTo>
                                      <a:pt x="19930" y="7627"/>
                                    </a:lnTo>
                                    <a:lnTo>
                                      <a:pt x="19930" y="7345"/>
                                    </a:lnTo>
                                    <a:lnTo>
                                      <a:pt x="19860" y="6836"/>
                                    </a:lnTo>
                                    <a:lnTo>
                                      <a:pt x="19860" y="6328"/>
                                    </a:lnTo>
                                    <a:lnTo>
                                      <a:pt x="19719" y="5819"/>
                                    </a:lnTo>
                                    <a:lnTo>
                                      <a:pt x="19649" y="5311"/>
                                    </a:lnTo>
                                    <a:lnTo>
                                      <a:pt x="19509" y="4802"/>
                                    </a:lnTo>
                                    <a:lnTo>
                                      <a:pt x="19298" y="4294"/>
                                    </a:lnTo>
                                    <a:lnTo>
                                      <a:pt x="19158" y="3785"/>
                                    </a:lnTo>
                                    <a:lnTo>
                                      <a:pt x="18947" y="3390"/>
                                    </a:lnTo>
                                    <a:lnTo>
                                      <a:pt x="18737" y="2881"/>
                                    </a:lnTo>
                                    <a:lnTo>
                                      <a:pt x="18456" y="2373"/>
                                    </a:lnTo>
                                    <a:lnTo>
                                      <a:pt x="18105" y="1921"/>
                                    </a:lnTo>
                                    <a:lnTo>
                                      <a:pt x="17825" y="1525"/>
                                    </a:lnTo>
                                    <a:lnTo>
                                      <a:pt x="17544" y="1073"/>
                                    </a:lnTo>
                                    <a:lnTo>
                                      <a:pt x="17123" y="621"/>
                                    </a:lnTo>
                                    <a:lnTo>
                                      <a:pt x="16561" y="0"/>
                                    </a:lnTo>
                                    <a:close/>
                                  </a:path>
                                </a:pathLst>
                              </a:custGeom>
                              <a:solidFill>
                                <a:srgbClr val="FF0000"/>
                              </a:solidFill>
                              <a:ln w="0">
                                <a:solidFill>
                                  <a:srgbClr val="FFFFFF"/>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F9EA78" id="Group 56" o:spid="_x0000_s1026" style="position:absolute;margin-left:7.05pt;margin-top:3.3pt;width:68.45pt;height:26.35pt;z-index:251658240" coordorigin="9806,641" coordsize="1393,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">
                    <v:shape id="Freeform 2" o:spid="_x0000_s1027" style="position:absolute;left:9806;top:914;width:268;height:26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" path="m19944,l7167,,,19944r10556,l13889,11808r6055,l19944,xe" fillcolor="red" stroked="f" strokecolor="white" strokeweight="0">
                      <v:path arrowok="t" o:connecttype="custom" o:connectlocs="267,0;96,0;0,262;141,262;186,155;267,155;267,0" o:connectangles="0,0,0,0,0,0,0"/>
                    </v:shape>
                    <v:shape id="Freeform 3" o:spid="_x0000_s1028" style="position:absolute;left:10084;top:914;width:268;height:26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" path="m,l,11808r6111,l8944,19944r11000,l12778,,,xe" fillcolor="red" strokecolor="white" strokeweight="0">
                      <v:path arrowok="t" o:connecttype="custom" o:connectlocs="0,0;0,155;82,155;120,262;267,262;171,0;0,0" o:connectangles="0,0,0,0,0,0,0"/>
                    </v:shape>
                    <v:shape id="Freeform 4" o:spid="_x0000_s1029" style="position:absolute;left:10084;top:642;width:170;height:26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" path="m,l,19944r19912,l8947,,,xe" fillcolor="red" strokecolor="white" strokeweight="0">
                      <v:path arrowok="t" o:connecttype="custom" o:connectlocs="0,0;0,262;169,262;76,0;0,0" o:connectangles="0,0,0,0,0"/>
                    </v:shape>
                    <v:shape id="Freeform 5" o:spid="_x0000_s1030" style="position:absolute;left:9904;top:642;width:169;height:26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" path="m19912,r,19944l,19944,10837,r9075,xe" fillcolor="red" strokecolor="white" strokeweight="0">
                      <v:path arrowok="t" o:connecttype="custom" o:connectlocs="168,0;168,262;0,262;92,0;168,0" o:connectangles="0,0,0,0,0"/>
                    </v:shape>
                    <v:shape id="Freeform 6" o:spid="_x0000_s1031" style="position:absolute;left:10395;top:642;width:158;height:26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" path="m,l19906,r,19944l,19944,,xe" fillcolor="red" strokecolor="white" strokeweight="0">
                      <v:path arrowok="t" o:connecttype="custom" o:connectlocs="0,0;157,0;157,262;0,262;0,0" o:connectangles="0,0,0,0,0"/>
                    </v:shape>
                    <v:shape id="Freeform 7" o:spid="_x0000_s1032" style="position:absolute;left:10395;top:914;width:158;height:26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" path="m,l19906,r,19944l,19944,,xe" fillcolor="red" strokecolor="white" strokeweight="0">
                      <v:path arrowok="t" o:connecttype="custom" o:connectlocs="0,0;157,0;157,262;0,262;0,0" o:connectangles="0,0,0,0,0"/>
                    </v:shape>
                    <v:shape id="Freeform 8" o:spid="_x0000_s1033" style="position:absolute;left:10563;top:642;width:167;height:26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" path="m4533,r711,56l6044,56r712,l7467,226r711,56l8889,452r622,113l10133,734r711,226l11467,1130r622,226l12711,1582r533,282l13778,2147r533,282l14844,2712r534,395l15733,3390r445,339l16622,4124r445,339l17333,4915r356,339l17956,5706r266,339l18489,6554r178,452l18844,7401r178,452l19111,8249r,508l19111,9266r,226l19111,9831r,225l19022,10339r,395l18933,10960r-89,283l18667,11525r-89,283l18400,12090r-89,283l18133,12599r-177,282l17778,13164r-267,226l17333,13616r-177,282l16978,14124r-267,283l16444,14576r-266,226l15822,15028r-266,226l15289,15480r-267,226l14667,15876r-356,169l13956,16271r-356,226l13333,16610r-444,226l12533,17006r267,56l13067,17119r266,56l13600,17288r178,l14044,17401r267,57l14578,17458r266,169l15111,17684r267,113l15467,17853r266,57l16000,18079r267,57l16533,18249r267,l16978,18418r266,57l17422,18644r178,57l17867,18870r266,57l18311,19040r267,113l18756,19266r266,113l19111,19492r178,169l19556,19718r177,113l19911,19944,,19944,,,4533,xe" fillcolor="red" strokecolor="white" strokeweight="0">
                      <v:path arrowok="t" o:connecttype="custom" o:connectlocs="44,1;56,1;68,4;79,7;91,13;101,18;111,25;119,32;128,41;135,49;143,59;148,69;152,79;156,92;159,103;160,115;160,125;160,132;159,141;157,148;155,155;153,163;150,169;146,176;143,183;140,189;135,195;130,201;125,207;119,211;114,217;108,221;107,224;111,226;115,227;119,230;124,232;128,234;131,236;136,238;140,240;144,243;147,246;151,249;155,252;159,255;161,259;165,261;0,262;38,0" o:connectangles="0,0,0,0,0,0,0,0,0,0,0,0,0,0,0,0,0,0,0,0,0,0,0,0,0,0,0,0,0,0,0,0,0,0,0,0,0,0,0,0,0,0,0,0,0,0,0,0,0,0"/>
                    </v:shape>
                    <v:shape id="Freeform 9" o:spid="_x0000_s1034" style="position:absolute;left:10563;top:914;width:212;height:26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" path="m16561,l,,,19944r4702,l5474,19944r1544,-226l8491,19492r1474,-452l11298,18588r1263,-622l13825,17288r1193,-734l16000,15706r912,-904l17754,13785r702,-960l19018,11751r421,-1186l19789,9435r141,-1864l19930,7345r,-509l19860,6328r-71,-509l19649,5311r-140,-509l19368,4294r-140,-509l19018,3333r-281,-452l18456,2429r-281,-508l17825,1525r-281,-452l17193,621,16561,xe" fillcolor="red" strokecolor="white" strokeweight="0">
                      <v:path arrowok="t" o:connecttype="custom" o:connectlocs="176,0;0,0;0,262;50,262;58,262;74,259;90,256;106,250;120,244;133,236;147,227;159,218;170,207;179,195;188,181;196,169;202,155;206,139;210,124;211,100;211,97;211,90;211,83;210,77;208,70;207,63;205,56;204,50;202,44;199,38;196,32;193,25;189,20;186,14;182,8;176,0" o:connectangles="0,0,0,0,0,0,0,0,0,0,0,0,0,0,0,0,0,0,0,0,0,0,0,0,0,0,0,0,0,0,0,0,0,0,0,0"/>
                    </v:shape>
                    <v:shape id="Freeform 10" o:spid="_x0000_s1035" style="position:absolute;left:10818;top:641;width:159;height:26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" path="m,l19907,r,19944l,19944,,xe" fillcolor="red" strokecolor="white" strokeweight="0">
                      <v:path arrowok="t" o:connecttype="custom" o:connectlocs="0,0;158,0;158,262;0,262;0,0" o:connectangles="0,0,0,0,0"/>
                    </v:shape>
                    <v:shape id="Freeform 11" o:spid="_x0000_s1036" style="position:absolute;left:10818;top:913;width:159;height:26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" path="m,l19907,r,19944l,19944,,xe" fillcolor="red" strokecolor="white" strokeweight="0">
                      <v:path arrowok="t" o:connecttype="custom" o:connectlocs="0,0;158,0;158,262;0,262;0,0" o:connectangles="0,0,0,0,0"/>
                    </v:shape>
                    <v:shape id="Freeform 12" o:spid="_x0000_s1037" style="position:absolute;left:10987;top:641;width:167;height:26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" path="m4533,r711,l6044,56r623,l7467,226r711,56l8800,452r711,113l10133,734r623,226l11467,1130r533,169l12622,1582r622,282l13689,2147r622,282l14756,2712r533,282l15733,3390r445,339l16622,4124r356,339l17244,4802r356,452l17956,5706r266,339l18489,6497r178,509l18844,7401r89,452l19022,8249r89,508l19111,9266r,226l19111,9831r,225l19022,10339r-89,395l18844,10960r-88,283l18667,11525r-178,226l18400,12090r-178,283l18044,12599r-177,226l17689,13164r-178,226l17333,13616r-177,282l16889,14124r-267,283l16356,14576r-267,226l15822,15028r-355,226l15289,15480r-356,226l14667,15876r-356,169l13956,16271r-356,226l13244,16610r-355,226l12533,17006r267,56l13067,17062r266,113l13600,17288r178,l13956,17401r266,57l14489,17458r267,169l15022,17627r267,170l15467,17853r266,57l16000,18079r267,57l16444,18192r267,57l16978,18418r266,57l17333,18644r267,57l17867,18870r177,57l18311,19040r178,113l18756,19266r177,113l19111,19492r178,56l19467,19718r266,113l19911,19944,,19944,,,4533,xe" fillcolor="red" strokecolor="white" strokeweight="0">
                      <v:path arrowok="t" o:connecttype="custom" o:connectlocs="44,0;56,1;68,4;79,7;90,13;100,17;111,25;119,32;128,39;135,49;142,59;147,69;152,79;156,92;158,103;160,115;160,125;160,132;158,141;157,148;154,155;152,163;149,169;146,176;143,183;139,189;134,195;129,201;125,207;119,211;114,217;108,221;107,224;111,226;115,227;119,230;123,232;128,234;131,236;136,238;140,240;144,243;147,246;151,249;154,252;158,255;161,257;165,261;0,262;38,0" o:connectangles="0,0,0,0,0,0,0,0,0,0,0,0,0,0,0,0,0,0,0,0,0,0,0,0,0,0,0,0,0,0,0,0,0,0,0,0,0,0,0,0,0,0,0,0,0,0,0,0,0,0"/>
                    </v:shape>
                    <v:shape id="Freeform 13" o:spid="_x0000_s1038" style="position:absolute;left:10987;top:913;width:212;height:26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" path="m16561,l,,,19944r4632,l5404,19944r1543,-170l8491,19492r1404,-452l11298,18644r1263,-565l13754,17345r1193,-735l16000,15763r912,-961l17754,13898r632,-1073l19018,11751r421,-1186l19719,9435r211,-1808l19930,7345r-70,-509l19860,6328r-141,-509l19649,5311r-140,-509l19298,4294r-140,-509l18947,3390r-210,-509l18456,2373r-351,-452l17825,1525r-281,-452l17123,621,16561,xe" fillcolor="red" strokecolor="white" strokeweight="0">
                      <v:path arrowok="t" o:connecttype="custom" o:connectlocs="176,0;0,0;0,262;49,262;57,262;74,260;90,256;105,250;120,245;133,238;146,228;158,218;170,207;179,195;188,183;195,169;202,155;206,139;209,124;211,100;211,97;211,90;211,83;209,77;208,70;207,63;205,56;203,50;201,45;199,38;196,31;192,25;189,20;186,14;182,8;176,0" o:connectangles="0,0,0,0,0,0,0,0,0,0,0,0,0,0,0,0,0,0,0,0,0,0,0,0,0,0,0,0,0,0,0,0,0,0,0,0"/>
                    </v:shape>
                  </v:group>
                </w:pict>
              </mc:Fallback>
            </mc:AlternateContent>
          </w:r>
        </w:p>
      </w:tc>
      <w:tc>
        <w:tcPr>
          <w:tcW w:w="5309" w:type="dxa"/>
          <w:gridSpan w:val="3"/>
          <w:tcBorders>
            <w:top w:val="single" w:sz="6" w:space="0" w:color="auto"/>
            <w:left w:val="nil"/>
            <w:bottom w:val="single" w:sz="6" w:space="0" w:color="auto"/>
            <w:right w:val="nil"/>
          </w:tcBorders>
          <w:shd w:val="clear" w:color="auto" w:fill="auto"/>
          <w:vAlign w:val="center"/>
        </w:tcPr>
        <w:p w14:paraId="15EB0E52" w14:textId="4A012CFB" w:rsidR="004D1A3D" w:rsidRPr="0060260B" w:rsidRDefault="004D1A3D" w:rsidP="006302B2">
          <w:pPr>
            <w:pStyle w:val="Header"/>
            <w:jc w:val="center"/>
            <w:rPr>
              <w:rFonts w:asciiTheme="minorHAnsi" w:hAnsiTheme="minorHAnsi" w:cstheme="minorHAnsi"/>
              <w:b/>
              <w:sz w:val="28"/>
              <w:szCs w:val="28"/>
              <w:lang w:val="en-US"/>
            </w:rPr>
          </w:pPr>
          <w:r>
            <w:rPr>
              <w:rFonts w:asciiTheme="minorHAnsi" w:hAnsiTheme="minorHAnsi" w:cstheme="minorHAnsi"/>
              <w:b/>
              <w:sz w:val="28"/>
              <w:szCs w:val="28"/>
              <w:lang w:val="en-US"/>
            </w:rPr>
            <w:t>ABB SpA</w:t>
          </w:r>
          <w:r w:rsidRPr="0060260B">
            <w:rPr>
              <w:rFonts w:asciiTheme="minorHAnsi" w:hAnsiTheme="minorHAnsi" w:cstheme="minorHAnsi"/>
              <w:b/>
              <w:sz w:val="28"/>
              <w:szCs w:val="28"/>
              <w:lang w:val="en-US"/>
            </w:rPr>
            <w:t xml:space="preserve"> - Electrification</w:t>
          </w:r>
        </w:p>
        <w:p w14:paraId="4B74AF97" w14:textId="75912ACA" w:rsidR="004D1A3D" w:rsidRPr="00C17ECD" w:rsidRDefault="004D1A3D" w:rsidP="006302B2">
          <w:pPr>
            <w:pStyle w:val="Header"/>
            <w:spacing w:before="40" w:after="40"/>
            <w:jc w:val="center"/>
            <w:rPr>
              <w:rFonts w:asciiTheme="minorHAnsi" w:hAnsiTheme="minorHAnsi" w:cstheme="minorHAnsi"/>
              <w:sz w:val="16"/>
              <w:szCs w:val="16"/>
              <w:lang w:val="en-US"/>
            </w:rPr>
          </w:pPr>
          <w:r w:rsidRPr="00756A36">
            <w:rPr>
              <w:rFonts w:asciiTheme="minorHAnsi" w:hAnsiTheme="minorHAnsi" w:cstheme="minorHAnsi"/>
              <w:szCs w:val="22"/>
              <w:lang w:val="en-US"/>
            </w:rPr>
            <w:t>GPG DIN-Rail</w:t>
          </w:r>
        </w:p>
      </w:tc>
      <w:tc>
        <w:tcPr>
          <w:tcW w:w="1417" w:type="dxa"/>
          <w:gridSpan w:val="2"/>
          <w:tcBorders>
            <w:top w:val="single" w:sz="6" w:space="0" w:color="auto"/>
            <w:left w:val="single" w:sz="6" w:space="0" w:color="auto"/>
            <w:bottom w:val="single" w:sz="6" w:space="0" w:color="auto"/>
            <w:right w:val="single" w:sz="6" w:space="0" w:color="auto"/>
          </w:tcBorders>
        </w:tcPr>
        <w:p w14:paraId="4B74AF98" w14:textId="14557425" w:rsidR="004D1A3D" w:rsidRPr="009111CF" w:rsidRDefault="004D1A3D" w:rsidP="00A21E7D">
          <w:pPr>
            <w:pStyle w:val="Header"/>
            <w:jc w:val="center"/>
            <w:rPr>
              <w:rFonts w:asciiTheme="minorHAnsi" w:hAnsiTheme="minorHAnsi" w:cstheme="minorHAnsi"/>
              <w:sz w:val="12"/>
            </w:rPr>
          </w:pPr>
          <w:proofErr w:type="spellStart"/>
          <w:r w:rsidRPr="009111CF">
            <w:rPr>
              <w:rFonts w:asciiTheme="minorHAnsi" w:hAnsiTheme="minorHAnsi" w:cstheme="minorHAnsi"/>
              <w:sz w:val="12"/>
            </w:rPr>
            <w:t>Document</w:t>
          </w:r>
          <w:proofErr w:type="spellEnd"/>
        </w:p>
        <w:p w14:paraId="4F4E1647" w14:textId="77777777" w:rsidR="004D1A3D" w:rsidRPr="009111CF" w:rsidRDefault="004D1A3D" w:rsidP="00A21E7D">
          <w:pPr>
            <w:pStyle w:val="Header"/>
            <w:jc w:val="center"/>
            <w:rPr>
              <w:rFonts w:asciiTheme="minorHAnsi" w:hAnsiTheme="minorHAnsi" w:cstheme="minorHAnsi"/>
              <w:sz w:val="12"/>
            </w:rPr>
          </w:pPr>
        </w:p>
        <w:p w14:paraId="5A481738" w14:textId="0BF85F12" w:rsidR="004D1A3D" w:rsidRPr="009111CF" w:rsidRDefault="004D1A3D" w:rsidP="006302B2">
          <w:pPr>
            <w:pStyle w:val="Header"/>
            <w:jc w:val="center"/>
            <w:rPr>
              <w:rFonts w:asciiTheme="minorHAnsi" w:hAnsiTheme="minorHAnsi" w:cstheme="minorHAnsi"/>
              <w:b/>
              <w:sz w:val="28"/>
            </w:rPr>
          </w:pPr>
          <w:r w:rsidRPr="009111CF">
            <w:rPr>
              <w:rFonts w:asciiTheme="minorHAnsi" w:hAnsiTheme="minorHAnsi" w:cstheme="minorHAnsi"/>
              <w:b/>
              <w:sz w:val="28"/>
            </w:rPr>
            <w:t>2M</w:t>
          </w:r>
          <w:r>
            <w:rPr>
              <w:rFonts w:asciiTheme="minorHAnsi" w:hAnsiTheme="minorHAnsi" w:cstheme="minorHAnsi"/>
              <w:b/>
              <w:sz w:val="28"/>
            </w:rPr>
            <w:t>S00028</w:t>
          </w:r>
        </w:p>
        <w:p w14:paraId="51C8EFCD" w14:textId="77777777" w:rsidR="004D1A3D" w:rsidRPr="009111CF" w:rsidRDefault="004D1A3D" w:rsidP="00A21E7D">
          <w:pPr>
            <w:pStyle w:val="Header"/>
            <w:jc w:val="center"/>
            <w:rPr>
              <w:rFonts w:asciiTheme="minorHAnsi" w:hAnsiTheme="minorHAnsi" w:cstheme="minorHAnsi"/>
              <w:sz w:val="12"/>
            </w:rPr>
          </w:pPr>
        </w:p>
      </w:tc>
      <w:tc>
        <w:tcPr>
          <w:tcW w:w="709" w:type="dxa"/>
          <w:tcBorders>
            <w:top w:val="single" w:sz="6" w:space="0" w:color="auto"/>
            <w:left w:val="single" w:sz="6" w:space="0" w:color="auto"/>
            <w:bottom w:val="single" w:sz="6" w:space="0" w:color="auto"/>
            <w:right w:val="single" w:sz="6" w:space="0" w:color="auto"/>
          </w:tcBorders>
        </w:tcPr>
        <w:p w14:paraId="01B989B9" w14:textId="77777777" w:rsidR="004D1A3D" w:rsidRPr="009111CF" w:rsidRDefault="004D1A3D" w:rsidP="006302B2">
          <w:pPr>
            <w:pStyle w:val="Header"/>
            <w:ind w:left="-88"/>
            <w:jc w:val="center"/>
            <w:rPr>
              <w:rFonts w:asciiTheme="minorHAnsi" w:hAnsiTheme="minorHAnsi" w:cstheme="minorHAnsi"/>
              <w:sz w:val="12"/>
              <w:szCs w:val="12"/>
            </w:rPr>
          </w:pPr>
          <w:r w:rsidRPr="009111CF">
            <w:rPr>
              <w:rFonts w:asciiTheme="minorHAnsi" w:hAnsiTheme="minorHAnsi" w:cstheme="minorHAnsi"/>
              <w:sz w:val="12"/>
              <w:szCs w:val="12"/>
            </w:rPr>
            <w:t xml:space="preserve">Edition </w:t>
          </w:r>
        </w:p>
        <w:p w14:paraId="07EDF1FB" w14:textId="45E52F36" w:rsidR="004D1A3D" w:rsidRPr="009111CF" w:rsidRDefault="004D1A3D" w:rsidP="006302B2">
          <w:pPr>
            <w:pStyle w:val="Header"/>
            <w:ind w:left="-88"/>
            <w:jc w:val="center"/>
            <w:rPr>
              <w:rFonts w:asciiTheme="minorHAnsi" w:hAnsiTheme="minorHAnsi" w:cstheme="minorHAnsi"/>
              <w:sz w:val="12"/>
              <w:szCs w:val="12"/>
            </w:rPr>
          </w:pPr>
          <w:r w:rsidRPr="009111CF">
            <w:rPr>
              <w:rFonts w:asciiTheme="minorHAnsi" w:hAnsiTheme="minorHAnsi" w:cstheme="minorHAnsi"/>
              <w:sz w:val="12"/>
              <w:szCs w:val="12"/>
            </w:rPr>
            <w:t xml:space="preserve">  </w:t>
          </w:r>
        </w:p>
        <w:p w14:paraId="28BB4A89" w14:textId="46614280" w:rsidR="004D1A3D" w:rsidRDefault="004D1A3D" w:rsidP="006302B2">
          <w:pPr>
            <w:pStyle w:val="Header"/>
            <w:ind w:left="-88"/>
            <w:jc w:val="center"/>
            <w:rPr>
              <w:rFonts w:asciiTheme="minorHAnsi" w:hAnsiTheme="minorHAnsi" w:cstheme="minorHAnsi"/>
              <w:b/>
              <w:sz w:val="28"/>
            </w:rPr>
          </w:pPr>
          <w:r>
            <w:rPr>
              <w:rFonts w:asciiTheme="minorHAnsi" w:hAnsiTheme="minorHAnsi" w:cstheme="minorHAnsi"/>
              <w:b/>
              <w:sz w:val="28"/>
            </w:rPr>
            <w:t>0</w:t>
          </w:r>
          <w:r w:rsidR="003B1259">
            <w:rPr>
              <w:rFonts w:asciiTheme="minorHAnsi" w:hAnsiTheme="minorHAnsi" w:cstheme="minorHAnsi"/>
              <w:b/>
              <w:sz w:val="28"/>
            </w:rPr>
            <w:t>7</w:t>
          </w:r>
        </w:p>
        <w:p w14:paraId="4B74AF9B" w14:textId="7B9F48DD" w:rsidR="00E75119" w:rsidRPr="009111CF" w:rsidRDefault="00E75119" w:rsidP="00E75119">
          <w:pPr>
            <w:pStyle w:val="Header"/>
            <w:ind w:left="-88"/>
            <w:rPr>
              <w:rFonts w:asciiTheme="minorHAnsi" w:hAnsiTheme="minorHAnsi" w:cstheme="minorHAnsi"/>
              <w:sz w:val="12"/>
              <w:szCs w:val="12"/>
            </w:rPr>
          </w:pPr>
        </w:p>
      </w:tc>
    </w:tr>
    <w:tr w:rsidR="004D1A3D" w14:paraId="4B74AFA7" w14:textId="77777777" w:rsidTr="00157AC8">
      <w:trPr>
        <w:trHeight w:val="90"/>
      </w:trPr>
      <w:tc>
        <w:tcPr>
          <w:tcW w:w="1884" w:type="dxa"/>
          <w:tcBorders>
            <w:top w:val="single" w:sz="4" w:space="0" w:color="auto"/>
            <w:left w:val="single" w:sz="4" w:space="0" w:color="auto"/>
            <w:bottom w:val="single" w:sz="4" w:space="0" w:color="auto"/>
            <w:right w:val="nil"/>
          </w:tcBorders>
          <w:tcMar>
            <w:top w:w="0" w:type="dxa"/>
            <w:left w:w="108" w:type="dxa"/>
            <w:bottom w:w="0" w:type="dxa"/>
            <w:right w:w="108" w:type="dxa"/>
          </w:tcMar>
        </w:tcPr>
        <w:p w14:paraId="62E10416" w14:textId="147751A8" w:rsidR="004D1A3D" w:rsidRPr="001A5242" w:rsidRDefault="004D1A3D" w:rsidP="006302B2">
          <w:pPr>
            <w:pStyle w:val="Header"/>
            <w:spacing w:before="40"/>
            <w:jc w:val="center"/>
            <w:rPr>
              <w:rFonts w:asciiTheme="minorHAnsi" w:hAnsiTheme="minorHAnsi" w:cstheme="minorHAnsi"/>
              <w:sz w:val="12"/>
            </w:rPr>
          </w:pPr>
          <w:r>
            <w:rPr>
              <w:rFonts w:asciiTheme="minorHAnsi" w:hAnsiTheme="minorHAnsi" w:cstheme="minorHAnsi"/>
              <w:sz w:val="12"/>
              <w:lang w:val="en-US"/>
            </w:rPr>
            <w:t>Doc ref.</w:t>
          </w:r>
        </w:p>
        <w:p w14:paraId="4B74AF9E" w14:textId="72BF8669" w:rsidR="004D1A3D" w:rsidRDefault="004D1A3D" w:rsidP="006302B2">
          <w:pPr>
            <w:pStyle w:val="Header"/>
            <w:spacing w:before="40"/>
            <w:jc w:val="center"/>
            <w:rPr>
              <w:rFonts w:ascii="Arial" w:hAnsi="Arial" w:cs="Arial"/>
              <w:sz w:val="16"/>
            </w:rPr>
          </w:pPr>
          <w:proofErr w:type="spellStart"/>
          <w:r w:rsidRPr="00A03F31">
            <w:rPr>
              <w:rFonts w:asciiTheme="minorHAnsi" w:hAnsiTheme="minorHAnsi" w:cstheme="minorHAnsi"/>
              <w:sz w:val="16"/>
            </w:rPr>
            <w:t>Modxxx</w:t>
          </w:r>
          <w:proofErr w:type="spellEnd"/>
        </w:p>
      </w:tc>
      <w:tc>
        <w:tcPr>
          <w:tcW w:w="1884" w:type="dxa"/>
          <w:gridSpan w:val="2"/>
          <w:tcBorders>
            <w:top w:val="single" w:sz="4" w:space="0" w:color="auto"/>
            <w:left w:val="nil"/>
            <w:bottom w:val="single" w:sz="4" w:space="0" w:color="auto"/>
            <w:right w:val="nil"/>
          </w:tcBorders>
          <w:tcMar>
            <w:top w:w="0" w:type="dxa"/>
            <w:left w:w="108" w:type="dxa"/>
            <w:bottom w:w="0" w:type="dxa"/>
            <w:right w:w="108" w:type="dxa"/>
          </w:tcMar>
        </w:tcPr>
        <w:p w14:paraId="0760DC14" w14:textId="422CADAE" w:rsidR="004D1A3D" w:rsidRPr="001A5242" w:rsidRDefault="004D1A3D" w:rsidP="006302B2">
          <w:pPr>
            <w:pStyle w:val="Header"/>
            <w:spacing w:before="40"/>
            <w:jc w:val="center"/>
            <w:rPr>
              <w:rFonts w:asciiTheme="minorHAnsi" w:hAnsiTheme="minorHAnsi" w:cstheme="minorHAnsi"/>
              <w:sz w:val="12"/>
            </w:rPr>
          </w:pPr>
          <w:proofErr w:type="spellStart"/>
          <w:r w:rsidRPr="001A5242">
            <w:rPr>
              <w:rFonts w:asciiTheme="minorHAnsi" w:hAnsiTheme="minorHAnsi" w:cstheme="minorHAnsi"/>
              <w:sz w:val="12"/>
            </w:rPr>
            <w:t>Dept</w:t>
          </w:r>
          <w:proofErr w:type="spellEnd"/>
          <w:r w:rsidRPr="001A5242">
            <w:rPr>
              <w:rFonts w:asciiTheme="minorHAnsi" w:hAnsiTheme="minorHAnsi" w:cstheme="minorHAnsi"/>
              <w:sz w:val="12"/>
            </w:rPr>
            <w:t>.</w:t>
          </w:r>
        </w:p>
        <w:p w14:paraId="4B74AFA0" w14:textId="72246036" w:rsidR="004D1A3D" w:rsidRPr="0040261B" w:rsidRDefault="004D1A3D" w:rsidP="006302B2">
          <w:pPr>
            <w:pStyle w:val="Header"/>
            <w:spacing w:before="40"/>
            <w:jc w:val="center"/>
            <w:rPr>
              <w:rFonts w:asciiTheme="minorHAnsi" w:hAnsiTheme="minorHAnsi" w:cstheme="minorHAnsi"/>
              <w:sz w:val="16"/>
            </w:rPr>
          </w:pPr>
          <w:r>
            <w:rPr>
              <w:rFonts w:asciiTheme="minorHAnsi" w:hAnsiTheme="minorHAnsi" w:cstheme="minorHAnsi"/>
              <w:sz w:val="16"/>
            </w:rPr>
            <w:t>R&amp;D</w:t>
          </w:r>
        </w:p>
      </w:tc>
      <w:tc>
        <w:tcPr>
          <w:tcW w:w="1884" w:type="dxa"/>
          <w:tcBorders>
            <w:top w:val="single" w:sz="4" w:space="0" w:color="auto"/>
            <w:left w:val="nil"/>
            <w:bottom w:val="single" w:sz="4" w:space="0" w:color="auto"/>
            <w:right w:val="nil"/>
          </w:tcBorders>
          <w:tcMar>
            <w:top w:w="0" w:type="dxa"/>
            <w:left w:w="108" w:type="dxa"/>
            <w:bottom w:w="0" w:type="dxa"/>
            <w:right w:w="108" w:type="dxa"/>
          </w:tcMar>
        </w:tcPr>
        <w:p w14:paraId="50ACA5BB" w14:textId="77777777" w:rsidR="004D1A3D" w:rsidRPr="001A5242" w:rsidRDefault="004D1A3D" w:rsidP="006302B2">
          <w:pPr>
            <w:pStyle w:val="Header"/>
            <w:spacing w:before="40"/>
            <w:jc w:val="center"/>
            <w:rPr>
              <w:rFonts w:asciiTheme="minorHAnsi" w:hAnsiTheme="minorHAnsi" w:cstheme="minorHAnsi"/>
              <w:sz w:val="12"/>
            </w:rPr>
          </w:pPr>
          <w:r w:rsidRPr="001A5242">
            <w:rPr>
              <w:rFonts w:asciiTheme="minorHAnsi" w:hAnsiTheme="minorHAnsi" w:cstheme="minorHAnsi"/>
              <w:sz w:val="12"/>
            </w:rPr>
            <w:t>Language</w:t>
          </w:r>
        </w:p>
        <w:p w14:paraId="4B74AFA2" w14:textId="0A5ECFE1" w:rsidR="004D1A3D" w:rsidRPr="001A5242" w:rsidRDefault="004D1A3D" w:rsidP="006302B2">
          <w:pPr>
            <w:pStyle w:val="Header"/>
            <w:spacing w:before="40"/>
            <w:jc w:val="center"/>
            <w:rPr>
              <w:rFonts w:asciiTheme="minorHAnsi" w:hAnsiTheme="minorHAnsi" w:cstheme="minorHAnsi"/>
              <w:sz w:val="16"/>
            </w:rPr>
          </w:pPr>
          <w:r w:rsidRPr="001A5242">
            <w:rPr>
              <w:rFonts w:asciiTheme="minorHAnsi" w:hAnsiTheme="minorHAnsi" w:cstheme="minorHAnsi"/>
              <w:sz w:val="16"/>
            </w:rPr>
            <w:t>EN</w:t>
          </w:r>
        </w:p>
      </w:tc>
      <w:tc>
        <w:tcPr>
          <w:tcW w:w="1884" w:type="dxa"/>
          <w:gridSpan w:val="2"/>
          <w:tcBorders>
            <w:top w:val="single" w:sz="4" w:space="0" w:color="auto"/>
            <w:left w:val="nil"/>
            <w:bottom w:val="single" w:sz="4" w:space="0" w:color="auto"/>
            <w:right w:val="nil"/>
          </w:tcBorders>
          <w:tcMar>
            <w:top w:w="0" w:type="dxa"/>
            <w:left w:w="108" w:type="dxa"/>
            <w:bottom w:w="0" w:type="dxa"/>
            <w:right w:w="108" w:type="dxa"/>
          </w:tcMar>
        </w:tcPr>
        <w:p w14:paraId="70D5AFA5" w14:textId="77777777" w:rsidR="004D1A3D" w:rsidRPr="001A5242" w:rsidRDefault="004D1A3D" w:rsidP="006302B2">
          <w:pPr>
            <w:pStyle w:val="Header"/>
            <w:spacing w:before="40"/>
            <w:jc w:val="center"/>
            <w:rPr>
              <w:rFonts w:asciiTheme="minorHAnsi" w:hAnsiTheme="minorHAnsi" w:cstheme="minorHAnsi"/>
              <w:sz w:val="12"/>
            </w:rPr>
          </w:pPr>
          <w:r w:rsidRPr="001A5242">
            <w:rPr>
              <w:rFonts w:asciiTheme="minorHAnsi" w:hAnsiTheme="minorHAnsi" w:cstheme="minorHAnsi"/>
              <w:sz w:val="12"/>
            </w:rPr>
            <w:t>Release date</w:t>
          </w:r>
        </w:p>
        <w:sdt>
          <w:sdtPr>
            <w:rPr>
              <w:rFonts w:asciiTheme="minorHAnsi" w:hAnsiTheme="minorHAnsi" w:cstheme="minorHAnsi"/>
              <w:color w:val="2B579A"/>
              <w:sz w:val="16"/>
              <w:shd w:val="clear" w:color="auto" w:fill="E6E6E6"/>
            </w:rPr>
            <w:alias w:val="Locked selection"/>
            <w:tag w:val="Locked selection"/>
            <w:id w:val="-1320957647"/>
            <w:lock w:val="sdtContentLocked"/>
            <w:placeholder>
              <w:docPart w:val="DefaultPlaceholder_1081868574"/>
            </w:placeholder>
          </w:sdtPr>
          <w:sdtEndPr/>
          <w:sdtContent>
            <w:p w14:paraId="4B74AFA4" w14:textId="6DAFE917" w:rsidR="004D1A3D" w:rsidRPr="00A473EB" w:rsidRDefault="004D1A3D" w:rsidP="00AB3707">
              <w:pPr>
                <w:pStyle w:val="Header"/>
                <w:spacing w:before="40"/>
                <w:jc w:val="center"/>
                <w:rPr>
                  <w:rFonts w:asciiTheme="minorHAnsi" w:hAnsiTheme="minorHAnsi" w:cstheme="minorHAnsi"/>
                  <w:sz w:val="16"/>
                </w:rPr>
              </w:pPr>
              <w:r>
                <w:rPr>
                  <w:rFonts w:asciiTheme="minorHAnsi" w:hAnsiTheme="minorHAnsi" w:cstheme="minorHAnsi"/>
                  <w:sz w:val="16"/>
                </w:rPr>
                <w:t>09/01/2019</w:t>
              </w:r>
            </w:p>
          </w:sdtContent>
        </w:sdt>
      </w:tc>
      <w:tc>
        <w:tcPr>
          <w:tcW w:w="1884" w:type="dxa"/>
          <w:gridSpan w:val="2"/>
          <w:tcBorders>
            <w:top w:val="single" w:sz="4" w:space="0" w:color="auto"/>
            <w:left w:val="nil"/>
            <w:bottom w:val="single" w:sz="4" w:space="0" w:color="auto"/>
            <w:right w:val="single" w:sz="4" w:space="0" w:color="auto"/>
          </w:tcBorders>
          <w:tcMar>
            <w:top w:w="0" w:type="dxa"/>
            <w:left w:w="108" w:type="dxa"/>
            <w:bottom w:w="0" w:type="dxa"/>
            <w:right w:w="108" w:type="dxa"/>
          </w:tcMar>
        </w:tcPr>
        <w:p w14:paraId="4B74AFA5" w14:textId="4E86CB31" w:rsidR="004D1A3D" w:rsidRPr="00A473EB" w:rsidRDefault="004D1A3D" w:rsidP="006302B2">
          <w:pPr>
            <w:pStyle w:val="Header"/>
            <w:spacing w:before="40"/>
            <w:jc w:val="center"/>
            <w:rPr>
              <w:rFonts w:asciiTheme="minorHAnsi" w:hAnsiTheme="minorHAnsi" w:cstheme="minorHAnsi"/>
              <w:sz w:val="16"/>
            </w:rPr>
          </w:pPr>
          <w:r>
            <w:rPr>
              <w:rFonts w:asciiTheme="minorHAnsi" w:hAnsiTheme="minorHAnsi" w:cstheme="minorHAnsi"/>
              <w:sz w:val="12"/>
            </w:rPr>
            <w:t>Page</w:t>
          </w:r>
        </w:p>
        <w:p w14:paraId="4B74AFA6" w14:textId="77777777" w:rsidR="004D1A3D" w:rsidRPr="00A473EB" w:rsidRDefault="004D1A3D" w:rsidP="006302B2">
          <w:pPr>
            <w:pStyle w:val="Header"/>
            <w:spacing w:before="40"/>
            <w:jc w:val="center"/>
            <w:rPr>
              <w:rFonts w:asciiTheme="minorHAnsi" w:hAnsiTheme="minorHAnsi" w:cstheme="minorHAnsi"/>
              <w:sz w:val="16"/>
            </w:rPr>
          </w:pPr>
          <w:r w:rsidRPr="00A473EB">
            <w:rPr>
              <w:rFonts w:asciiTheme="minorHAnsi" w:hAnsiTheme="minorHAnsi" w:cstheme="minorHAnsi"/>
              <w:sz w:val="16"/>
            </w:rPr>
            <w:t xml:space="preserve">Pagina </w:t>
          </w:r>
          <w:r w:rsidRPr="00A473EB">
            <w:rPr>
              <w:rFonts w:asciiTheme="minorHAnsi" w:hAnsiTheme="minorHAnsi" w:cstheme="minorHAnsi"/>
              <w:color w:val="2B579A"/>
              <w:sz w:val="16"/>
              <w:shd w:val="clear" w:color="auto" w:fill="E6E6E6"/>
            </w:rPr>
            <w:fldChar w:fldCharType="begin"/>
          </w:r>
          <w:r w:rsidRPr="00A473EB">
            <w:rPr>
              <w:rFonts w:asciiTheme="minorHAnsi" w:hAnsiTheme="minorHAnsi" w:cstheme="minorHAnsi"/>
              <w:sz w:val="16"/>
            </w:rPr>
            <w:instrText xml:space="preserve"> PAGE </w:instrText>
          </w:r>
          <w:r w:rsidRPr="00A473EB">
            <w:rPr>
              <w:rFonts w:asciiTheme="minorHAnsi" w:hAnsiTheme="minorHAnsi" w:cstheme="minorHAnsi"/>
              <w:color w:val="2B579A"/>
              <w:sz w:val="16"/>
              <w:shd w:val="clear" w:color="auto" w:fill="E6E6E6"/>
            </w:rPr>
            <w:fldChar w:fldCharType="separate"/>
          </w:r>
          <w:r>
            <w:rPr>
              <w:rFonts w:asciiTheme="minorHAnsi" w:hAnsiTheme="minorHAnsi" w:cstheme="minorHAnsi"/>
              <w:noProof/>
              <w:sz w:val="16"/>
            </w:rPr>
            <w:t>1</w:t>
          </w:r>
          <w:r w:rsidRPr="00A473EB">
            <w:rPr>
              <w:rFonts w:asciiTheme="minorHAnsi" w:hAnsiTheme="minorHAnsi" w:cstheme="minorHAnsi"/>
              <w:color w:val="2B579A"/>
              <w:sz w:val="16"/>
              <w:shd w:val="clear" w:color="auto" w:fill="E6E6E6"/>
            </w:rPr>
            <w:fldChar w:fldCharType="end"/>
          </w:r>
          <w:r w:rsidRPr="00A473EB">
            <w:rPr>
              <w:rFonts w:asciiTheme="minorHAnsi" w:hAnsiTheme="minorHAnsi" w:cstheme="minorHAnsi"/>
              <w:sz w:val="16"/>
            </w:rPr>
            <w:t xml:space="preserve"> di </w:t>
          </w:r>
          <w:r w:rsidRPr="00A473EB">
            <w:rPr>
              <w:rFonts w:asciiTheme="minorHAnsi" w:hAnsiTheme="minorHAnsi" w:cstheme="minorHAnsi"/>
              <w:color w:val="2B579A"/>
              <w:sz w:val="16"/>
              <w:shd w:val="clear" w:color="auto" w:fill="E6E6E6"/>
            </w:rPr>
            <w:fldChar w:fldCharType="begin"/>
          </w:r>
          <w:r w:rsidRPr="00A473EB">
            <w:rPr>
              <w:rFonts w:asciiTheme="minorHAnsi" w:hAnsiTheme="minorHAnsi" w:cstheme="minorHAnsi"/>
              <w:sz w:val="16"/>
            </w:rPr>
            <w:instrText xml:space="preserve"> NUMPAGES </w:instrText>
          </w:r>
          <w:r w:rsidRPr="00A473EB">
            <w:rPr>
              <w:rFonts w:asciiTheme="minorHAnsi" w:hAnsiTheme="minorHAnsi" w:cstheme="minorHAnsi"/>
              <w:color w:val="2B579A"/>
              <w:sz w:val="16"/>
              <w:shd w:val="clear" w:color="auto" w:fill="E6E6E6"/>
            </w:rPr>
            <w:fldChar w:fldCharType="separate"/>
          </w:r>
          <w:r>
            <w:rPr>
              <w:rFonts w:asciiTheme="minorHAnsi" w:hAnsiTheme="minorHAnsi" w:cstheme="minorHAnsi"/>
              <w:noProof/>
              <w:sz w:val="16"/>
            </w:rPr>
            <w:t>3</w:t>
          </w:r>
          <w:r w:rsidRPr="00A473EB">
            <w:rPr>
              <w:rFonts w:asciiTheme="minorHAnsi" w:hAnsiTheme="minorHAnsi" w:cstheme="minorHAnsi"/>
              <w:color w:val="2B579A"/>
              <w:sz w:val="16"/>
              <w:shd w:val="clear" w:color="auto" w:fill="E6E6E6"/>
            </w:rPr>
            <w:fldChar w:fldCharType="end"/>
          </w:r>
        </w:p>
      </w:tc>
    </w:tr>
  </w:tbl>
  <w:p w14:paraId="4B74AFA8" w14:textId="77777777" w:rsidR="004D1A3D" w:rsidRDefault="004D1A3D">
    <w:pPr>
      <w:pStyle w:val="Header"/>
    </w:pPr>
  </w:p>
  <w:p w14:paraId="7CB1F39B" w14:textId="77777777" w:rsidR="004D1A3D" w:rsidRDefault="004D1A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60A"/>
    <w:multiLevelType w:val="hybridMultilevel"/>
    <w:tmpl w:val="8AA8C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D160A"/>
    <w:multiLevelType w:val="hybridMultilevel"/>
    <w:tmpl w:val="47BC4326"/>
    <w:lvl w:ilvl="0" w:tplc="899E0940">
      <w:start w:val="1"/>
      <w:numFmt w:val="bullet"/>
      <w:lvlText w:val="•"/>
      <w:lvlJc w:val="left"/>
      <w:pPr>
        <w:tabs>
          <w:tab w:val="num" w:pos="720"/>
        </w:tabs>
        <w:ind w:left="720" w:hanging="360"/>
      </w:pPr>
      <w:rPr>
        <w:rFonts w:ascii="Arial" w:hAnsi="Arial" w:hint="default"/>
      </w:rPr>
    </w:lvl>
    <w:lvl w:ilvl="1" w:tplc="54F47BBA" w:tentative="1">
      <w:start w:val="1"/>
      <w:numFmt w:val="bullet"/>
      <w:lvlText w:val="•"/>
      <w:lvlJc w:val="left"/>
      <w:pPr>
        <w:tabs>
          <w:tab w:val="num" w:pos="1440"/>
        </w:tabs>
        <w:ind w:left="1440" w:hanging="360"/>
      </w:pPr>
      <w:rPr>
        <w:rFonts w:ascii="Arial" w:hAnsi="Arial" w:hint="default"/>
      </w:rPr>
    </w:lvl>
    <w:lvl w:ilvl="2" w:tplc="268C1F38" w:tentative="1">
      <w:start w:val="1"/>
      <w:numFmt w:val="bullet"/>
      <w:lvlText w:val="•"/>
      <w:lvlJc w:val="left"/>
      <w:pPr>
        <w:tabs>
          <w:tab w:val="num" w:pos="2160"/>
        </w:tabs>
        <w:ind w:left="2160" w:hanging="360"/>
      </w:pPr>
      <w:rPr>
        <w:rFonts w:ascii="Arial" w:hAnsi="Arial" w:hint="default"/>
      </w:rPr>
    </w:lvl>
    <w:lvl w:ilvl="3" w:tplc="F0127D12" w:tentative="1">
      <w:start w:val="1"/>
      <w:numFmt w:val="bullet"/>
      <w:lvlText w:val="•"/>
      <w:lvlJc w:val="left"/>
      <w:pPr>
        <w:tabs>
          <w:tab w:val="num" w:pos="2880"/>
        </w:tabs>
        <w:ind w:left="2880" w:hanging="360"/>
      </w:pPr>
      <w:rPr>
        <w:rFonts w:ascii="Arial" w:hAnsi="Arial" w:hint="default"/>
      </w:rPr>
    </w:lvl>
    <w:lvl w:ilvl="4" w:tplc="9AF64260" w:tentative="1">
      <w:start w:val="1"/>
      <w:numFmt w:val="bullet"/>
      <w:lvlText w:val="•"/>
      <w:lvlJc w:val="left"/>
      <w:pPr>
        <w:tabs>
          <w:tab w:val="num" w:pos="3600"/>
        </w:tabs>
        <w:ind w:left="3600" w:hanging="360"/>
      </w:pPr>
      <w:rPr>
        <w:rFonts w:ascii="Arial" w:hAnsi="Arial" w:hint="default"/>
      </w:rPr>
    </w:lvl>
    <w:lvl w:ilvl="5" w:tplc="CE8EA352" w:tentative="1">
      <w:start w:val="1"/>
      <w:numFmt w:val="bullet"/>
      <w:lvlText w:val="•"/>
      <w:lvlJc w:val="left"/>
      <w:pPr>
        <w:tabs>
          <w:tab w:val="num" w:pos="4320"/>
        </w:tabs>
        <w:ind w:left="4320" w:hanging="360"/>
      </w:pPr>
      <w:rPr>
        <w:rFonts w:ascii="Arial" w:hAnsi="Arial" w:hint="default"/>
      </w:rPr>
    </w:lvl>
    <w:lvl w:ilvl="6" w:tplc="0DAAB2EE" w:tentative="1">
      <w:start w:val="1"/>
      <w:numFmt w:val="bullet"/>
      <w:lvlText w:val="•"/>
      <w:lvlJc w:val="left"/>
      <w:pPr>
        <w:tabs>
          <w:tab w:val="num" w:pos="5040"/>
        </w:tabs>
        <w:ind w:left="5040" w:hanging="360"/>
      </w:pPr>
      <w:rPr>
        <w:rFonts w:ascii="Arial" w:hAnsi="Arial" w:hint="default"/>
      </w:rPr>
    </w:lvl>
    <w:lvl w:ilvl="7" w:tplc="C9345F86" w:tentative="1">
      <w:start w:val="1"/>
      <w:numFmt w:val="bullet"/>
      <w:lvlText w:val="•"/>
      <w:lvlJc w:val="left"/>
      <w:pPr>
        <w:tabs>
          <w:tab w:val="num" w:pos="5760"/>
        </w:tabs>
        <w:ind w:left="5760" w:hanging="360"/>
      </w:pPr>
      <w:rPr>
        <w:rFonts w:ascii="Arial" w:hAnsi="Arial" w:hint="default"/>
      </w:rPr>
    </w:lvl>
    <w:lvl w:ilvl="8" w:tplc="0C90336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183B24"/>
    <w:multiLevelType w:val="hybridMultilevel"/>
    <w:tmpl w:val="296450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1126420"/>
    <w:multiLevelType w:val="hybridMultilevel"/>
    <w:tmpl w:val="C6C062B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233139F7"/>
    <w:multiLevelType w:val="hybridMultilevel"/>
    <w:tmpl w:val="EF32E8B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5" w15:restartNumberingAfterBreak="0">
    <w:nsid w:val="241D14B9"/>
    <w:multiLevelType w:val="hybridMultilevel"/>
    <w:tmpl w:val="5AA83C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1857B6A"/>
    <w:multiLevelType w:val="hybridMultilevel"/>
    <w:tmpl w:val="B9E050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72248FA"/>
    <w:multiLevelType w:val="hybridMultilevel"/>
    <w:tmpl w:val="9FEA80D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3E881AD8"/>
    <w:multiLevelType w:val="hybridMultilevel"/>
    <w:tmpl w:val="75B28F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33463C0"/>
    <w:multiLevelType w:val="hybridMultilevel"/>
    <w:tmpl w:val="F26EF022"/>
    <w:lvl w:ilvl="0" w:tplc="12B86D32">
      <w:start w:val="1"/>
      <w:numFmt w:val="bullet"/>
      <w:lvlText w:val="•"/>
      <w:lvlJc w:val="left"/>
      <w:pPr>
        <w:tabs>
          <w:tab w:val="num" w:pos="720"/>
        </w:tabs>
        <w:ind w:left="720" w:hanging="360"/>
      </w:pPr>
      <w:rPr>
        <w:rFonts w:ascii="Arial" w:hAnsi="Arial" w:hint="default"/>
      </w:rPr>
    </w:lvl>
    <w:lvl w:ilvl="1" w:tplc="A0624AA8" w:tentative="1">
      <w:start w:val="1"/>
      <w:numFmt w:val="bullet"/>
      <w:lvlText w:val="•"/>
      <w:lvlJc w:val="left"/>
      <w:pPr>
        <w:tabs>
          <w:tab w:val="num" w:pos="1440"/>
        </w:tabs>
        <w:ind w:left="1440" w:hanging="360"/>
      </w:pPr>
      <w:rPr>
        <w:rFonts w:ascii="Arial" w:hAnsi="Arial" w:hint="default"/>
      </w:rPr>
    </w:lvl>
    <w:lvl w:ilvl="2" w:tplc="5DE0C3FE" w:tentative="1">
      <w:start w:val="1"/>
      <w:numFmt w:val="bullet"/>
      <w:lvlText w:val="•"/>
      <w:lvlJc w:val="left"/>
      <w:pPr>
        <w:tabs>
          <w:tab w:val="num" w:pos="2160"/>
        </w:tabs>
        <w:ind w:left="2160" w:hanging="360"/>
      </w:pPr>
      <w:rPr>
        <w:rFonts w:ascii="Arial" w:hAnsi="Arial" w:hint="default"/>
      </w:rPr>
    </w:lvl>
    <w:lvl w:ilvl="3" w:tplc="71E6E0E0" w:tentative="1">
      <w:start w:val="1"/>
      <w:numFmt w:val="bullet"/>
      <w:lvlText w:val="•"/>
      <w:lvlJc w:val="left"/>
      <w:pPr>
        <w:tabs>
          <w:tab w:val="num" w:pos="2880"/>
        </w:tabs>
        <w:ind w:left="2880" w:hanging="360"/>
      </w:pPr>
      <w:rPr>
        <w:rFonts w:ascii="Arial" w:hAnsi="Arial" w:hint="default"/>
      </w:rPr>
    </w:lvl>
    <w:lvl w:ilvl="4" w:tplc="B4387B4E" w:tentative="1">
      <w:start w:val="1"/>
      <w:numFmt w:val="bullet"/>
      <w:lvlText w:val="•"/>
      <w:lvlJc w:val="left"/>
      <w:pPr>
        <w:tabs>
          <w:tab w:val="num" w:pos="3600"/>
        </w:tabs>
        <w:ind w:left="3600" w:hanging="360"/>
      </w:pPr>
      <w:rPr>
        <w:rFonts w:ascii="Arial" w:hAnsi="Arial" w:hint="default"/>
      </w:rPr>
    </w:lvl>
    <w:lvl w:ilvl="5" w:tplc="FECA5226" w:tentative="1">
      <w:start w:val="1"/>
      <w:numFmt w:val="bullet"/>
      <w:lvlText w:val="•"/>
      <w:lvlJc w:val="left"/>
      <w:pPr>
        <w:tabs>
          <w:tab w:val="num" w:pos="4320"/>
        </w:tabs>
        <w:ind w:left="4320" w:hanging="360"/>
      </w:pPr>
      <w:rPr>
        <w:rFonts w:ascii="Arial" w:hAnsi="Arial" w:hint="default"/>
      </w:rPr>
    </w:lvl>
    <w:lvl w:ilvl="6" w:tplc="D368B46A" w:tentative="1">
      <w:start w:val="1"/>
      <w:numFmt w:val="bullet"/>
      <w:lvlText w:val="•"/>
      <w:lvlJc w:val="left"/>
      <w:pPr>
        <w:tabs>
          <w:tab w:val="num" w:pos="5040"/>
        </w:tabs>
        <w:ind w:left="5040" w:hanging="360"/>
      </w:pPr>
      <w:rPr>
        <w:rFonts w:ascii="Arial" w:hAnsi="Arial" w:hint="default"/>
      </w:rPr>
    </w:lvl>
    <w:lvl w:ilvl="7" w:tplc="BB924CEE" w:tentative="1">
      <w:start w:val="1"/>
      <w:numFmt w:val="bullet"/>
      <w:lvlText w:val="•"/>
      <w:lvlJc w:val="left"/>
      <w:pPr>
        <w:tabs>
          <w:tab w:val="num" w:pos="5760"/>
        </w:tabs>
        <w:ind w:left="5760" w:hanging="360"/>
      </w:pPr>
      <w:rPr>
        <w:rFonts w:ascii="Arial" w:hAnsi="Arial" w:hint="default"/>
      </w:rPr>
    </w:lvl>
    <w:lvl w:ilvl="8" w:tplc="B41C2BC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92543FD"/>
    <w:multiLevelType w:val="hybridMultilevel"/>
    <w:tmpl w:val="0B808B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E932F35"/>
    <w:multiLevelType w:val="multilevel"/>
    <w:tmpl w:val="B5AE50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FE01493"/>
    <w:multiLevelType w:val="hybridMultilevel"/>
    <w:tmpl w:val="EAFED1FA"/>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9B94F45"/>
    <w:multiLevelType w:val="hybridMultilevel"/>
    <w:tmpl w:val="8BCC75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631454D"/>
    <w:multiLevelType w:val="hybridMultilevel"/>
    <w:tmpl w:val="CBA86C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F6B33C0"/>
    <w:multiLevelType w:val="hybridMultilevel"/>
    <w:tmpl w:val="22B02D06"/>
    <w:lvl w:ilvl="0" w:tplc="C45A3A64">
      <w:start w:val="1"/>
      <w:numFmt w:val="bullet"/>
      <w:lvlText w:val="·"/>
      <w:lvlJc w:val="left"/>
      <w:pPr>
        <w:ind w:left="720" w:hanging="360"/>
      </w:pPr>
      <w:rPr>
        <w:rFonts w:ascii="Symbol" w:hAnsi="Symbol" w:hint="default"/>
      </w:rPr>
    </w:lvl>
    <w:lvl w:ilvl="1" w:tplc="65B420E4">
      <w:start w:val="1"/>
      <w:numFmt w:val="bullet"/>
      <w:lvlText w:val="o"/>
      <w:lvlJc w:val="left"/>
      <w:pPr>
        <w:ind w:left="1440" w:hanging="360"/>
      </w:pPr>
      <w:rPr>
        <w:rFonts w:ascii="Courier New" w:hAnsi="Courier New" w:hint="default"/>
      </w:rPr>
    </w:lvl>
    <w:lvl w:ilvl="2" w:tplc="1FA09348">
      <w:start w:val="1"/>
      <w:numFmt w:val="bullet"/>
      <w:lvlText w:val=""/>
      <w:lvlJc w:val="left"/>
      <w:pPr>
        <w:ind w:left="2160" w:hanging="360"/>
      </w:pPr>
      <w:rPr>
        <w:rFonts w:ascii="Wingdings" w:hAnsi="Wingdings" w:hint="default"/>
      </w:rPr>
    </w:lvl>
    <w:lvl w:ilvl="3" w:tplc="D6F61B98">
      <w:start w:val="1"/>
      <w:numFmt w:val="bullet"/>
      <w:lvlText w:val=""/>
      <w:lvlJc w:val="left"/>
      <w:pPr>
        <w:ind w:left="2880" w:hanging="360"/>
      </w:pPr>
      <w:rPr>
        <w:rFonts w:ascii="Symbol" w:hAnsi="Symbol" w:hint="default"/>
      </w:rPr>
    </w:lvl>
    <w:lvl w:ilvl="4" w:tplc="EC1A2682">
      <w:start w:val="1"/>
      <w:numFmt w:val="bullet"/>
      <w:lvlText w:val="o"/>
      <w:lvlJc w:val="left"/>
      <w:pPr>
        <w:ind w:left="3600" w:hanging="360"/>
      </w:pPr>
      <w:rPr>
        <w:rFonts w:ascii="Courier New" w:hAnsi="Courier New" w:hint="default"/>
      </w:rPr>
    </w:lvl>
    <w:lvl w:ilvl="5" w:tplc="CB16AC74">
      <w:start w:val="1"/>
      <w:numFmt w:val="bullet"/>
      <w:lvlText w:val=""/>
      <w:lvlJc w:val="left"/>
      <w:pPr>
        <w:ind w:left="4320" w:hanging="360"/>
      </w:pPr>
      <w:rPr>
        <w:rFonts w:ascii="Wingdings" w:hAnsi="Wingdings" w:hint="default"/>
      </w:rPr>
    </w:lvl>
    <w:lvl w:ilvl="6" w:tplc="71ECC768">
      <w:start w:val="1"/>
      <w:numFmt w:val="bullet"/>
      <w:lvlText w:val=""/>
      <w:lvlJc w:val="left"/>
      <w:pPr>
        <w:ind w:left="5040" w:hanging="360"/>
      </w:pPr>
      <w:rPr>
        <w:rFonts w:ascii="Symbol" w:hAnsi="Symbol" w:hint="default"/>
      </w:rPr>
    </w:lvl>
    <w:lvl w:ilvl="7" w:tplc="6A246062">
      <w:start w:val="1"/>
      <w:numFmt w:val="bullet"/>
      <w:lvlText w:val="o"/>
      <w:lvlJc w:val="left"/>
      <w:pPr>
        <w:ind w:left="5760" w:hanging="360"/>
      </w:pPr>
      <w:rPr>
        <w:rFonts w:ascii="Courier New" w:hAnsi="Courier New" w:hint="default"/>
      </w:rPr>
    </w:lvl>
    <w:lvl w:ilvl="8" w:tplc="F904BD22">
      <w:start w:val="1"/>
      <w:numFmt w:val="bullet"/>
      <w:lvlText w:val=""/>
      <w:lvlJc w:val="left"/>
      <w:pPr>
        <w:ind w:left="6480" w:hanging="360"/>
      </w:pPr>
      <w:rPr>
        <w:rFonts w:ascii="Wingdings" w:hAnsi="Wingdings" w:hint="default"/>
      </w:rPr>
    </w:lvl>
  </w:abstractNum>
  <w:abstractNum w:abstractNumId="16" w15:restartNumberingAfterBreak="0">
    <w:nsid w:val="74C871ED"/>
    <w:multiLevelType w:val="hybridMultilevel"/>
    <w:tmpl w:val="DA720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22510566">
    <w:abstractNumId w:val="15"/>
  </w:num>
  <w:num w:numId="2" w16cid:durableId="1524704739">
    <w:abstractNumId w:val="11"/>
  </w:num>
  <w:num w:numId="3" w16cid:durableId="1279066577">
    <w:abstractNumId w:val="4"/>
  </w:num>
  <w:num w:numId="4" w16cid:durableId="265699486">
    <w:abstractNumId w:val="16"/>
  </w:num>
  <w:num w:numId="5" w16cid:durableId="323246449">
    <w:abstractNumId w:val="10"/>
  </w:num>
  <w:num w:numId="6" w16cid:durableId="1520656060">
    <w:abstractNumId w:val="5"/>
  </w:num>
  <w:num w:numId="7" w16cid:durableId="232396455">
    <w:abstractNumId w:val="14"/>
  </w:num>
  <w:num w:numId="8" w16cid:durableId="1670670806">
    <w:abstractNumId w:val="13"/>
  </w:num>
  <w:num w:numId="9" w16cid:durableId="439839021">
    <w:abstractNumId w:val="6"/>
  </w:num>
  <w:num w:numId="10" w16cid:durableId="1314481020">
    <w:abstractNumId w:val="12"/>
  </w:num>
  <w:num w:numId="11" w16cid:durableId="1753772379">
    <w:abstractNumId w:val="0"/>
  </w:num>
  <w:num w:numId="12" w16cid:durableId="495345293">
    <w:abstractNumId w:val="2"/>
  </w:num>
  <w:num w:numId="13" w16cid:durableId="406266691">
    <w:abstractNumId w:val="3"/>
  </w:num>
  <w:num w:numId="14" w16cid:durableId="840127030">
    <w:abstractNumId w:val="7"/>
  </w:num>
  <w:num w:numId="15" w16cid:durableId="110244042">
    <w:abstractNumId w:val="8"/>
  </w:num>
  <w:num w:numId="16" w16cid:durableId="757596781">
    <w:abstractNumId w:val="11"/>
  </w:num>
  <w:num w:numId="17" w16cid:durableId="1243372624">
    <w:abstractNumId w:val="1"/>
  </w:num>
  <w:num w:numId="18" w16cid:durableId="1136874628">
    <w:abstractNumId w:val="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olo Antonello">
    <w15:presenceInfo w15:providerId="AD" w15:userId="S::paolo.antonello@it.abb.com::8f6d9e83-c01c-40db-a4e3-21588d749c9c"/>
  </w15:person>
  <w15:person w15:author="Francesco Rigamonti">
    <w15:presenceInfo w15:providerId="AD" w15:userId="S::francesco.rigamonti@it.abb.com::de9b5be6-d01d-4625-abee-ffcec0b6ce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it-IT" w:vendorID="64" w:dllVersion="0" w:nlCheck="1" w:checkStyle="0"/>
  <w:activeWritingStyle w:appName="MSWord" w:lang="de-DE" w:vendorID="64" w:dllVersion="0" w:nlCheck="1" w:checkStyle="0"/>
  <w:proofState w:spelling="clean" w:grammar="clean"/>
  <w:defaultTabStop w:val="720"/>
  <w:hyphenationZone w:val="283"/>
  <w:characterSpacingControl w:val="doNotCompress"/>
  <w:hdrShapeDefaults>
    <o:shapedefaults v:ext="edit" spidmax="1208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3EB"/>
    <w:rsid w:val="00000340"/>
    <w:rsid w:val="000023FC"/>
    <w:rsid w:val="00004160"/>
    <w:rsid w:val="00010606"/>
    <w:rsid w:val="000118A5"/>
    <w:rsid w:val="00014335"/>
    <w:rsid w:val="00014C96"/>
    <w:rsid w:val="00015D21"/>
    <w:rsid w:val="00016FF0"/>
    <w:rsid w:val="000211BB"/>
    <w:rsid w:val="0002129D"/>
    <w:rsid w:val="00022547"/>
    <w:rsid w:val="000243C3"/>
    <w:rsid w:val="0002444E"/>
    <w:rsid w:val="00024AAC"/>
    <w:rsid w:val="00030027"/>
    <w:rsid w:val="00031DC4"/>
    <w:rsid w:val="000342F5"/>
    <w:rsid w:val="00035644"/>
    <w:rsid w:val="0003725C"/>
    <w:rsid w:val="0003759B"/>
    <w:rsid w:val="00040AA7"/>
    <w:rsid w:val="00042EFA"/>
    <w:rsid w:val="00042FC9"/>
    <w:rsid w:val="000455A7"/>
    <w:rsid w:val="00046C97"/>
    <w:rsid w:val="00047561"/>
    <w:rsid w:val="0005305A"/>
    <w:rsid w:val="000531E0"/>
    <w:rsid w:val="000532F5"/>
    <w:rsid w:val="0005389D"/>
    <w:rsid w:val="00054107"/>
    <w:rsid w:val="00064AB6"/>
    <w:rsid w:val="00071E57"/>
    <w:rsid w:val="00071EF4"/>
    <w:rsid w:val="00072FA4"/>
    <w:rsid w:val="00074AB9"/>
    <w:rsid w:val="00074E95"/>
    <w:rsid w:val="000815AE"/>
    <w:rsid w:val="00082B59"/>
    <w:rsid w:val="00086CC0"/>
    <w:rsid w:val="00087C6D"/>
    <w:rsid w:val="00090C21"/>
    <w:rsid w:val="000947D1"/>
    <w:rsid w:val="00095D4D"/>
    <w:rsid w:val="00096BD3"/>
    <w:rsid w:val="000A44C5"/>
    <w:rsid w:val="000A7CEA"/>
    <w:rsid w:val="000B2764"/>
    <w:rsid w:val="000B282D"/>
    <w:rsid w:val="000B4C69"/>
    <w:rsid w:val="000B7104"/>
    <w:rsid w:val="000C01E0"/>
    <w:rsid w:val="000C1725"/>
    <w:rsid w:val="000C1A6B"/>
    <w:rsid w:val="000C24C6"/>
    <w:rsid w:val="000C5458"/>
    <w:rsid w:val="000C6395"/>
    <w:rsid w:val="000C6947"/>
    <w:rsid w:val="000D0579"/>
    <w:rsid w:val="000D1429"/>
    <w:rsid w:val="000D3388"/>
    <w:rsid w:val="000D4F26"/>
    <w:rsid w:val="000D6D77"/>
    <w:rsid w:val="000D7C4D"/>
    <w:rsid w:val="000E1835"/>
    <w:rsid w:val="000E19C8"/>
    <w:rsid w:val="000E2AF9"/>
    <w:rsid w:val="000E67FD"/>
    <w:rsid w:val="000E6DA6"/>
    <w:rsid w:val="000E7AFE"/>
    <w:rsid w:val="000E7E69"/>
    <w:rsid w:val="000F534D"/>
    <w:rsid w:val="000F7838"/>
    <w:rsid w:val="00105229"/>
    <w:rsid w:val="00107A3F"/>
    <w:rsid w:val="0011076A"/>
    <w:rsid w:val="001125EE"/>
    <w:rsid w:val="001137E1"/>
    <w:rsid w:val="00115919"/>
    <w:rsid w:val="00124158"/>
    <w:rsid w:val="0012441B"/>
    <w:rsid w:val="00124AA4"/>
    <w:rsid w:val="00125B2A"/>
    <w:rsid w:val="00130893"/>
    <w:rsid w:val="00132F36"/>
    <w:rsid w:val="001342AC"/>
    <w:rsid w:val="00135110"/>
    <w:rsid w:val="00135D0C"/>
    <w:rsid w:val="00136CCB"/>
    <w:rsid w:val="001376CF"/>
    <w:rsid w:val="00140871"/>
    <w:rsid w:val="00142C91"/>
    <w:rsid w:val="00142E1A"/>
    <w:rsid w:val="00146862"/>
    <w:rsid w:val="00147894"/>
    <w:rsid w:val="00150E69"/>
    <w:rsid w:val="0015283E"/>
    <w:rsid w:val="001545C6"/>
    <w:rsid w:val="00157AC8"/>
    <w:rsid w:val="0016346D"/>
    <w:rsid w:val="00163AB1"/>
    <w:rsid w:val="00172437"/>
    <w:rsid w:val="001725A0"/>
    <w:rsid w:val="0017371F"/>
    <w:rsid w:val="00174FE9"/>
    <w:rsid w:val="00175CB3"/>
    <w:rsid w:val="0017709D"/>
    <w:rsid w:val="00182933"/>
    <w:rsid w:val="00182CA8"/>
    <w:rsid w:val="00185C78"/>
    <w:rsid w:val="0018776E"/>
    <w:rsid w:val="001900B5"/>
    <w:rsid w:val="00190BFF"/>
    <w:rsid w:val="00191876"/>
    <w:rsid w:val="0019603F"/>
    <w:rsid w:val="00197065"/>
    <w:rsid w:val="001A03EC"/>
    <w:rsid w:val="001A04F2"/>
    <w:rsid w:val="001A193A"/>
    <w:rsid w:val="001A3261"/>
    <w:rsid w:val="001A5242"/>
    <w:rsid w:val="001A5FED"/>
    <w:rsid w:val="001A6A75"/>
    <w:rsid w:val="001A7101"/>
    <w:rsid w:val="001B04F4"/>
    <w:rsid w:val="001B09D4"/>
    <w:rsid w:val="001B5924"/>
    <w:rsid w:val="001B5B70"/>
    <w:rsid w:val="001B6BDD"/>
    <w:rsid w:val="001C10AF"/>
    <w:rsid w:val="001C729D"/>
    <w:rsid w:val="001D17C5"/>
    <w:rsid w:val="001D46E2"/>
    <w:rsid w:val="001D5147"/>
    <w:rsid w:val="001D5675"/>
    <w:rsid w:val="001D6BBC"/>
    <w:rsid w:val="001D7766"/>
    <w:rsid w:val="001E0112"/>
    <w:rsid w:val="001E174C"/>
    <w:rsid w:val="001E1C87"/>
    <w:rsid w:val="001E2B3E"/>
    <w:rsid w:val="001E4A8B"/>
    <w:rsid w:val="001E4BE4"/>
    <w:rsid w:val="001E57ED"/>
    <w:rsid w:val="001E5D56"/>
    <w:rsid w:val="001E5E0F"/>
    <w:rsid w:val="001E5E98"/>
    <w:rsid w:val="001F2476"/>
    <w:rsid w:val="001F3B9E"/>
    <w:rsid w:val="001F583F"/>
    <w:rsid w:val="001F6A16"/>
    <w:rsid w:val="001F7372"/>
    <w:rsid w:val="00200A68"/>
    <w:rsid w:val="00204755"/>
    <w:rsid w:val="00210A81"/>
    <w:rsid w:val="0021116D"/>
    <w:rsid w:val="00211D78"/>
    <w:rsid w:val="00212EEA"/>
    <w:rsid w:val="00214F63"/>
    <w:rsid w:val="002151F2"/>
    <w:rsid w:val="002202B1"/>
    <w:rsid w:val="00220A0E"/>
    <w:rsid w:val="00221F4B"/>
    <w:rsid w:val="002235CA"/>
    <w:rsid w:val="00224DD3"/>
    <w:rsid w:val="00231AAB"/>
    <w:rsid w:val="00240A68"/>
    <w:rsid w:val="0024133E"/>
    <w:rsid w:val="00241EC8"/>
    <w:rsid w:val="00242739"/>
    <w:rsid w:val="00242C6C"/>
    <w:rsid w:val="00242EE1"/>
    <w:rsid w:val="002440B4"/>
    <w:rsid w:val="00244464"/>
    <w:rsid w:val="00244D16"/>
    <w:rsid w:val="00245684"/>
    <w:rsid w:val="00245B6E"/>
    <w:rsid w:val="0025124C"/>
    <w:rsid w:val="00252350"/>
    <w:rsid w:val="002531C7"/>
    <w:rsid w:val="00254DF5"/>
    <w:rsid w:val="00255BDC"/>
    <w:rsid w:val="0025734B"/>
    <w:rsid w:val="00257492"/>
    <w:rsid w:val="00261A46"/>
    <w:rsid w:val="00262C48"/>
    <w:rsid w:val="002635C3"/>
    <w:rsid w:val="002646A1"/>
    <w:rsid w:val="002650B2"/>
    <w:rsid w:val="00265C62"/>
    <w:rsid w:val="002672A7"/>
    <w:rsid w:val="00274D6A"/>
    <w:rsid w:val="00276B80"/>
    <w:rsid w:val="00277948"/>
    <w:rsid w:val="00281919"/>
    <w:rsid w:val="00281DDF"/>
    <w:rsid w:val="00282A5C"/>
    <w:rsid w:val="00283A43"/>
    <w:rsid w:val="00286B97"/>
    <w:rsid w:val="002910E8"/>
    <w:rsid w:val="00291A7B"/>
    <w:rsid w:val="00293DA3"/>
    <w:rsid w:val="002948EA"/>
    <w:rsid w:val="00294987"/>
    <w:rsid w:val="002A26FC"/>
    <w:rsid w:val="002A3F10"/>
    <w:rsid w:val="002A7D28"/>
    <w:rsid w:val="002A7F80"/>
    <w:rsid w:val="002B18F5"/>
    <w:rsid w:val="002B292A"/>
    <w:rsid w:val="002B2C56"/>
    <w:rsid w:val="002B4600"/>
    <w:rsid w:val="002B481B"/>
    <w:rsid w:val="002B6C42"/>
    <w:rsid w:val="002C2135"/>
    <w:rsid w:val="002C287C"/>
    <w:rsid w:val="002C4A24"/>
    <w:rsid w:val="002C4DCE"/>
    <w:rsid w:val="002D012F"/>
    <w:rsid w:val="002D0441"/>
    <w:rsid w:val="002D0589"/>
    <w:rsid w:val="002D06AA"/>
    <w:rsid w:val="002D2A82"/>
    <w:rsid w:val="002D3036"/>
    <w:rsid w:val="002D3BCB"/>
    <w:rsid w:val="002D433D"/>
    <w:rsid w:val="002D4CD3"/>
    <w:rsid w:val="002D7CE4"/>
    <w:rsid w:val="002E28ED"/>
    <w:rsid w:val="002E2997"/>
    <w:rsid w:val="002E29FB"/>
    <w:rsid w:val="002E3D60"/>
    <w:rsid w:val="002E426F"/>
    <w:rsid w:val="002E43C3"/>
    <w:rsid w:val="002E53A2"/>
    <w:rsid w:val="002E6E5D"/>
    <w:rsid w:val="002E7CFA"/>
    <w:rsid w:val="002F20AD"/>
    <w:rsid w:val="002F2F02"/>
    <w:rsid w:val="002F4D9A"/>
    <w:rsid w:val="002F5137"/>
    <w:rsid w:val="002F7DE3"/>
    <w:rsid w:val="00300CCE"/>
    <w:rsid w:val="003014BD"/>
    <w:rsid w:val="00302CCD"/>
    <w:rsid w:val="00303A86"/>
    <w:rsid w:val="00305167"/>
    <w:rsid w:val="003063C9"/>
    <w:rsid w:val="00307A8D"/>
    <w:rsid w:val="0031131D"/>
    <w:rsid w:val="003139AE"/>
    <w:rsid w:val="00313CEB"/>
    <w:rsid w:val="00313D4B"/>
    <w:rsid w:val="00315C7B"/>
    <w:rsid w:val="003203C3"/>
    <w:rsid w:val="003205C6"/>
    <w:rsid w:val="00320C6D"/>
    <w:rsid w:val="00322A3B"/>
    <w:rsid w:val="00326072"/>
    <w:rsid w:val="003260D3"/>
    <w:rsid w:val="00326CE7"/>
    <w:rsid w:val="00332D87"/>
    <w:rsid w:val="00333D0D"/>
    <w:rsid w:val="003367A9"/>
    <w:rsid w:val="003412C8"/>
    <w:rsid w:val="00341CF3"/>
    <w:rsid w:val="00343705"/>
    <w:rsid w:val="00344256"/>
    <w:rsid w:val="0034637C"/>
    <w:rsid w:val="003517A3"/>
    <w:rsid w:val="00351E16"/>
    <w:rsid w:val="003530F5"/>
    <w:rsid w:val="00354208"/>
    <w:rsid w:val="00355A53"/>
    <w:rsid w:val="003562D5"/>
    <w:rsid w:val="00363996"/>
    <w:rsid w:val="003639F5"/>
    <w:rsid w:val="00365C07"/>
    <w:rsid w:val="0036794F"/>
    <w:rsid w:val="00372F78"/>
    <w:rsid w:val="00373CCD"/>
    <w:rsid w:val="00373E76"/>
    <w:rsid w:val="0037509D"/>
    <w:rsid w:val="00375A74"/>
    <w:rsid w:val="0037685B"/>
    <w:rsid w:val="00376E28"/>
    <w:rsid w:val="003779C7"/>
    <w:rsid w:val="0038334F"/>
    <w:rsid w:val="0038360A"/>
    <w:rsid w:val="00384798"/>
    <w:rsid w:val="00384E29"/>
    <w:rsid w:val="00384FF6"/>
    <w:rsid w:val="00385C5A"/>
    <w:rsid w:val="0039056C"/>
    <w:rsid w:val="003906E8"/>
    <w:rsid w:val="00390C28"/>
    <w:rsid w:val="00391455"/>
    <w:rsid w:val="00392477"/>
    <w:rsid w:val="00393BB4"/>
    <w:rsid w:val="00395BEA"/>
    <w:rsid w:val="00395EDD"/>
    <w:rsid w:val="003A3D8A"/>
    <w:rsid w:val="003B1259"/>
    <w:rsid w:val="003B1728"/>
    <w:rsid w:val="003B2062"/>
    <w:rsid w:val="003B340B"/>
    <w:rsid w:val="003B3E60"/>
    <w:rsid w:val="003B5985"/>
    <w:rsid w:val="003C0207"/>
    <w:rsid w:val="003C7420"/>
    <w:rsid w:val="003D36B9"/>
    <w:rsid w:val="003D479B"/>
    <w:rsid w:val="003D654B"/>
    <w:rsid w:val="003E0D36"/>
    <w:rsid w:val="003E3B9D"/>
    <w:rsid w:val="003E46D9"/>
    <w:rsid w:val="003E53B8"/>
    <w:rsid w:val="003F081D"/>
    <w:rsid w:val="003F3096"/>
    <w:rsid w:val="003F38A9"/>
    <w:rsid w:val="003F50DA"/>
    <w:rsid w:val="003F5B1B"/>
    <w:rsid w:val="003F5F45"/>
    <w:rsid w:val="003F69DD"/>
    <w:rsid w:val="003F7FDC"/>
    <w:rsid w:val="0040261B"/>
    <w:rsid w:val="00402A8B"/>
    <w:rsid w:val="00407CCC"/>
    <w:rsid w:val="004101A0"/>
    <w:rsid w:val="00411045"/>
    <w:rsid w:val="004122EC"/>
    <w:rsid w:val="0041248E"/>
    <w:rsid w:val="00414022"/>
    <w:rsid w:val="00422832"/>
    <w:rsid w:val="00423418"/>
    <w:rsid w:val="0042370D"/>
    <w:rsid w:val="00424593"/>
    <w:rsid w:val="00427803"/>
    <w:rsid w:val="00430765"/>
    <w:rsid w:val="00432DBC"/>
    <w:rsid w:val="00433452"/>
    <w:rsid w:val="0043479A"/>
    <w:rsid w:val="00434E81"/>
    <w:rsid w:val="004352A9"/>
    <w:rsid w:val="00435C6D"/>
    <w:rsid w:val="004403D5"/>
    <w:rsid w:val="00442431"/>
    <w:rsid w:val="0044401B"/>
    <w:rsid w:val="00444283"/>
    <w:rsid w:val="0044461D"/>
    <w:rsid w:val="0044576C"/>
    <w:rsid w:val="004476E1"/>
    <w:rsid w:val="00451182"/>
    <w:rsid w:val="0045121F"/>
    <w:rsid w:val="0045328C"/>
    <w:rsid w:val="0045365B"/>
    <w:rsid w:val="00453995"/>
    <w:rsid w:val="0045618F"/>
    <w:rsid w:val="00463E0C"/>
    <w:rsid w:val="004643BB"/>
    <w:rsid w:val="004646C1"/>
    <w:rsid w:val="0046472C"/>
    <w:rsid w:val="00465531"/>
    <w:rsid w:val="004679EC"/>
    <w:rsid w:val="0047122C"/>
    <w:rsid w:val="004728C6"/>
    <w:rsid w:val="004732E7"/>
    <w:rsid w:val="00473551"/>
    <w:rsid w:val="004746E2"/>
    <w:rsid w:val="00476849"/>
    <w:rsid w:val="00477C20"/>
    <w:rsid w:val="00480927"/>
    <w:rsid w:val="00480F1F"/>
    <w:rsid w:val="004822A4"/>
    <w:rsid w:val="00482762"/>
    <w:rsid w:val="004828F6"/>
    <w:rsid w:val="00483E1F"/>
    <w:rsid w:val="0048561B"/>
    <w:rsid w:val="00485ACF"/>
    <w:rsid w:val="00487564"/>
    <w:rsid w:val="00490C68"/>
    <w:rsid w:val="00490D45"/>
    <w:rsid w:val="00491F29"/>
    <w:rsid w:val="00496C3D"/>
    <w:rsid w:val="004A2BAF"/>
    <w:rsid w:val="004A41F3"/>
    <w:rsid w:val="004A5147"/>
    <w:rsid w:val="004A5D6C"/>
    <w:rsid w:val="004B0BED"/>
    <w:rsid w:val="004B1F99"/>
    <w:rsid w:val="004B536F"/>
    <w:rsid w:val="004C0062"/>
    <w:rsid w:val="004C2AA8"/>
    <w:rsid w:val="004C4429"/>
    <w:rsid w:val="004C63D9"/>
    <w:rsid w:val="004C7251"/>
    <w:rsid w:val="004D0039"/>
    <w:rsid w:val="004D1A3D"/>
    <w:rsid w:val="004D2295"/>
    <w:rsid w:val="004E2D18"/>
    <w:rsid w:val="004E424A"/>
    <w:rsid w:val="004E4687"/>
    <w:rsid w:val="004E4D95"/>
    <w:rsid w:val="004E6701"/>
    <w:rsid w:val="004F13D0"/>
    <w:rsid w:val="004F33BD"/>
    <w:rsid w:val="004F55DE"/>
    <w:rsid w:val="004F6625"/>
    <w:rsid w:val="004F7ABB"/>
    <w:rsid w:val="004F7B1D"/>
    <w:rsid w:val="00500581"/>
    <w:rsid w:val="0050086E"/>
    <w:rsid w:val="00501617"/>
    <w:rsid w:val="00502961"/>
    <w:rsid w:val="00505217"/>
    <w:rsid w:val="0050789F"/>
    <w:rsid w:val="005111DD"/>
    <w:rsid w:val="00512616"/>
    <w:rsid w:val="005128F2"/>
    <w:rsid w:val="0051370F"/>
    <w:rsid w:val="0051436F"/>
    <w:rsid w:val="00515F01"/>
    <w:rsid w:val="005165E9"/>
    <w:rsid w:val="00517213"/>
    <w:rsid w:val="005206DB"/>
    <w:rsid w:val="00521124"/>
    <w:rsid w:val="005215CE"/>
    <w:rsid w:val="0052163B"/>
    <w:rsid w:val="00525463"/>
    <w:rsid w:val="00527BF9"/>
    <w:rsid w:val="00533BED"/>
    <w:rsid w:val="005347D2"/>
    <w:rsid w:val="00534854"/>
    <w:rsid w:val="00535307"/>
    <w:rsid w:val="00536B01"/>
    <w:rsid w:val="00544905"/>
    <w:rsid w:val="00546635"/>
    <w:rsid w:val="00550D86"/>
    <w:rsid w:val="00551D74"/>
    <w:rsid w:val="0055262F"/>
    <w:rsid w:val="0055289A"/>
    <w:rsid w:val="005538DD"/>
    <w:rsid w:val="00555F92"/>
    <w:rsid w:val="00557F45"/>
    <w:rsid w:val="005629DC"/>
    <w:rsid w:val="00563A04"/>
    <w:rsid w:val="0056466F"/>
    <w:rsid w:val="00565116"/>
    <w:rsid w:val="00565700"/>
    <w:rsid w:val="005659F3"/>
    <w:rsid w:val="00565A23"/>
    <w:rsid w:val="00566CF4"/>
    <w:rsid w:val="005676C8"/>
    <w:rsid w:val="00573CF6"/>
    <w:rsid w:val="00574BF3"/>
    <w:rsid w:val="00574E38"/>
    <w:rsid w:val="00575EB2"/>
    <w:rsid w:val="0057632F"/>
    <w:rsid w:val="0058017C"/>
    <w:rsid w:val="00585A0D"/>
    <w:rsid w:val="00587F73"/>
    <w:rsid w:val="00591289"/>
    <w:rsid w:val="005916FE"/>
    <w:rsid w:val="00591F4B"/>
    <w:rsid w:val="005937E3"/>
    <w:rsid w:val="005938D5"/>
    <w:rsid w:val="0059766F"/>
    <w:rsid w:val="005976B8"/>
    <w:rsid w:val="005979C5"/>
    <w:rsid w:val="005A20E3"/>
    <w:rsid w:val="005A25CB"/>
    <w:rsid w:val="005A38C4"/>
    <w:rsid w:val="005A59B6"/>
    <w:rsid w:val="005A62F5"/>
    <w:rsid w:val="005A7015"/>
    <w:rsid w:val="005B0738"/>
    <w:rsid w:val="005B13CC"/>
    <w:rsid w:val="005B3D4F"/>
    <w:rsid w:val="005B42E1"/>
    <w:rsid w:val="005B56AC"/>
    <w:rsid w:val="005C03C3"/>
    <w:rsid w:val="005C124E"/>
    <w:rsid w:val="005C2A1A"/>
    <w:rsid w:val="005C3866"/>
    <w:rsid w:val="005C3E06"/>
    <w:rsid w:val="005C4EFA"/>
    <w:rsid w:val="005D376C"/>
    <w:rsid w:val="005D3DC8"/>
    <w:rsid w:val="005D662C"/>
    <w:rsid w:val="005D6CD3"/>
    <w:rsid w:val="005E04B0"/>
    <w:rsid w:val="005E096F"/>
    <w:rsid w:val="005E09C0"/>
    <w:rsid w:val="005E0EA5"/>
    <w:rsid w:val="005E2275"/>
    <w:rsid w:val="005E29B7"/>
    <w:rsid w:val="005E44B8"/>
    <w:rsid w:val="005E589C"/>
    <w:rsid w:val="005E59EA"/>
    <w:rsid w:val="005E686F"/>
    <w:rsid w:val="005F0052"/>
    <w:rsid w:val="005F0F87"/>
    <w:rsid w:val="005F3947"/>
    <w:rsid w:val="005F4DD2"/>
    <w:rsid w:val="005F64EC"/>
    <w:rsid w:val="006037AA"/>
    <w:rsid w:val="00603FC0"/>
    <w:rsid w:val="00606A1C"/>
    <w:rsid w:val="0060763D"/>
    <w:rsid w:val="00607F69"/>
    <w:rsid w:val="00610E91"/>
    <w:rsid w:val="006112CC"/>
    <w:rsid w:val="00612B0B"/>
    <w:rsid w:val="00613430"/>
    <w:rsid w:val="0061349B"/>
    <w:rsid w:val="006167EA"/>
    <w:rsid w:val="006171B9"/>
    <w:rsid w:val="0062085F"/>
    <w:rsid w:val="00620923"/>
    <w:rsid w:val="00623193"/>
    <w:rsid w:val="00623FF7"/>
    <w:rsid w:val="006250B2"/>
    <w:rsid w:val="00625EA3"/>
    <w:rsid w:val="0062616A"/>
    <w:rsid w:val="006269EF"/>
    <w:rsid w:val="006302B2"/>
    <w:rsid w:val="00632644"/>
    <w:rsid w:val="00634066"/>
    <w:rsid w:val="006341A4"/>
    <w:rsid w:val="006341F5"/>
    <w:rsid w:val="0063448B"/>
    <w:rsid w:val="00634940"/>
    <w:rsid w:val="00635003"/>
    <w:rsid w:val="00640891"/>
    <w:rsid w:val="00640FC1"/>
    <w:rsid w:val="00646CDB"/>
    <w:rsid w:val="006473B1"/>
    <w:rsid w:val="006473D7"/>
    <w:rsid w:val="00650D30"/>
    <w:rsid w:val="006515E4"/>
    <w:rsid w:val="0065167C"/>
    <w:rsid w:val="00652B1F"/>
    <w:rsid w:val="006562B4"/>
    <w:rsid w:val="0065715F"/>
    <w:rsid w:val="00657245"/>
    <w:rsid w:val="00661D7F"/>
    <w:rsid w:val="00661E07"/>
    <w:rsid w:val="0066690B"/>
    <w:rsid w:val="0067115B"/>
    <w:rsid w:val="00672E3A"/>
    <w:rsid w:val="006766DC"/>
    <w:rsid w:val="00676883"/>
    <w:rsid w:val="00676DEA"/>
    <w:rsid w:val="0068131E"/>
    <w:rsid w:val="00682E51"/>
    <w:rsid w:val="006833E2"/>
    <w:rsid w:val="00694395"/>
    <w:rsid w:val="006962E5"/>
    <w:rsid w:val="00696E55"/>
    <w:rsid w:val="006974C8"/>
    <w:rsid w:val="006A002F"/>
    <w:rsid w:val="006A2304"/>
    <w:rsid w:val="006A3EDF"/>
    <w:rsid w:val="006A5E9C"/>
    <w:rsid w:val="006A617A"/>
    <w:rsid w:val="006B096A"/>
    <w:rsid w:val="006B323D"/>
    <w:rsid w:val="006B396C"/>
    <w:rsid w:val="006B5926"/>
    <w:rsid w:val="006B7B97"/>
    <w:rsid w:val="006C0518"/>
    <w:rsid w:val="006C0E95"/>
    <w:rsid w:val="006C5319"/>
    <w:rsid w:val="006C6991"/>
    <w:rsid w:val="006D1CD8"/>
    <w:rsid w:val="006D3572"/>
    <w:rsid w:val="006D3631"/>
    <w:rsid w:val="006D38B5"/>
    <w:rsid w:val="006D6B98"/>
    <w:rsid w:val="006D6C5C"/>
    <w:rsid w:val="006D7DB3"/>
    <w:rsid w:val="006E6643"/>
    <w:rsid w:val="006F0AA5"/>
    <w:rsid w:val="006F16E3"/>
    <w:rsid w:val="006F2470"/>
    <w:rsid w:val="006F297E"/>
    <w:rsid w:val="006F4D71"/>
    <w:rsid w:val="006F6E0F"/>
    <w:rsid w:val="006F76E2"/>
    <w:rsid w:val="007002FC"/>
    <w:rsid w:val="007003E6"/>
    <w:rsid w:val="00700CC1"/>
    <w:rsid w:val="00702A8B"/>
    <w:rsid w:val="0070728B"/>
    <w:rsid w:val="0071217B"/>
    <w:rsid w:val="00713E86"/>
    <w:rsid w:val="00714356"/>
    <w:rsid w:val="00714BDB"/>
    <w:rsid w:val="00715360"/>
    <w:rsid w:val="00716138"/>
    <w:rsid w:val="007169D3"/>
    <w:rsid w:val="0071725F"/>
    <w:rsid w:val="00721966"/>
    <w:rsid w:val="00722267"/>
    <w:rsid w:val="007241D9"/>
    <w:rsid w:val="00724844"/>
    <w:rsid w:val="0072492B"/>
    <w:rsid w:val="00725F1D"/>
    <w:rsid w:val="0072657B"/>
    <w:rsid w:val="0073089E"/>
    <w:rsid w:val="00731D13"/>
    <w:rsid w:val="00732FAB"/>
    <w:rsid w:val="007342C5"/>
    <w:rsid w:val="0073716A"/>
    <w:rsid w:val="00740611"/>
    <w:rsid w:val="00745634"/>
    <w:rsid w:val="007458F6"/>
    <w:rsid w:val="00746063"/>
    <w:rsid w:val="0075216C"/>
    <w:rsid w:val="00752684"/>
    <w:rsid w:val="00752C25"/>
    <w:rsid w:val="00755258"/>
    <w:rsid w:val="007570F3"/>
    <w:rsid w:val="00757A59"/>
    <w:rsid w:val="007622EA"/>
    <w:rsid w:val="007634C3"/>
    <w:rsid w:val="00763ABD"/>
    <w:rsid w:val="00765787"/>
    <w:rsid w:val="00765D8A"/>
    <w:rsid w:val="00765E42"/>
    <w:rsid w:val="007668E6"/>
    <w:rsid w:val="007670B2"/>
    <w:rsid w:val="0076739B"/>
    <w:rsid w:val="0077052C"/>
    <w:rsid w:val="007709F6"/>
    <w:rsid w:val="007721FA"/>
    <w:rsid w:val="00772817"/>
    <w:rsid w:val="00774A62"/>
    <w:rsid w:val="00774BCD"/>
    <w:rsid w:val="00774E99"/>
    <w:rsid w:val="007754E9"/>
    <w:rsid w:val="00775E59"/>
    <w:rsid w:val="00776148"/>
    <w:rsid w:val="007767DB"/>
    <w:rsid w:val="00780096"/>
    <w:rsid w:val="007803BF"/>
    <w:rsid w:val="00781FAA"/>
    <w:rsid w:val="00784234"/>
    <w:rsid w:val="0078456F"/>
    <w:rsid w:val="00784ADC"/>
    <w:rsid w:val="00790689"/>
    <w:rsid w:val="007944A5"/>
    <w:rsid w:val="007948F8"/>
    <w:rsid w:val="00795F7A"/>
    <w:rsid w:val="007968FA"/>
    <w:rsid w:val="0079752D"/>
    <w:rsid w:val="007A1676"/>
    <w:rsid w:val="007A26B7"/>
    <w:rsid w:val="007A2760"/>
    <w:rsid w:val="007A32EF"/>
    <w:rsid w:val="007A4F18"/>
    <w:rsid w:val="007A5DFF"/>
    <w:rsid w:val="007A7651"/>
    <w:rsid w:val="007A7EEB"/>
    <w:rsid w:val="007B09E0"/>
    <w:rsid w:val="007B0F53"/>
    <w:rsid w:val="007B17F2"/>
    <w:rsid w:val="007B3686"/>
    <w:rsid w:val="007B48E4"/>
    <w:rsid w:val="007B4B54"/>
    <w:rsid w:val="007B5646"/>
    <w:rsid w:val="007B6DC8"/>
    <w:rsid w:val="007C05BD"/>
    <w:rsid w:val="007C07A9"/>
    <w:rsid w:val="007C0978"/>
    <w:rsid w:val="007C0B95"/>
    <w:rsid w:val="007C1C40"/>
    <w:rsid w:val="007C2D04"/>
    <w:rsid w:val="007C68C3"/>
    <w:rsid w:val="007D05C5"/>
    <w:rsid w:val="007D0C35"/>
    <w:rsid w:val="007D2FBC"/>
    <w:rsid w:val="007D3666"/>
    <w:rsid w:val="007D3892"/>
    <w:rsid w:val="007D4454"/>
    <w:rsid w:val="007D60E8"/>
    <w:rsid w:val="007D69C7"/>
    <w:rsid w:val="007E2B76"/>
    <w:rsid w:val="007E2D6A"/>
    <w:rsid w:val="007E550D"/>
    <w:rsid w:val="007E68BE"/>
    <w:rsid w:val="007E6AB9"/>
    <w:rsid w:val="007F23FD"/>
    <w:rsid w:val="007F2C28"/>
    <w:rsid w:val="007F5F18"/>
    <w:rsid w:val="007F6656"/>
    <w:rsid w:val="008007C3"/>
    <w:rsid w:val="00802D72"/>
    <w:rsid w:val="0080339D"/>
    <w:rsid w:val="008042FD"/>
    <w:rsid w:val="00805016"/>
    <w:rsid w:val="00805C8A"/>
    <w:rsid w:val="00805DB2"/>
    <w:rsid w:val="00806821"/>
    <w:rsid w:val="00810969"/>
    <w:rsid w:val="00814967"/>
    <w:rsid w:val="00817642"/>
    <w:rsid w:val="008179B7"/>
    <w:rsid w:val="00817BC3"/>
    <w:rsid w:val="00820445"/>
    <w:rsid w:val="00820D41"/>
    <w:rsid w:val="00821087"/>
    <w:rsid w:val="0082128F"/>
    <w:rsid w:val="008239AE"/>
    <w:rsid w:val="008246C4"/>
    <w:rsid w:val="008248CA"/>
    <w:rsid w:val="00824F19"/>
    <w:rsid w:val="008339C7"/>
    <w:rsid w:val="008342FE"/>
    <w:rsid w:val="00834DAD"/>
    <w:rsid w:val="008360FA"/>
    <w:rsid w:val="00836C73"/>
    <w:rsid w:val="00837871"/>
    <w:rsid w:val="00843C9D"/>
    <w:rsid w:val="00845965"/>
    <w:rsid w:val="00846ACA"/>
    <w:rsid w:val="00846BAF"/>
    <w:rsid w:val="008470D7"/>
    <w:rsid w:val="00850DD3"/>
    <w:rsid w:val="00852CD3"/>
    <w:rsid w:val="00853E6C"/>
    <w:rsid w:val="0085413D"/>
    <w:rsid w:val="008574E7"/>
    <w:rsid w:val="008659AF"/>
    <w:rsid w:val="00867529"/>
    <w:rsid w:val="0087064A"/>
    <w:rsid w:val="008709CC"/>
    <w:rsid w:val="00870B48"/>
    <w:rsid w:val="0087487A"/>
    <w:rsid w:val="00875563"/>
    <w:rsid w:val="008760BE"/>
    <w:rsid w:val="008764CB"/>
    <w:rsid w:val="0087784D"/>
    <w:rsid w:val="00877FFB"/>
    <w:rsid w:val="008821C0"/>
    <w:rsid w:val="008822D1"/>
    <w:rsid w:val="00885513"/>
    <w:rsid w:val="00887A9F"/>
    <w:rsid w:val="0089386A"/>
    <w:rsid w:val="00894D6C"/>
    <w:rsid w:val="00897288"/>
    <w:rsid w:val="008A1421"/>
    <w:rsid w:val="008A2393"/>
    <w:rsid w:val="008A385C"/>
    <w:rsid w:val="008A50FC"/>
    <w:rsid w:val="008A589A"/>
    <w:rsid w:val="008A5E41"/>
    <w:rsid w:val="008A694C"/>
    <w:rsid w:val="008B1F68"/>
    <w:rsid w:val="008B244E"/>
    <w:rsid w:val="008B2CE1"/>
    <w:rsid w:val="008B407F"/>
    <w:rsid w:val="008B42EF"/>
    <w:rsid w:val="008B4ADF"/>
    <w:rsid w:val="008B557F"/>
    <w:rsid w:val="008B56DC"/>
    <w:rsid w:val="008B5C62"/>
    <w:rsid w:val="008B5D6D"/>
    <w:rsid w:val="008B7848"/>
    <w:rsid w:val="008C074C"/>
    <w:rsid w:val="008C45C9"/>
    <w:rsid w:val="008C6ADD"/>
    <w:rsid w:val="008C7518"/>
    <w:rsid w:val="008D02FF"/>
    <w:rsid w:val="008D0DFA"/>
    <w:rsid w:val="008D2037"/>
    <w:rsid w:val="008D3B9B"/>
    <w:rsid w:val="008D63BB"/>
    <w:rsid w:val="008E13CE"/>
    <w:rsid w:val="008E5440"/>
    <w:rsid w:val="008E5DFF"/>
    <w:rsid w:val="008E7281"/>
    <w:rsid w:val="008E74D1"/>
    <w:rsid w:val="008F3265"/>
    <w:rsid w:val="008F37A1"/>
    <w:rsid w:val="008F567D"/>
    <w:rsid w:val="008F5DBF"/>
    <w:rsid w:val="008F733C"/>
    <w:rsid w:val="009001FE"/>
    <w:rsid w:val="00901017"/>
    <w:rsid w:val="0090130F"/>
    <w:rsid w:val="009028E0"/>
    <w:rsid w:val="009047CE"/>
    <w:rsid w:val="009072AE"/>
    <w:rsid w:val="009111CF"/>
    <w:rsid w:val="009134E2"/>
    <w:rsid w:val="00917653"/>
    <w:rsid w:val="009177C2"/>
    <w:rsid w:val="009200F0"/>
    <w:rsid w:val="00920C7C"/>
    <w:rsid w:val="009216CB"/>
    <w:rsid w:val="00923AB1"/>
    <w:rsid w:val="00925128"/>
    <w:rsid w:val="009254C6"/>
    <w:rsid w:val="00925C87"/>
    <w:rsid w:val="00927874"/>
    <w:rsid w:val="009300DA"/>
    <w:rsid w:val="00930B33"/>
    <w:rsid w:val="009333CF"/>
    <w:rsid w:val="00933703"/>
    <w:rsid w:val="00933D66"/>
    <w:rsid w:val="00934339"/>
    <w:rsid w:val="00934833"/>
    <w:rsid w:val="00935DED"/>
    <w:rsid w:val="0093623C"/>
    <w:rsid w:val="00940F8F"/>
    <w:rsid w:val="00941915"/>
    <w:rsid w:val="00942766"/>
    <w:rsid w:val="00942F8A"/>
    <w:rsid w:val="0094538D"/>
    <w:rsid w:val="00945D16"/>
    <w:rsid w:val="00946CCA"/>
    <w:rsid w:val="0095340C"/>
    <w:rsid w:val="00954208"/>
    <w:rsid w:val="00955B7A"/>
    <w:rsid w:val="00957433"/>
    <w:rsid w:val="00957EA7"/>
    <w:rsid w:val="00960605"/>
    <w:rsid w:val="009622C4"/>
    <w:rsid w:val="00964D32"/>
    <w:rsid w:val="00965E8D"/>
    <w:rsid w:val="009661BC"/>
    <w:rsid w:val="0097158B"/>
    <w:rsid w:val="00972F1B"/>
    <w:rsid w:val="00973918"/>
    <w:rsid w:val="0097479B"/>
    <w:rsid w:val="0097792F"/>
    <w:rsid w:val="00980138"/>
    <w:rsid w:val="00980279"/>
    <w:rsid w:val="00985F1E"/>
    <w:rsid w:val="00992730"/>
    <w:rsid w:val="00996202"/>
    <w:rsid w:val="009A2C14"/>
    <w:rsid w:val="009A6583"/>
    <w:rsid w:val="009A6E8F"/>
    <w:rsid w:val="009A774E"/>
    <w:rsid w:val="009A7B33"/>
    <w:rsid w:val="009B182E"/>
    <w:rsid w:val="009B1F2C"/>
    <w:rsid w:val="009B3172"/>
    <w:rsid w:val="009B3A95"/>
    <w:rsid w:val="009B58AE"/>
    <w:rsid w:val="009B7D78"/>
    <w:rsid w:val="009C0680"/>
    <w:rsid w:val="009C06B8"/>
    <w:rsid w:val="009C2124"/>
    <w:rsid w:val="009C3538"/>
    <w:rsid w:val="009C4752"/>
    <w:rsid w:val="009C5D03"/>
    <w:rsid w:val="009D17B0"/>
    <w:rsid w:val="009D1A1E"/>
    <w:rsid w:val="009D285C"/>
    <w:rsid w:val="009D2B9F"/>
    <w:rsid w:val="009D3B7D"/>
    <w:rsid w:val="009D4D4A"/>
    <w:rsid w:val="009D5BF0"/>
    <w:rsid w:val="009E1792"/>
    <w:rsid w:val="009E450D"/>
    <w:rsid w:val="009E5C30"/>
    <w:rsid w:val="009F12E9"/>
    <w:rsid w:val="009F1EEF"/>
    <w:rsid w:val="009F2889"/>
    <w:rsid w:val="009F3808"/>
    <w:rsid w:val="009F4DB9"/>
    <w:rsid w:val="009F4E9B"/>
    <w:rsid w:val="00A01305"/>
    <w:rsid w:val="00A01976"/>
    <w:rsid w:val="00A01EC6"/>
    <w:rsid w:val="00A030F8"/>
    <w:rsid w:val="00A03332"/>
    <w:rsid w:val="00A03F31"/>
    <w:rsid w:val="00A06C8E"/>
    <w:rsid w:val="00A10DD9"/>
    <w:rsid w:val="00A14917"/>
    <w:rsid w:val="00A15495"/>
    <w:rsid w:val="00A16E61"/>
    <w:rsid w:val="00A17417"/>
    <w:rsid w:val="00A175B6"/>
    <w:rsid w:val="00A17636"/>
    <w:rsid w:val="00A17952"/>
    <w:rsid w:val="00A2026F"/>
    <w:rsid w:val="00A21E7D"/>
    <w:rsid w:val="00A23E9A"/>
    <w:rsid w:val="00A246AC"/>
    <w:rsid w:val="00A30FAF"/>
    <w:rsid w:val="00A37049"/>
    <w:rsid w:val="00A41F4B"/>
    <w:rsid w:val="00A45639"/>
    <w:rsid w:val="00A4592A"/>
    <w:rsid w:val="00A4690B"/>
    <w:rsid w:val="00A473EB"/>
    <w:rsid w:val="00A508C9"/>
    <w:rsid w:val="00A6227B"/>
    <w:rsid w:val="00A640A4"/>
    <w:rsid w:val="00A6570E"/>
    <w:rsid w:val="00A7273D"/>
    <w:rsid w:val="00A745A5"/>
    <w:rsid w:val="00A745B1"/>
    <w:rsid w:val="00A83B7F"/>
    <w:rsid w:val="00A849C3"/>
    <w:rsid w:val="00A85768"/>
    <w:rsid w:val="00A87562"/>
    <w:rsid w:val="00A91464"/>
    <w:rsid w:val="00A94BD1"/>
    <w:rsid w:val="00A95E85"/>
    <w:rsid w:val="00A96A8B"/>
    <w:rsid w:val="00A96DCE"/>
    <w:rsid w:val="00AA135E"/>
    <w:rsid w:val="00AA2D30"/>
    <w:rsid w:val="00AA36F1"/>
    <w:rsid w:val="00AA446E"/>
    <w:rsid w:val="00AA52A3"/>
    <w:rsid w:val="00AA7E3E"/>
    <w:rsid w:val="00AB02EA"/>
    <w:rsid w:val="00AB3707"/>
    <w:rsid w:val="00AB376A"/>
    <w:rsid w:val="00AB4903"/>
    <w:rsid w:val="00AB59CE"/>
    <w:rsid w:val="00AB6DEF"/>
    <w:rsid w:val="00AB70E3"/>
    <w:rsid w:val="00AB7628"/>
    <w:rsid w:val="00AC0172"/>
    <w:rsid w:val="00AC21BA"/>
    <w:rsid w:val="00AC71C7"/>
    <w:rsid w:val="00AD24C1"/>
    <w:rsid w:val="00AD46E8"/>
    <w:rsid w:val="00AD6364"/>
    <w:rsid w:val="00AE0D2E"/>
    <w:rsid w:val="00AE2800"/>
    <w:rsid w:val="00AE5196"/>
    <w:rsid w:val="00AE551D"/>
    <w:rsid w:val="00AE728B"/>
    <w:rsid w:val="00AF0B24"/>
    <w:rsid w:val="00AF146A"/>
    <w:rsid w:val="00AF216E"/>
    <w:rsid w:val="00AF27C7"/>
    <w:rsid w:val="00AF2854"/>
    <w:rsid w:val="00B0040A"/>
    <w:rsid w:val="00B04717"/>
    <w:rsid w:val="00B06396"/>
    <w:rsid w:val="00B06B57"/>
    <w:rsid w:val="00B13C9F"/>
    <w:rsid w:val="00B22531"/>
    <w:rsid w:val="00B2360F"/>
    <w:rsid w:val="00B26FCB"/>
    <w:rsid w:val="00B27FD4"/>
    <w:rsid w:val="00B3124B"/>
    <w:rsid w:val="00B35765"/>
    <w:rsid w:val="00B35C9E"/>
    <w:rsid w:val="00B4006D"/>
    <w:rsid w:val="00B417FA"/>
    <w:rsid w:val="00B4184C"/>
    <w:rsid w:val="00B41FCD"/>
    <w:rsid w:val="00B45D64"/>
    <w:rsid w:val="00B46CEA"/>
    <w:rsid w:val="00B51A42"/>
    <w:rsid w:val="00B5210A"/>
    <w:rsid w:val="00B52A0C"/>
    <w:rsid w:val="00B53452"/>
    <w:rsid w:val="00B5413D"/>
    <w:rsid w:val="00B54CF3"/>
    <w:rsid w:val="00B564AB"/>
    <w:rsid w:val="00B56BF9"/>
    <w:rsid w:val="00B609E4"/>
    <w:rsid w:val="00B616DE"/>
    <w:rsid w:val="00B61FC1"/>
    <w:rsid w:val="00B70EB4"/>
    <w:rsid w:val="00B71D3A"/>
    <w:rsid w:val="00B7241B"/>
    <w:rsid w:val="00B72833"/>
    <w:rsid w:val="00B761CC"/>
    <w:rsid w:val="00B76ACA"/>
    <w:rsid w:val="00B80783"/>
    <w:rsid w:val="00B82356"/>
    <w:rsid w:val="00B84E42"/>
    <w:rsid w:val="00B858A0"/>
    <w:rsid w:val="00B866B4"/>
    <w:rsid w:val="00B904B1"/>
    <w:rsid w:val="00B91DEB"/>
    <w:rsid w:val="00B94948"/>
    <w:rsid w:val="00BA1733"/>
    <w:rsid w:val="00BA265F"/>
    <w:rsid w:val="00BA7FE6"/>
    <w:rsid w:val="00BA820B"/>
    <w:rsid w:val="00BB02EA"/>
    <w:rsid w:val="00BB20B6"/>
    <w:rsid w:val="00BB27D9"/>
    <w:rsid w:val="00BB5DDF"/>
    <w:rsid w:val="00BB6B8D"/>
    <w:rsid w:val="00BC0776"/>
    <w:rsid w:val="00BC2330"/>
    <w:rsid w:val="00BC3A40"/>
    <w:rsid w:val="00BC49C5"/>
    <w:rsid w:val="00BC53F9"/>
    <w:rsid w:val="00BC58EE"/>
    <w:rsid w:val="00BD01C1"/>
    <w:rsid w:val="00BD04A9"/>
    <w:rsid w:val="00BD140F"/>
    <w:rsid w:val="00BD2462"/>
    <w:rsid w:val="00BD3DA7"/>
    <w:rsid w:val="00BD5B56"/>
    <w:rsid w:val="00BD5F3C"/>
    <w:rsid w:val="00BD6348"/>
    <w:rsid w:val="00BE1001"/>
    <w:rsid w:val="00BE2330"/>
    <w:rsid w:val="00BE268A"/>
    <w:rsid w:val="00BE40FA"/>
    <w:rsid w:val="00BE4257"/>
    <w:rsid w:val="00BE5EA6"/>
    <w:rsid w:val="00BF0725"/>
    <w:rsid w:val="00BF1778"/>
    <w:rsid w:val="00BF187C"/>
    <w:rsid w:val="00BF3FC7"/>
    <w:rsid w:val="00BF41E5"/>
    <w:rsid w:val="00BF659D"/>
    <w:rsid w:val="00C013C0"/>
    <w:rsid w:val="00C053A7"/>
    <w:rsid w:val="00C11453"/>
    <w:rsid w:val="00C120AA"/>
    <w:rsid w:val="00C1568A"/>
    <w:rsid w:val="00C159FD"/>
    <w:rsid w:val="00C17ECD"/>
    <w:rsid w:val="00C20CB2"/>
    <w:rsid w:val="00C22A28"/>
    <w:rsid w:val="00C23741"/>
    <w:rsid w:val="00C23BEA"/>
    <w:rsid w:val="00C23D7E"/>
    <w:rsid w:val="00C25335"/>
    <w:rsid w:val="00C2623E"/>
    <w:rsid w:val="00C27A1C"/>
    <w:rsid w:val="00C32336"/>
    <w:rsid w:val="00C324F7"/>
    <w:rsid w:val="00C32AC8"/>
    <w:rsid w:val="00C32C02"/>
    <w:rsid w:val="00C34A3F"/>
    <w:rsid w:val="00C34AC3"/>
    <w:rsid w:val="00C35B95"/>
    <w:rsid w:val="00C40D3D"/>
    <w:rsid w:val="00C41BFE"/>
    <w:rsid w:val="00C476E5"/>
    <w:rsid w:val="00C522E2"/>
    <w:rsid w:val="00C53087"/>
    <w:rsid w:val="00C531A3"/>
    <w:rsid w:val="00C554F4"/>
    <w:rsid w:val="00C55844"/>
    <w:rsid w:val="00C55A8C"/>
    <w:rsid w:val="00C55C3A"/>
    <w:rsid w:val="00C570F4"/>
    <w:rsid w:val="00C6127B"/>
    <w:rsid w:val="00C61DE5"/>
    <w:rsid w:val="00C663E1"/>
    <w:rsid w:val="00C70805"/>
    <w:rsid w:val="00C70CF3"/>
    <w:rsid w:val="00C71D94"/>
    <w:rsid w:val="00C744DE"/>
    <w:rsid w:val="00C75F90"/>
    <w:rsid w:val="00C777B5"/>
    <w:rsid w:val="00C80DEF"/>
    <w:rsid w:val="00C82727"/>
    <w:rsid w:val="00C8331D"/>
    <w:rsid w:val="00C83F64"/>
    <w:rsid w:val="00C841D0"/>
    <w:rsid w:val="00C86BC8"/>
    <w:rsid w:val="00C91921"/>
    <w:rsid w:val="00C93CA5"/>
    <w:rsid w:val="00C97AC2"/>
    <w:rsid w:val="00C97C48"/>
    <w:rsid w:val="00CA0A5D"/>
    <w:rsid w:val="00CA0C78"/>
    <w:rsid w:val="00CA3AF7"/>
    <w:rsid w:val="00CA427D"/>
    <w:rsid w:val="00CA5EB3"/>
    <w:rsid w:val="00CB26D3"/>
    <w:rsid w:val="00CB6305"/>
    <w:rsid w:val="00CB72B7"/>
    <w:rsid w:val="00CB7A12"/>
    <w:rsid w:val="00CC3617"/>
    <w:rsid w:val="00CC39AE"/>
    <w:rsid w:val="00CC5885"/>
    <w:rsid w:val="00CC5B9A"/>
    <w:rsid w:val="00CC6B46"/>
    <w:rsid w:val="00CD12BF"/>
    <w:rsid w:val="00CD3D44"/>
    <w:rsid w:val="00CD5733"/>
    <w:rsid w:val="00CD69E8"/>
    <w:rsid w:val="00CE0F8C"/>
    <w:rsid w:val="00CE2354"/>
    <w:rsid w:val="00CE38AB"/>
    <w:rsid w:val="00CE4756"/>
    <w:rsid w:val="00CE4931"/>
    <w:rsid w:val="00CE6364"/>
    <w:rsid w:val="00CE6674"/>
    <w:rsid w:val="00CE70A5"/>
    <w:rsid w:val="00CF00A2"/>
    <w:rsid w:val="00CF1E66"/>
    <w:rsid w:val="00CF402F"/>
    <w:rsid w:val="00CF5829"/>
    <w:rsid w:val="00CF7DCA"/>
    <w:rsid w:val="00D009AE"/>
    <w:rsid w:val="00D018DE"/>
    <w:rsid w:val="00D06180"/>
    <w:rsid w:val="00D1167F"/>
    <w:rsid w:val="00D1437A"/>
    <w:rsid w:val="00D154BD"/>
    <w:rsid w:val="00D17312"/>
    <w:rsid w:val="00D17D93"/>
    <w:rsid w:val="00D20BBA"/>
    <w:rsid w:val="00D223C4"/>
    <w:rsid w:val="00D344C9"/>
    <w:rsid w:val="00D35733"/>
    <w:rsid w:val="00D35C53"/>
    <w:rsid w:val="00D37159"/>
    <w:rsid w:val="00D42169"/>
    <w:rsid w:val="00D42692"/>
    <w:rsid w:val="00D53A8A"/>
    <w:rsid w:val="00D6210C"/>
    <w:rsid w:val="00D63B33"/>
    <w:rsid w:val="00D64CF8"/>
    <w:rsid w:val="00D6576F"/>
    <w:rsid w:val="00D66063"/>
    <w:rsid w:val="00D66323"/>
    <w:rsid w:val="00D67453"/>
    <w:rsid w:val="00D71718"/>
    <w:rsid w:val="00D719CC"/>
    <w:rsid w:val="00D75132"/>
    <w:rsid w:val="00D756F1"/>
    <w:rsid w:val="00D779B0"/>
    <w:rsid w:val="00D82C2F"/>
    <w:rsid w:val="00D83933"/>
    <w:rsid w:val="00D839F5"/>
    <w:rsid w:val="00D84E1F"/>
    <w:rsid w:val="00D94DC0"/>
    <w:rsid w:val="00D959BF"/>
    <w:rsid w:val="00D95FF8"/>
    <w:rsid w:val="00D96F24"/>
    <w:rsid w:val="00D9770B"/>
    <w:rsid w:val="00D97936"/>
    <w:rsid w:val="00DA013A"/>
    <w:rsid w:val="00DA0358"/>
    <w:rsid w:val="00DA1203"/>
    <w:rsid w:val="00DA2E51"/>
    <w:rsid w:val="00DA3006"/>
    <w:rsid w:val="00DA38BE"/>
    <w:rsid w:val="00DA5B37"/>
    <w:rsid w:val="00DA75EF"/>
    <w:rsid w:val="00DB2726"/>
    <w:rsid w:val="00DBF56D"/>
    <w:rsid w:val="00DC0462"/>
    <w:rsid w:val="00DC0BA4"/>
    <w:rsid w:val="00DC1BDD"/>
    <w:rsid w:val="00DC33ED"/>
    <w:rsid w:val="00DC4312"/>
    <w:rsid w:val="00DC60DA"/>
    <w:rsid w:val="00DC676F"/>
    <w:rsid w:val="00DD139A"/>
    <w:rsid w:val="00DD2C13"/>
    <w:rsid w:val="00DD427B"/>
    <w:rsid w:val="00DD5DD3"/>
    <w:rsid w:val="00DD6BFB"/>
    <w:rsid w:val="00DD70DE"/>
    <w:rsid w:val="00DD7126"/>
    <w:rsid w:val="00DD72D2"/>
    <w:rsid w:val="00DD7F68"/>
    <w:rsid w:val="00DE5705"/>
    <w:rsid w:val="00DF0081"/>
    <w:rsid w:val="00DF1EB7"/>
    <w:rsid w:val="00DF2A45"/>
    <w:rsid w:val="00DF3034"/>
    <w:rsid w:val="00DF3625"/>
    <w:rsid w:val="00DF634E"/>
    <w:rsid w:val="00E000C1"/>
    <w:rsid w:val="00E00174"/>
    <w:rsid w:val="00E00628"/>
    <w:rsid w:val="00E02D76"/>
    <w:rsid w:val="00E02DD5"/>
    <w:rsid w:val="00E043CE"/>
    <w:rsid w:val="00E06552"/>
    <w:rsid w:val="00E10A24"/>
    <w:rsid w:val="00E10C2E"/>
    <w:rsid w:val="00E1106F"/>
    <w:rsid w:val="00E13B1A"/>
    <w:rsid w:val="00E16242"/>
    <w:rsid w:val="00E1780D"/>
    <w:rsid w:val="00E17929"/>
    <w:rsid w:val="00E2135B"/>
    <w:rsid w:val="00E23D15"/>
    <w:rsid w:val="00E253AF"/>
    <w:rsid w:val="00E259DF"/>
    <w:rsid w:val="00E312D7"/>
    <w:rsid w:val="00E3137D"/>
    <w:rsid w:val="00E34143"/>
    <w:rsid w:val="00E43EEC"/>
    <w:rsid w:val="00E448AE"/>
    <w:rsid w:val="00E4539C"/>
    <w:rsid w:val="00E5183E"/>
    <w:rsid w:val="00E54AE3"/>
    <w:rsid w:val="00E54CE0"/>
    <w:rsid w:val="00E54E76"/>
    <w:rsid w:val="00E56410"/>
    <w:rsid w:val="00E56531"/>
    <w:rsid w:val="00E56963"/>
    <w:rsid w:val="00E60627"/>
    <w:rsid w:val="00E6209F"/>
    <w:rsid w:val="00E63A55"/>
    <w:rsid w:val="00E63BFD"/>
    <w:rsid w:val="00E70CC8"/>
    <w:rsid w:val="00E724EB"/>
    <w:rsid w:val="00E72645"/>
    <w:rsid w:val="00E75119"/>
    <w:rsid w:val="00E75BAC"/>
    <w:rsid w:val="00E848E0"/>
    <w:rsid w:val="00E85D9B"/>
    <w:rsid w:val="00E8774A"/>
    <w:rsid w:val="00E91D81"/>
    <w:rsid w:val="00E931DB"/>
    <w:rsid w:val="00E944A5"/>
    <w:rsid w:val="00E97137"/>
    <w:rsid w:val="00EA14AD"/>
    <w:rsid w:val="00EA1FA9"/>
    <w:rsid w:val="00EA21AB"/>
    <w:rsid w:val="00EA3F23"/>
    <w:rsid w:val="00EA48F9"/>
    <w:rsid w:val="00EA5B35"/>
    <w:rsid w:val="00EA7E62"/>
    <w:rsid w:val="00EB0683"/>
    <w:rsid w:val="00EB21BD"/>
    <w:rsid w:val="00EB2308"/>
    <w:rsid w:val="00EB369C"/>
    <w:rsid w:val="00EB4757"/>
    <w:rsid w:val="00EB6804"/>
    <w:rsid w:val="00EC17F6"/>
    <w:rsid w:val="00EC191D"/>
    <w:rsid w:val="00EC320F"/>
    <w:rsid w:val="00EC4241"/>
    <w:rsid w:val="00EC60DA"/>
    <w:rsid w:val="00EC6323"/>
    <w:rsid w:val="00ED3D3B"/>
    <w:rsid w:val="00ED46FC"/>
    <w:rsid w:val="00EE5FBF"/>
    <w:rsid w:val="00EE7782"/>
    <w:rsid w:val="00EF0606"/>
    <w:rsid w:val="00EF1AC1"/>
    <w:rsid w:val="00EF3491"/>
    <w:rsid w:val="00EF6C8B"/>
    <w:rsid w:val="00F039EF"/>
    <w:rsid w:val="00F03DDA"/>
    <w:rsid w:val="00F045E9"/>
    <w:rsid w:val="00F049BE"/>
    <w:rsid w:val="00F05605"/>
    <w:rsid w:val="00F05DAA"/>
    <w:rsid w:val="00F06B72"/>
    <w:rsid w:val="00F07CA1"/>
    <w:rsid w:val="00F1301B"/>
    <w:rsid w:val="00F14AEB"/>
    <w:rsid w:val="00F1617D"/>
    <w:rsid w:val="00F17BA7"/>
    <w:rsid w:val="00F2425E"/>
    <w:rsid w:val="00F24277"/>
    <w:rsid w:val="00F24ACF"/>
    <w:rsid w:val="00F327BE"/>
    <w:rsid w:val="00F34EBD"/>
    <w:rsid w:val="00F34F62"/>
    <w:rsid w:val="00F35663"/>
    <w:rsid w:val="00F37C73"/>
    <w:rsid w:val="00F37C95"/>
    <w:rsid w:val="00F4081B"/>
    <w:rsid w:val="00F41432"/>
    <w:rsid w:val="00F4314D"/>
    <w:rsid w:val="00F443AB"/>
    <w:rsid w:val="00F46C86"/>
    <w:rsid w:val="00F472FA"/>
    <w:rsid w:val="00F52060"/>
    <w:rsid w:val="00F52550"/>
    <w:rsid w:val="00F52A9C"/>
    <w:rsid w:val="00F54304"/>
    <w:rsid w:val="00F572D8"/>
    <w:rsid w:val="00F57B9E"/>
    <w:rsid w:val="00F60266"/>
    <w:rsid w:val="00F60C24"/>
    <w:rsid w:val="00F63266"/>
    <w:rsid w:val="00F63569"/>
    <w:rsid w:val="00F64A98"/>
    <w:rsid w:val="00F66C52"/>
    <w:rsid w:val="00F7101F"/>
    <w:rsid w:val="00F733F3"/>
    <w:rsid w:val="00F753F6"/>
    <w:rsid w:val="00F76FE3"/>
    <w:rsid w:val="00F77F94"/>
    <w:rsid w:val="00F80754"/>
    <w:rsid w:val="00F8125E"/>
    <w:rsid w:val="00F81462"/>
    <w:rsid w:val="00F87BA9"/>
    <w:rsid w:val="00F87C84"/>
    <w:rsid w:val="00F922F6"/>
    <w:rsid w:val="00F935D9"/>
    <w:rsid w:val="00F95A01"/>
    <w:rsid w:val="00F95C3F"/>
    <w:rsid w:val="00F976B9"/>
    <w:rsid w:val="00FA08F6"/>
    <w:rsid w:val="00FA0A60"/>
    <w:rsid w:val="00FA28C6"/>
    <w:rsid w:val="00FA2BF4"/>
    <w:rsid w:val="00FA6EF6"/>
    <w:rsid w:val="00FB00C5"/>
    <w:rsid w:val="00FB0238"/>
    <w:rsid w:val="00FB40D0"/>
    <w:rsid w:val="00FB5D4B"/>
    <w:rsid w:val="00FB6DCF"/>
    <w:rsid w:val="00FC092F"/>
    <w:rsid w:val="00FC118E"/>
    <w:rsid w:val="00FC1307"/>
    <w:rsid w:val="00FC1478"/>
    <w:rsid w:val="00FC44DA"/>
    <w:rsid w:val="00FC4997"/>
    <w:rsid w:val="00FC4D71"/>
    <w:rsid w:val="00FC625E"/>
    <w:rsid w:val="00FC6AB4"/>
    <w:rsid w:val="00FC7DC1"/>
    <w:rsid w:val="00FD126C"/>
    <w:rsid w:val="00FD35F2"/>
    <w:rsid w:val="00FD50D1"/>
    <w:rsid w:val="00FE1073"/>
    <w:rsid w:val="00FE1742"/>
    <w:rsid w:val="00FE4CDF"/>
    <w:rsid w:val="00FE5677"/>
    <w:rsid w:val="00FE7C1E"/>
    <w:rsid w:val="00FF0DD0"/>
    <w:rsid w:val="00FF26CD"/>
    <w:rsid w:val="00FF3813"/>
    <w:rsid w:val="00FF69FA"/>
    <w:rsid w:val="0139A1A8"/>
    <w:rsid w:val="014B1AB5"/>
    <w:rsid w:val="0163DB95"/>
    <w:rsid w:val="01697B26"/>
    <w:rsid w:val="017DE583"/>
    <w:rsid w:val="01919A01"/>
    <w:rsid w:val="01C0D864"/>
    <w:rsid w:val="01D8786F"/>
    <w:rsid w:val="022FE9CE"/>
    <w:rsid w:val="0257AAFB"/>
    <w:rsid w:val="029BABA4"/>
    <w:rsid w:val="02DE4598"/>
    <w:rsid w:val="03438068"/>
    <w:rsid w:val="0344C22C"/>
    <w:rsid w:val="03696192"/>
    <w:rsid w:val="03D1A255"/>
    <w:rsid w:val="0421C280"/>
    <w:rsid w:val="0432DCAD"/>
    <w:rsid w:val="048FFEDF"/>
    <w:rsid w:val="04CB3D99"/>
    <w:rsid w:val="04F29E58"/>
    <w:rsid w:val="04F87926"/>
    <w:rsid w:val="050170F7"/>
    <w:rsid w:val="050BD772"/>
    <w:rsid w:val="053D51B7"/>
    <w:rsid w:val="057492A3"/>
    <w:rsid w:val="058DF32E"/>
    <w:rsid w:val="05F10834"/>
    <w:rsid w:val="0605637B"/>
    <w:rsid w:val="061E8BD8"/>
    <w:rsid w:val="0687571D"/>
    <w:rsid w:val="06BF6021"/>
    <w:rsid w:val="06C5CA93"/>
    <w:rsid w:val="06CAC133"/>
    <w:rsid w:val="070B148F"/>
    <w:rsid w:val="070E0A1E"/>
    <w:rsid w:val="072B1C1E"/>
    <w:rsid w:val="079BCFB0"/>
    <w:rsid w:val="07A2E191"/>
    <w:rsid w:val="07A9B9F8"/>
    <w:rsid w:val="09015393"/>
    <w:rsid w:val="0912573E"/>
    <w:rsid w:val="097E1782"/>
    <w:rsid w:val="098F24AF"/>
    <w:rsid w:val="09A44FD4"/>
    <w:rsid w:val="09B482C4"/>
    <w:rsid w:val="0A5BDAA0"/>
    <w:rsid w:val="0A9B4322"/>
    <w:rsid w:val="0ADA74B3"/>
    <w:rsid w:val="0B1F7ED9"/>
    <w:rsid w:val="0B464C95"/>
    <w:rsid w:val="0B6E40EA"/>
    <w:rsid w:val="0B930415"/>
    <w:rsid w:val="0BD22ACB"/>
    <w:rsid w:val="0BEAACE2"/>
    <w:rsid w:val="0C412D5A"/>
    <w:rsid w:val="0C5A8571"/>
    <w:rsid w:val="0C6049B8"/>
    <w:rsid w:val="0C7C0F79"/>
    <w:rsid w:val="0CADEFDB"/>
    <w:rsid w:val="0CB87F41"/>
    <w:rsid w:val="0D2CC60D"/>
    <w:rsid w:val="0D5B490B"/>
    <w:rsid w:val="0D5B9E99"/>
    <w:rsid w:val="0D604896"/>
    <w:rsid w:val="0D67FCA9"/>
    <w:rsid w:val="0D74AF3B"/>
    <w:rsid w:val="0DB1E72E"/>
    <w:rsid w:val="0DBE2D86"/>
    <w:rsid w:val="0DF33C67"/>
    <w:rsid w:val="0F355A74"/>
    <w:rsid w:val="0F70EAF2"/>
    <w:rsid w:val="0FFCB547"/>
    <w:rsid w:val="10DEE8EE"/>
    <w:rsid w:val="1127CE4A"/>
    <w:rsid w:val="113E7CAE"/>
    <w:rsid w:val="11E3952F"/>
    <w:rsid w:val="12107FF0"/>
    <w:rsid w:val="12E3E683"/>
    <w:rsid w:val="130306B0"/>
    <w:rsid w:val="134E1BE2"/>
    <w:rsid w:val="1386E571"/>
    <w:rsid w:val="13C47566"/>
    <w:rsid w:val="13C8350F"/>
    <w:rsid w:val="13CD989A"/>
    <w:rsid w:val="140FC2CD"/>
    <w:rsid w:val="14558D55"/>
    <w:rsid w:val="14644F97"/>
    <w:rsid w:val="14D399A3"/>
    <w:rsid w:val="16D06F2D"/>
    <w:rsid w:val="172F0C66"/>
    <w:rsid w:val="17477532"/>
    <w:rsid w:val="174F89F6"/>
    <w:rsid w:val="179FB671"/>
    <w:rsid w:val="17A58570"/>
    <w:rsid w:val="17C1587B"/>
    <w:rsid w:val="17D798FC"/>
    <w:rsid w:val="180F05DF"/>
    <w:rsid w:val="18152E85"/>
    <w:rsid w:val="181A73F1"/>
    <w:rsid w:val="182B3CCA"/>
    <w:rsid w:val="1865844F"/>
    <w:rsid w:val="18783641"/>
    <w:rsid w:val="18A88A35"/>
    <w:rsid w:val="18CB44B8"/>
    <w:rsid w:val="1913C183"/>
    <w:rsid w:val="19226E23"/>
    <w:rsid w:val="19360496"/>
    <w:rsid w:val="196522E3"/>
    <w:rsid w:val="19AAD640"/>
    <w:rsid w:val="19E4F6DF"/>
    <w:rsid w:val="19F8F121"/>
    <w:rsid w:val="1A702451"/>
    <w:rsid w:val="1ABE58A0"/>
    <w:rsid w:val="1ACFDF52"/>
    <w:rsid w:val="1AE7F214"/>
    <w:rsid w:val="1AF855DB"/>
    <w:rsid w:val="1AFA22F8"/>
    <w:rsid w:val="1B011A71"/>
    <w:rsid w:val="1C14B10B"/>
    <w:rsid w:val="1C26BAF5"/>
    <w:rsid w:val="1CA46739"/>
    <w:rsid w:val="1CC02310"/>
    <w:rsid w:val="1CD5D618"/>
    <w:rsid w:val="1CEC1F31"/>
    <w:rsid w:val="1CEDF312"/>
    <w:rsid w:val="1D1446DF"/>
    <w:rsid w:val="1D25A9F9"/>
    <w:rsid w:val="1D4A4252"/>
    <w:rsid w:val="1D923277"/>
    <w:rsid w:val="1D93645A"/>
    <w:rsid w:val="1DB18CB2"/>
    <w:rsid w:val="1E08E295"/>
    <w:rsid w:val="1E54810D"/>
    <w:rsid w:val="1E7FE65C"/>
    <w:rsid w:val="1EBEB0C3"/>
    <w:rsid w:val="1EDE269A"/>
    <w:rsid w:val="1F4FECC9"/>
    <w:rsid w:val="206A08CE"/>
    <w:rsid w:val="20AA6A29"/>
    <w:rsid w:val="2129AA42"/>
    <w:rsid w:val="21E2EFFA"/>
    <w:rsid w:val="21EA3CF1"/>
    <w:rsid w:val="2202B8EB"/>
    <w:rsid w:val="2262359F"/>
    <w:rsid w:val="2295D8BB"/>
    <w:rsid w:val="22E8CF76"/>
    <w:rsid w:val="22F03E22"/>
    <w:rsid w:val="234283C8"/>
    <w:rsid w:val="236A4C07"/>
    <w:rsid w:val="23754DCF"/>
    <w:rsid w:val="23916CA2"/>
    <w:rsid w:val="240B0E7F"/>
    <w:rsid w:val="2424AC90"/>
    <w:rsid w:val="250A26B6"/>
    <w:rsid w:val="25A00A0A"/>
    <w:rsid w:val="25F88F7E"/>
    <w:rsid w:val="25FB5F41"/>
    <w:rsid w:val="262702BB"/>
    <w:rsid w:val="269104DF"/>
    <w:rsid w:val="26964890"/>
    <w:rsid w:val="26E44A7C"/>
    <w:rsid w:val="270C45A5"/>
    <w:rsid w:val="271E67AE"/>
    <w:rsid w:val="277C2347"/>
    <w:rsid w:val="27A280DD"/>
    <w:rsid w:val="27CD5432"/>
    <w:rsid w:val="2860811F"/>
    <w:rsid w:val="287C6CE9"/>
    <w:rsid w:val="289E4D9D"/>
    <w:rsid w:val="28A81606"/>
    <w:rsid w:val="28FC908B"/>
    <w:rsid w:val="292CC7F6"/>
    <w:rsid w:val="2941E8ED"/>
    <w:rsid w:val="2948351C"/>
    <w:rsid w:val="297B9ABB"/>
    <w:rsid w:val="299F6FEF"/>
    <w:rsid w:val="29A60D7C"/>
    <w:rsid w:val="29CDCEA9"/>
    <w:rsid w:val="2A4A6DA2"/>
    <w:rsid w:val="2A501D7F"/>
    <w:rsid w:val="2A87AE66"/>
    <w:rsid w:val="2AC80D8A"/>
    <w:rsid w:val="2AFB13BF"/>
    <w:rsid w:val="2B26903C"/>
    <w:rsid w:val="2B6929D3"/>
    <w:rsid w:val="2B7C45A6"/>
    <w:rsid w:val="2BA67A31"/>
    <w:rsid w:val="2C15A685"/>
    <w:rsid w:val="2C380ADC"/>
    <w:rsid w:val="2C94D181"/>
    <w:rsid w:val="2CF53C2A"/>
    <w:rsid w:val="2D0338D4"/>
    <w:rsid w:val="2D70F477"/>
    <w:rsid w:val="2D7B8729"/>
    <w:rsid w:val="2D90DC9C"/>
    <w:rsid w:val="2DC16C1D"/>
    <w:rsid w:val="2DC1A07C"/>
    <w:rsid w:val="2E511B08"/>
    <w:rsid w:val="2E9AAF80"/>
    <w:rsid w:val="2EA92D52"/>
    <w:rsid w:val="2EBB736F"/>
    <w:rsid w:val="2ECE8BCC"/>
    <w:rsid w:val="2F17578A"/>
    <w:rsid w:val="2F517BBD"/>
    <w:rsid w:val="2F563526"/>
    <w:rsid w:val="2F93AA30"/>
    <w:rsid w:val="2FD196F1"/>
    <w:rsid w:val="3003AE03"/>
    <w:rsid w:val="30558C36"/>
    <w:rsid w:val="306EB95B"/>
    <w:rsid w:val="307BF113"/>
    <w:rsid w:val="30E0A4A8"/>
    <w:rsid w:val="30ED4C1E"/>
    <w:rsid w:val="3107A270"/>
    <w:rsid w:val="317FCFD4"/>
    <w:rsid w:val="31FF44B1"/>
    <w:rsid w:val="32250132"/>
    <w:rsid w:val="32297274"/>
    <w:rsid w:val="32831D9A"/>
    <w:rsid w:val="332D757C"/>
    <w:rsid w:val="33B0A47E"/>
    <w:rsid w:val="34171604"/>
    <w:rsid w:val="3426E751"/>
    <w:rsid w:val="346873E2"/>
    <w:rsid w:val="3482E046"/>
    <w:rsid w:val="3486BB09"/>
    <w:rsid w:val="34EFCCC8"/>
    <w:rsid w:val="35141C4C"/>
    <w:rsid w:val="355BB20F"/>
    <w:rsid w:val="356A6757"/>
    <w:rsid w:val="357F92BA"/>
    <w:rsid w:val="360499AF"/>
    <w:rsid w:val="3687DCC1"/>
    <w:rsid w:val="369B16DA"/>
    <w:rsid w:val="36CFFF04"/>
    <w:rsid w:val="36F71AD8"/>
    <w:rsid w:val="372F7B01"/>
    <w:rsid w:val="37CB68F2"/>
    <w:rsid w:val="37D423A4"/>
    <w:rsid w:val="384D43D8"/>
    <w:rsid w:val="388CD7A2"/>
    <w:rsid w:val="394DF5E8"/>
    <w:rsid w:val="3996730C"/>
    <w:rsid w:val="39DFBA13"/>
    <w:rsid w:val="3A48FBC0"/>
    <w:rsid w:val="3A5826B8"/>
    <w:rsid w:val="3A6319C7"/>
    <w:rsid w:val="3ABE8D09"/>
    <w:rsid w:val="3B79727D"/>
    <w:rsid w:val="3B87F157"/>
    <w:rsid w:val="3B9AED84"/>
    <w:rsid w:val="3BA7B05F"/>
    <w:rsid w:val="3BB3BFE9"/>
    <w:rsid w:val="3C018BB9"/>
    <w:rsid w:val="3C2E5C07"/>
    <w:rsid w:val="3C719BB5"/>
    <w:rsid w:val="3CF6D6CE"/>
    <w:rsid w:val="3D2380BB"/>
    <w:rsid w:val="3D3E180A"/>
    <w:rsid w:val="3D80701C"/>
    <w:rsid w:val="3DB1430A"/>
    <w:rsid w:val="3DEEF71D"/>
    <w:rsid w:val="3DF090E9"/>
    <w:rsid w:val="3E23A514"/>
    <w:rsid w:val="3E270653"/>
    <w:rsid w:val="3EE9F0BE"/>
    <w:rsid w:val="3F519F39"/>
    <w:rsid w:val="3FBBE7DD"/>
    <w:rsid w:val="3FC6BD21"/>
    <w:rsid w:val="400D35AF"/>
    <w:rsid w:val="4063E1A9"/>
    <w:rsid w:val="4086A02F"/>
    <w:rsid w:val="409C9D9D"/>
    <w:rsid w:val="40BEB132"/>
    <w:rsid w:val="40D1D771"/>
    <w:rsid w:val="40E93CAB"/>
    <w:rsid w:val="410C0B7D"/>
    <w:rsid w:val="412AD656"/>
    <w:rsid w:val="412F299D"/>
    <w:rsid w:val="41304170"/>
    <w:rsid w:val="41988BE0"/>
    <w:rsid w:val="41EBFFF2"/>
    <w:rsid w:val="42409871"/>
    <w:rsid w:val="42C18421"/>
    <w:rsid w:val="42DCE6A8"/>
    <w:rsid w:val="434D376C"/>
    <w:rsid w:val="4388C79F"/>
    <w:rsid w:val="4392C23F"/>
    <w:rsid w:val="439E54BD"/>
    <w:rsid w:val="439F7248"/>
    <w:rsid w:val="4405DEAD"/>
    <w:rsid w:val="443EFA09"/>
    <w:rsid w:val="4492CE99"/>
    <w:rsid w:val="44D9ACF5"/>
    <w:rsid w:val="44EDA916"/>
    <w:rsid w:val="451ADC8B"/>
    <w:rsid w:val="4521F9D6"/>
    <w:rsid w:val="4590A3EE"/>
    <w:rsid w:val="4599BD41"/>
    <w:rsid w:val="459DA40A"/>
    <w:rsid w:val="45F07CD5"/>
    <w:rsid w:val="46B3282E"/>
    <w:rsid w:val="46CA6301"/>
    <w:rsid w:val="485B7036"/>
    <w:rsid w:val="48649491"/>
    <w:rsid w:val="490AFD6C"/>
    <w:rsid w:val="493C37FA"/>
    <w:rsid w:val="493C7B6E"/>
    <w:rsid w:val="499E3F31"/>
    <w:rsid w:val="49D36003"/>
    <w:rsid w:val="4B310E2D"/>
    <w:rsid w:val="4B4EFDE9"/>
    <w:rsid w:val="4B561207"/>
    <w:rsid w:val="4BC13309"/>
    <w:rsid w:val="4BCEAC3A"/>
    <w:rsid w:val="4C3460B0"/>
    <w:rsid w:val="4C43D478"/>
    <w:rsid w:val="4C7B5C86"/>
    <w:rsid w:val="4D2B59EE"/>
    <w:rsid w:val="4D72CB9E"/>
    <w:rsid w:val="4D810780"/>
    <w:rsid w:val="4E1592A5"/>
    <w:rsid w:val="4E4B7BCE"/>
    <w:rsid w:val="4E692F8C"/>
    <w:rsid w:val="4E7287FC"/>
    <w:rsid w:val="4F0A07DA"/>
    <w:rsid w:val="4F1CD7E1"/>
    <w:rsid w:val="4F80A373"/>
    <w:rsid w:val="4FABBCF2"/>
    <w:rsid w:val="4FBF24EE"/>
    <w:rsid w:val="4FCE56A3"/>
    <w:rsid w:val="4FE702DC"/>
    <w:rsid w:val="5066FBD8"/>
    <w:rsid w:val="50A30CFA"/>
    <w:rsid w:val="50C12FC9"/>
    <w:rsid w:val="516E000B"/>
    <w:rsid w:val="51CB664E"/>
    <w:rsid w:val="52331784"/>
    <w:rsid w:val="52BB3437"/>
    <w:rsid w:val="52FE98B0"/>
    <w:rsid w:val="53219279"/>
    <w:rsid w:val="539C737D"/>
    <w:rsid w:val="53D4C12C"/>
    <w:rsid w:val="54A2DE46"/>
    <w:rsid w:val="54BC2120"/>
    <w:rsid w:val="54BD62DA"/>
    <w:rsid w:val="54DB9093"/>
    <w:rsid w:val="54E4B185"/>
    <w:rsid w:val="554DCF6C"/>
    <w:rsid w:val="5584825A"/>
    <w:rsid w:val="55A10E53"/>
    <w:rsid w:val="55B3C7D4"/>
    <w:rsid w:val="55BB6F36"/>
    <w:rsid w:val="55C6BD80"/>
    <w:rsid w:val="55D900BD"/>
    <w:rsid w:val="5604E9A7"/>
    <w:rsid w:val="56AB7351"/>
    <w:rsid w:val="5726DFD1"/>
    <w:rsid w:val="57659A82"/>
    <w:rsid w:val="5790B448"/>
    <w:rsid w:val="5924E052"/>
    <w:rsid w:val="59D537C9"/>
    <w:rsid w:val="5A218405"/>
    <w:rsid w:val="5A5D06BC"/>
    <w:rsid w:val="5AA16445"/>
    <w:rsid w:val="5AED0ED3"/>
    <w:rsid w:val="5B89E641"/>
    <w:rsid w:val="5BE52C87"/>
    <w:rsid w:val="5D5C587B"/>
    <w:rsid w:val="5DF0F6EE"/>
    <w:rsid w:val="5E445B4E"/>
    <w:rsid w:val="5EE30293"/>
    <w:rsid w:val="5EEE045B"/>
    <w:rsid w:val="5FB79C0B"/>
    <w:rsid w:val="5FDA20FE"/>
    <w:rsid w:val="600EC760"/>
    <w:rsid w:val="60A521BE"/>
    <w:rsid w:val="60A72C8B"/>
    <w:rsid w:val="60ADE943"/>
    <w:rsid w:val="610EC63E"/>
    <w:rsid w:val="61BFEDE4"/>
    <w:rsid w:val="61C412CD"/>
    <w:rsid w:val="623B45AE"/>
    <w:rsid w:val="62546E0B"/>
    <w:rsid w:val="62933A9D"/>
    <w:rsid w:val="62A5D800"/>
    <w:rsid w:val="62A857AF"/>
    <w:rsid w:val="6328EAA2"/>
    <w:rsid w:val="636FF457"/>
    <w:rsid w:val="6370BEA0"/>
    <w:rsid w:val="63A0391D"/>
    <w:rsid w:val="63C89B4B"/>
    <w:rsid w:val="63EF94D8"/>
    <w:rsid w:val="640F16EB"/>
    <w:rsid w:val="642FE06B"/>
    <w:rsid w:val="64447580"/>
    <w:rsid w:val="64535372"/>
    <w:rsid w:val="645719AC"/>
    <w:rsid w:val="64C4440B"/>
    <w:rsid w:val="64CBCCEA"/>
    <w:rsid w:val="64F745A4"/>
    <w:rsid w:val="6522AF8E"/>
    <w:rsid w:val="652BB978"/>
    <w:rsid w:val="652FBBDE"/>
    <w:rsid w:val="653C097E"/>
    <w:rsid w:val="658AD442"/>
    <w:rsid w:val="65D8A4BC"/>
    <w:rsid w:val="6700BC37"/>
    <w:rsid w:val="672937BD"/>
    <w:rsid w:val="672E5687"/>
    <w:rsid w:val="675DB3A8"/>
    <w:rsid w:val="6786271E"/>
    <w:rsid w:val="67F7BD3E"/>
    <w:rsid w:val="680EE924"/>
    <w:rsid w:val="683E482C"/>
    <w:rsid w:val="68405695"/>
    <w:rsid w:val="6893CAE0"/>
    <w:rsid w:val="68EA865C"/>
    <w:rsid w:val="69329ADE"/>
    <w:rsid w:val="6A27DB5F"/>
    <w:rsid w:val="6A465793"/>
    <w:rsid w:val="6A47B708"/>
    <w:rsid w:val="6A49A0EE"/>
    <w:rsid w:val="6A71EB1D"/>
    <w:rsid w:val="6ACAFD5F"/>
    <w:rsid w:val="6B4AB5AE"/>
    <w:rsid w:val="6B79D468"/>
    <w:rsid w:val="6BACF809"/>
    <w:rsid w:val="6C3128C1"/>
    <w:rsid w:val="6C3391E9"/>
    <w:rsid w:val="6C937B77"/>
    <w:rsid w:val="6D8328AD"/>
    <w:rsid w:val="6E23C1ED"/>
    <w:rsid w:val="6E5546F9"/>
    <w:rsid w:val="6E91084F"/>
    <w:rsid w:val="6EF5D205"/>
    <w:rsid w:val="6F39686C"/>
    <w:rsid w:val="6F3C9697"/>
    <w:rsid w:val="6F6BE0BE"/>
    <w:rsid w:val="6F6DB25A"/>
    <w:rsid w:val="6FCFFD61"/>
    <w:rsid w:val="701C2300"/>
    <w:rsid w:val="703D2B5C"/>
    <w:rsid w:val="704133F7"/>
    <w:rsid w:val="71075BF8"/>
    <w:rsid w:val="72952566"/>
    <w:rsid w:val="72B5C639"/>
    <w:rsid w:val="72D5A855"/>
    <w:rsid w:val="72F60A3A"/>
    <w:rsid w:val="7329F20E"/>
    <w:rsid w:val="73685ED4"/>
    <w:rsid w:val="740F0FF1"/>
    <w:rsid w:val="742B4E6C"/>
    <w:rsid w:val="742D0B7B"/>
    <w:rsid w:val="7501CD31"/>
    <w:rsid w:val="75609333"/>
    <w:rsid w:val="759D8A4D"/>
    <w:rsid w:val="75A8A9F0"/>
    <w:rsid w:val="75DCB23F"/>
    <w:rsid w:val="7613AFEA"/>
    <w:rsid w:val="767E9CB4"/>
    <w:rsid w:val="768CF44F"/>
    <w:rsid w:val="77A13D1E"/>
    <w:rsid w:val="7805E2ED"/>
    <w:rsid w:val="7843563F"/>
    <w:rsid w:val="78479B31"/>
    <w:rsid w:val="78564465"/>
    <w:rsid w:val="78BBAC6D"/>
    <w:rsid w:val="7943E94C"/>
    <w:rsid w:val="79746BB9"/>
    <w:rsid w:val="797B0D6E"/>
    <w:rsid w:val="7988F4DA"/>
    <w:rsid w:val="7989C51B"/>
    <w:rsid w:val="79A9A593"/>
    <w:rsid w:val="79B46DEF"/>
    <w:rsid w:val="79CD04C9"/>
    <w:rsid w:val="79D40DA5"/>
    <w:rsid w:val="7A12B5DF"/>
    <w:rsid w:val="7A195D64"/>
    <w:rsid w:val="7A5DD3EC"/>
    <w:rsid w:val="7A6E9540"/>
    <w:rsid w:val="7A9CFE25"/>
    <w:rsid w:val="7B4AB418"/>
    <w:rsid w:val="7B9053AF"/>
    <w:rsid w:val="7BF8057C"/>
    <w:rsid w:val="7CD43EE3"/>
    <w:rsid w:val="7D18B0AB"/>
    <w:rsid w:val="7D8EA237"/>
    <w:rsid w:val="7D983CF7"/>
    <w:rsid w:val="7D9CC9DA"/>
    <w:rsid w:val="7E556334"/>
    <w:rsid w:val="7EB05F59"/>
    <w:rsid w:val="7EEB46C7"/>
    <w:rsid w:val="7F63A24D"/>
    <w:rsid w:val="7F80177C"/>
    <w:rsid w:val="7F9AEF0C"/>
    <w:rsid w:val="7FA05679"/>
    <w:rsid w:val="7FA3B4F2"/>
    <w:rsid w:val="7FBE8492"/>
    <w:rsid w:val="7FEF8A11"/>
    <w:rsid w:val="7FF9BC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0833"/>
    <o:shapelayout v:ext="edit">
      <o:idmap v:ext="edit" data="1"/>
    </o:shapelayout>
  </w:shapeDefaults>
  <w:decimalSymbol w:val=","/>
  <w:listSeparator w:val=";"/>
  <w14:docId w14:val="4B74A94A"/>
  <w15:docId w15:val="{01F6BC22-BBEB-4449-AC47-F99FCDEE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C8B"/>
    <w:pPr>
      <w:spacing w:after="0" w:line="240" w:lineRule="auto"/>
    </w:pPr>
    <w:rPr>
      <w:rFonts w:ascii="Helvetica" w:eastAsia="Times New Roman" w:hAnsi="Helvetica" w:cs="Times New Roman"/>
      <w:sz w:val="20"/>
      <w:szCs w:val="20"/>
      <w:lang w:val="it-IT"/>
    </w:rPr>
  </w:style>
  <w:style w:type="paragraph" w:styleId="Heading1">
    <w:name w:val="heading 1"/>
    <w:basedOn w:val="Normal"/>
    <w:next w:val="Normal"/>
    <w:link w:val="Heading1Char"/>
    <w:qFormat/>
    <w:rsid w:val="00430765"/>
    <w:pPr>
      <w:keepNext/>
      <w:numPr>
        <w:numId w:val="2"/>
      </w:numPr>
      <w:spacing w:before="120" w:after="120"/>
      <w:outlineLvl w:val="0"/>
    </w:pPr>
    <w:rPr>
      <w:rFonts w:asciiTheme="minorHAnsi" w:hAnsiTheme="minorHAnsi"/>
      <w:b/>
    </w:rPr>
  </w:style>
  <w:style w:type="paragraph" w:styleId="Heading2">
    <w:name w:val="heading 2"/>
    <w:basedOn w:val="Normal"/>
    <w:next w:val="Normal"/>
    <w:link w:val="Heading2Char"/>
    <w:unhideWhenUsed/>
    <w:qFormat/>
    <w:rsid w:val="00430765"/>
    <w:pPr>
      <w:keepNext/>
      <w:keepLines/>
      <w:numPr>
        <w:ilvl w:val="1"/>
        <w:numId w:val="2"/>
      </w:numPr>
      <w:spacing w:before="120" w:after="120"/>
      <w:outlineLvl w:val="1"/>
    </w:pPr>
    <w:rPr>
      <w:rFonts w:asciiTheme="minorHAnsi" w:eastAsiaTheme="majorEastAsia" w:hAnsiTheme="minorHAnsi" w:cstheme="majorBidi"/>
      <w:bCs/>
      <w:i/>
      <w:color w:val="000000" w:themeColor="text1"/>
      <w:szCs w:val="26"/>
    </w:rPr>
  </w:style>
  <w:style w:type="paragraph" w:styleId="Heading3">
    <w:name w:val="heading 3"/>
    <w:basedOn w:val="titoletto"/>
    <w:next w:val="Normal"/>
    <w:link w:val="Heading3Char"/>
    <w:unhideWhenUsed/>
    <w:qFormat/>
    <w:rsid w:val="004D0039"/>
    <w:pPr>
      <w:outlineLvl w:val="2"/>
    </w:pPr>
    <w:rPr>
      <w:lang w:val="en-US"/>
    </w:rPr>
  </w:style>
  <w:style w:type="paragraph" w:styleId="Heading4">
    <w:name w:val="heading 4"/>
    <w:basedOn w:val="Normal"/>
    <w:next w:val="Normal"/>
    <w:link w:val="Heading4Char"/>
    <w:qFormat/>
    <w:rsid w:val="00A473EB"/>
    <w:pPr>
      <w:keepNext/>
      <w:numPr>
        <w:ilvl w:val="3"/>
        <w:numId w:val="2"/>
      </w:numPr>
      <w:outlineLvl w:val="3"/>
    </w:pPr>
    <w:rPr>
      <w:b/>
      <w:i/>
      <w:sz w:val="18"/>
    </w:rPr>
  </w:style>
  <w:style w:type="paragraph" w:styleId="Heading5">
    <w:name w:val="heading 5"/>
    <w:basedOn w:val="Normal"/>
    <w:next w:val="Normal"/>
    <w:link w:val="Heading5Char"/>
    <w:unhideWhenUsed/>
    <w:qFormat/>
    <w:rsid w:val="00430765"/>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430765"/>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430765"/>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30765"/>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430765"/>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0765"/>
    <w:rPr>
      <w:rFonts w:eastAsia="Times New Roman" w:cs="Times New Roman"/>
      <w:b/>
      <w:sz w:val="20"/>
      <w:szCs w:val="20"/>
      <w:lang w:val="it-IT"/>
    </w:rPr>
  </w:style>
  <w:style w:type="character" w:customStyle="1" w:styleId="Heading4Char">
    <w:name w:val="Heading 4 Char"/>
    <w:basedOn w:val="DefaultParagraphFont"/>
    <w:link w:val="Heading4"/>
    <w:rsid w:val="00A473EB"/>
    <w:rPr>
      <w:rFonts w:ascii="Helvetica" w:eastAsia="Times New Roman" w:hAnsi="Helvetica" w:cs="Times New Roman"/>
      <w:b/>
      <w:i/>
      <w:sz w:val="18"/>
      <w:szCs w:val="20"/>
      <w:lang w:val="it-IT"/>
    </w:rPr>
  </w:style>
  <w:style w:type="paragraph" w:styleId="Footer">
    <w:name w:val="footer"/>
    <w:basedOn w:val="Normal"/>
    <w:link w:val="FooterChar"/>
    <w:rsid w:val="00A473EB"/>
    <w:pPr>
      <w:tabs>
        <w:tab w:val="center" w:pos="4819"/>
        <w:tab w:val="right" w:pos="9071"/>
      </w:tabs>
    </w:pPr>
  </w:style>
  <w:style w:type="character" w:customStyle="1" w:styleId="FooterChar">
    <w:name w:val="Footer Char"/>
    <w:basedOn w:val="DefaultParagraphFont"/>
    <w:link w:val="Footer"/>
    <w:rsid w:val="00A473EB"/>
    <w:rPr>
      <w:rFonts w:ascii="Helvetica" w:eastAsia="Times New Roman" w:hAnsi="Helvetica" w:cs="Times New Roman"/>
      <w:sz w:val="20"/>
      <w:szCs w:val="20"/>
      <w:lang w:val="it-IT"/>
    </w:rPr>
  </w:style>
  <w:style w:type="paragraph" w:styleId="BalloonText">
    <w:name w:val="Balloon Text"/>
    <w:basedOn w:val="Normal"/>
    <w:link w:val="BalloonTextChar"/>
    <w:uiPriority w:val="99"/>
    <w:semiHidden/>
    <w:unhideWhenUsed/>
    <w:rsid w:val="00A473EB"/>
    <w:rPr>
      <w:rFonts w:ascii="Tahoma" w:hAnsi="Tahoma" w:cs="Tahoma"/>
      <w:sz w:val="16"/>
      <w:szCs w:val="16"/>
    </w:rPr>
  </w:style>
  <w:style w:type="character" w:customStyle="1" w:styleId="BalloonTextChar">
    <w:name w:val="Balloon Text Char"/>
    <w:basedOn w:val="DefaultParagraphFont"/>
    <w:link w:val="BalloonText"/>
    <w:uiPriority w:val="99"/>
    <w:semiHidden/>
    <w:rsid w:val="00A473EB"/>
    <w:rPr>
      <w:rFonts w:ascii="Tahoma" w:eastAsia="Times New Roman" w:hAnsi="Tahoma" w:cs="Tahoma"/>
      <w:sz w:val="16"/>
      <w:szCs w:val="16"/>
      <w:lang w:val="it-IT"/>
    </w:rPr>
  </w:style>
  <w:style w:type="paragraph" w:styleId="Header">
    <w:name w:val="header"/>
    <w:basedOn w:val="Normal"/>
    <w:link w:val="HeaderChar"/>
    <w:rsid w:val="00A473EB"/>
    <w:pPr>
      <w:tabs>
        <w:tab w:val="center" w:pos="4819"/>
        <w:tab w:val="right" w:pos="9071"/>
      </w:tabs>
    </w:pPr>
  </w:style>
  <w:style w:type="character" w:customStyle="1" w:styleId="HeaderChar">
    <w:name w:val="Header Char"/>
    <w:basedOn w:val="DefaultParagraphFont"/>
    <w:link w:val="Header"/>
    <w:rsid w:val="00A473EB"/>
    <w:rPr>
      <w:rFonts w:ascii="Helvetica" w:eastAsia="Times New Roman" w:hAnsi="Helvetica" w:cs="Times New Roman"/>
      <w:sz w:val="20"/>
      <w:szCs w:val="20"/>
      <w:lang w:val="it-IT"/>
    </w:rPr>
  </w:style>
  <w:style w:type="paragraph" w:styleId="ListParagraph">
    <w:name w:val="List Paragraph"/>
    <w:basedOn w:val="Normal"/>
    <w:uiPriority w:val="34"/>
    <w:qFormat/>
    <w:rsid w:val="004F7B1D"/>
    <w:pPr>
      <w:ind w:left="720"/>
      <w:contextualSpacing/>
    </w:pPr>
  </w:style>
  <w:style w:type="table" w:styleId="TableGrid">
    <w:name w:val="Table Grid"/>
    <w:aliases w:val="Layout Table"/>
    <w:basedOn w:val="TableNormal"/>
    <w:rsid w:val="00402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30765"/>
    <w:rPr>
      <w:rFonts w:eastAsiaTheme="majorEastAsia" w:cstheme="majorBidi"/>
      <w:bCs/>
      <w:i/>
      <w:color w:val="000000" w:themeColor="text1"/>
      <w:sz w:val="20"/>
      <w:szCs w:val="26"/>
      <w:lang w:val="it-IT"/>
    </w:rPr>
  </w:style>
  <w:style w:type="character" w:customStyle="1" w:styleId="Heading3Char">
    <w:name w:val="Heading 3 Char"/>
    <w:basedOn w:val="DefaultParagraphFont"/>
    <w:link w:val="Heading3"/>
    <w:rsid w:val="004D0039"/>
    <w:rPr>
      <w:rFonts w:eastAsia="Times New Roman" w:cstheme="minorHAnsi"/>
      <w:sz w:val="20"/>
      <w:szCs w:val="20"/>
      <w:u w:val="single"/>
    </w:rPr>
  </w:style>
  <w:style w:type="character" w:customStyle="1" w:styleId="Heading5Char">
    <w:name w:val="Heading 5 Char"/>
    <w:basedOn w:val="DefaultParagraphFont"/>
    <w:link w:val="Heading5"/>
    <w:rsid w:val="00430765"/>
    <w:rPr>
      <w:rFonts w:asciiTheme="majorHAnsi" w:eastAsiaTheme="majorEastAsia" w:hAnsiTheme="majorHAnsi" w:cstheme="majorBidi"/>
      <w:color w:val="243F60" w:themeColor="accent1" w:themeShade="7F"/>
      <w:sz w:val="20"/>
      <w:szCs w:val="20"/>
      <w:lang w:val="it-IT"/>
    </w:rPr>
  </w:style>
  <w:style w:type="character" w:customStyle="1" w:styleId="Heading6Char">
    <w:name w:val="Heading 6 Char"/>
    <w:basedOn w:val="DefaultParagraphFont"/>
    <w:link w:val="Heading6"/>
    <w:rsid w:val="00430765"/>
    <w:rPr>
      <w:rFonts w:asciiTheme="majorHAnsi" w:eastAsiaTheme="majorEastAsia" w:hAnsiTheme="majorHAnsi" w:cstheme="majorBidi"/>
      <w:i/>
      <w:iCs/>
      <w:color w:val="243F60" w:themeColor="accent1" w:themeShade="7F"/>
      <w:sz w:val="20"/>
      <w:szCs w:val="20"/>
      <w:lang w:val="it-IT"/>
    </w:rPr>
  </w:style>
  <w:style w:type="character" w:customStyle="1" w:styleId="Heading7Char">
    <w:name w:val="Heading 7 Char"/>
    <w:basedOn w:val="DefaultParagraphFont"/>
    <w:link w:val="Heading7"/>
    <w:rsid w:val="00430765"/>
    <w:rPr>
      <w:rFonts w:asciiTheme="majorHAnsi" w:eastAsiaTheme="majorEastAsia" w:hAnsiTheme="majorHAnsi" w:cstheme="majorBidi"/>
      <w:i/>
      <w:iCs/>
      <w:color w:val="404040" w:themeColor="text1" w:themeTint="BF"/>
      <w:sz w:val="20"/>
      <w:szCs w:val="20"/>
      <w:lang w:val="it-IT"/>
    </w:rPr>
  </w:style>
  <w:style w:type="character" w:customStyle="1" w:styleId="Heading8Char">
    <w:name w:val="Heading 8 Char"/>
    <w:basedOn w:val="DefaultParagraphFont"/>
    <w:link w:val="Heading8"/>
    <w:rsid w:val="00430765"/>
    <w:rPr>
      <w:rFonts w:asciiTheme="majorHAnsi" w:eastAsiaTheme="majorEastAsia" w:hAnsiTheme="majorHAnsi" w:cstheme="majorBidi"/>
      <w:color w:val="404040" w:themeColor="text1" w:themeTint="BF"/>
      <w:sz w:val="20"/>
      <w:szCs w:val="20"/>
      <w:lang w:val="it-IT"/>
    </w:rPr>
  </w:style>
  <w:style w:type="character" w:customStyle="1" w:styleId="Heading9Char">
    <w:name w:val="Heading 9 Char"/>
    <w:basedOn w:val="DefaultParagraphFont"/>
    <w:link w:val="Heading9"/>
    <w:rsid w:val="00430765"/>
    <w:rPr>
      <w:rFonts w:asciiTheme="majorHAnsi" w:eastAsiaTheme="majorEastAsia" w:hAnsiTheme="majorHAnsi" w:cstheme="majorBidi"/>
      <w:i/>
      <w:iCs/>
      <w:color w:val="404040" w:themeColor="text1" w:themeTint="BF"/>
      <w:sz w:val="20"/>
      <w:szCs w:val="20"/>
      <w:lang w:val="it-IT"/>
    </w:rPr>
  </w:style>
  <w:style w:type="paragraph" w:styleId="TOCHeading">
    <w:name w:val="TOC Heading"/>
    <w:basedOn w:val="Heading1"/>
    <w:next w:val="Normal"/>
    <w:uiPriority w:val="39"/>
    <w:unhideWhenUsed/>
    <w:qFormat/>
    <w:rsid w:val="00D154BD"/>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BF3FC7"/>
    <w:pPr>
      <w:tabs>
        <w:tab w:val="left" w:pos="400"/>
        <w:tab w:val="right" w:leader="dot" w:pos="9350"/>
      </w:tabs>
      <w:spacing w:after="100"/>
    </w:pPr>
  </w:style>
  <w:style w:type="paragraph" w:styleId="TOC2">
    <w:name w:val="toc 2"/>
    <w:basedOn w:val="Normal"/>
    <w:next w:val="Normal"/>
    <w:autoRedefine/>
    <w:uiPriority w:val="39"/>
    <w:unhideWhenUsed/>
    <w:rsid w:val="00D154BD"/>
    <w:pPr>
      <w:spacing w:after="100"/>
      <w:ind w:left="200"/>
    </w:pPr>
  </w:style>
  <w:style w:type="character" w:styleId="Hyperlink">
    <w:name w:val="Hyperlink"/>
    <w:basedOn w:val="DefaultParagraphFont"/>
    <w:uiPriority w:val="99"/>
    <w:unhideWhenUsed/>
    <w:rsid w:val="00D154BD"/>
    <w:rPr>
      <w:color w:val="0000FF" w:themeColor="hyperlink"/>
      <w:u w:val="single"/>
    </w:rPr>
  </w:style>
  <w:style w:type="paragraph" w:styleId="BodyText2">
    <w:name w:val="Body Text 2"/>
    <w:basedOn w:val="Normal"/>
    <w:link w:val="BodyText2Char"/>
    <w:semiHidden/>
    <w:rsid w:val="00F24ACF"/>
    <w:pPr>
      <w:jc w:val="both"/>
    </w:pPr>
    <w:rPr>
      <w:rFonts w:ascii="Arial" w:hAnsi="Arial" w:cs="Arial"/>
      <w:szCs w:val="24"/>
      <w:lang w:val="en-GB" w:eastAsia="it-IT"/>
    </w:rPr>
  </w:style>
  <w:style w:type="character" w:customStyle="1" w:styleId="BodyText2Char">
    <w:name w:val="Body Text 2 Char"/>
    <w:basedOn w:val="DefaultParagraphFont"/>
    <w:link w:val="BodyText2"/>
    <w:semiHidden/>
    <w:rsid w:val="00F24ACF"/>
    <w:rPr>
      <w:rFonts w:ascii="Arial" w:eastAsia="Times New Roman" w:hAnsi="Arial" w:cs="Arial"/>
      <w:sz w:val="20"/>
      <w:szCs w:val="24"/>
      <w:lang w:val="en-GB" w:eastAsia="it-IT"/>
    </w:rPr>
  </w:style>
  <w:style w:type="paragraph" w:styleId="Caption">
    <w:name w:val="caption"/>
    <w:basedOn w:val="Normal"/>
    <w:next w:val="Normal"/>
    <w:unhideWhenUsed/>
    <w:qFormat/>
    <w:rsid w:val="00402A8B"/>
    <w:pPr>
      <w:spacing w:after="200"/>
    </w:pPr>
    <w:rPr>
      <w:rFonts w:ascii="Times New Roman" w:hAnsi="Times New Roman"/>
      <w:b/>
      <w:bCs/>
      <w:sz w:val="18"/>
      <w:szCs w:val="18"/>
      <w:lang w:val="en-US" w:eastAsia="it-IT"/>
    </w:rPr>
  </w:style>
  <w:style w:type="paragraph" w:styleId="FootnoteText">
    <w:name w:val="footnote text"/>
    <w:basedOn w:val="Normal"/>
    <w:link w:val="FootnoteTextChar"/>
    <w:uiPriority w:val="99"/>
    <w:semiHidden/>
    <w:unhideWhenUsed/>
    <w:rsid w:val="00B761CC"/>
  </w:style>
  <w:style w:type="character" w:customStyle="1" w:styleId="FootnoteTextChar">
    <w:name w:val="Footnote Text Char"/>
    <w:basedOn w:val="DefaultParagraphFont"/>
    <w:link w:val="FootnoteText"/>
    <w:uiPriority w:val="99"/>
    <w:semiHidden/>
    <w:rsid w:val="00B761CC"/>
    <w:rPr>
      <w:rFonts w:ascii="Helvetica" w:eastAsia="Times New Roman" w:hAnsi="Helvetica" w:cs="Times New Roman"/>
      <w:sz w:val="20"/>
      <w:szCs w:val="20"/>
      <w:lang w:val="it-IT"/>
    </w:rPr>
  </w:style>
  <w:style w:type="character" w:styleId="FootnoteReference">
    <w:name w:val="footnote reference"/>
    <w:basedOn w:val="DefaultParagraphFont"/>
    <w:uiPriority w:val="99"/>
    <w:semiHidden/>
    <w:unhideWhenUsed/>
    <w:rsid w:val="00B761CC"/>
    <w:rPr>
      <w:vertAlign w:val="superscript"/>
    </w:rPr>
  </w:style>
  <w:style w:type="paragraph" w:styleId="NormalWeb">
    <w:name w:val="Normal (Web)"/>
    <w:basedOn w:val="Normal"/>
    <w:uiPriority w:val="99"/>
    <w:semiHidden/>
    <w:unhideWhenUsed/>
    <w:rsid w:val="005A59B6"/>
    <w:pPr>
      <w:spacing w:before="100" w:beforeAutospacing="1" w:after="100" w:afterAutospacing="1"/>
    </w:pPr>
    <w:rPr>
      <w:rFonts w:ascii="Times New Roman" w:hAnsi="Times New Roman"/>
      <w:sz w:val="24"/>
      <w:szCs w:val="24"/>
      <w:lang w:val="en-US"/>
    </w:rPr>
  </w:style>
  <w:style w:type="paragraph" w:styleId="TOC3">
    <w:name w:val="toc 3"/>
    <w:basedOn w:val="Normal"/>
    <w:next w:val="Normal"/>
    <w:autoRedefine/>
    <w:uiPriority w:val="39"/>
    <w:unhideWhenUsed/>
    <w:rsid w:val="00635003"/>
    <w:pPr>
      <w:spacing w:after="100"/>
      <w:ind w:left="400"/>
    </w:pPr>
  </w:style>
  <w:style w:type="paragraph" w:customStyle="1" w:styleId="Description">
    <w:name w:val="Description"/>
    <w:basedOn w:val="Normal"/>
    <w:link w:val="DescriptionChar"/>
    <w:rsid w:val="001E4A8B"/>
    <w:pPr>
      <w:jc w:val="both"/>
    </w:pPr>
    <w:rPr>
      <w:i/>
      <w:color w:val="1F497D" w:themeColor="text2"/>
      <w:lang w:val="en-GB"/>
    </w:rPr>
  </w:style>
  <w:style w:type="paragraph" w:customStyle="1" w:styleId="titoletto">
    <w:name w:val="titoletto"/>
    <w:basedOn w:val="NoSpacing"/>
    <w:link w:val="titolettoChar"/>
    <w:qFormat/>
    <w:rsid w:val="00E848E0"/>
    <w:rPr>
      <w:rFonts w:asciiTheme="minorHAnsi" w:hAnsiTheme="minorHAnsi" w:cstheme="minorHAnsi"/>
      <w:u w:val="single"/>
    </w:rPr>
  </w:style>
  <w:style w:type="character" w:customStyle="1" w:styleId="DescriptionChar">
    <w:name w:val="Description Char"/>
    <w:basedOn w:val="DefaultParagraphFont"/>
    <w:link w:val="Description"/>
    <w:rsid w:val="001E4A8B"/>
    <w:rPr>
      <w:rFonts w:ascii="Helvetica" w:eastAsia="Times New Roman" w:hAnsi="Helvetica" w:cs="Times New Roman"/>
      <w:i/>
      <w:color w:val="1F497D" w:themeColor="text2"/>
      <w:sz w:val="20"/>
      <w:szCs w:val="20"/>
      <w:lang w:val="en-GB"/>
    </w:rPr>
  </w:style>
  <w:style w:type="paragraph" w:customStyle="1" w:styleId="titoletto2">
    <w:name w:val="titoletto2"/>
    <w:basedOn w:val="titoletto"/>
    <w:link w:val="titoletto2Char"/>
    <w:rsid w:val="00242C6C"/>
  </w:style>
  <w:style w:type="character" w:customStyle="1" w:styleId="titolettoChar">
    <w:name w:val="titoletto Char"/>
    <w:basedOn w:val="DefaultParagraphFont"/>
    <w:link w:val="titoletto"/>
    <w:rsid w:val="00E848E0"/>
    <w:rPr>
      <w:rFonts w:eastAsia="Times New Roman" w:cstheme="minorHAnsi"/>
      <w:sz w:val="20"/>
      <w:szCs w:val="20"/>
      <w:u w:val="single"/>
      <w:lang w:val="it-IT"/>
    </w:rPr>
  </w:style>
  <w:style w:type="paragraph" w:styleId="NoSpacing">
    <w:name w:val="No Spacing"/>
    <w:uiPriority w:val="1"/>
    <w:qFormat/>
    <w:rsid w:val="00E848E0"/>
    <w:pPr>
      <w:spacing w:after="0" w:line="240" w:lineRule="auto"/>
    </w:pPr>
    <w:rPr>
      <w:rFonts w:ascii="Helvetica" w:eastAsia="Times New Roman" w:hAnsi="Helvetica" w:cs="Times New Roman"/>
      <w:sz w:val="20"/>
      <w:szCs w:val="20"/>
      <w:lang w:val="it-IT"/>
    </w:rPr>
  </w:style>
  <w:style w:type="character" w:customStyle="1" w:styleId="titoletto2Char">
    <w:name w:val="titoletto2 Char"/>
    <w:basedOn w:val="titolettoChar"/>
    <w:link w:val="titoletto2"/>
    <w:rsid w:val="00242C6C"/>
    <w:rPr>
      <w:rFonts w:eastAsia="Times New Roman" w:cstheme="minorHAnsi"/>
      <w:sz w:val="20"/>
      <w:szCs w:val="20"/>
      <w:u w:val="single"/>
      <w:lang w:val="it-IT"/>
    </w:rPr>
  </w:style>
  <w:style w:type="paragraph" w:customStyle="1" w:styleId="esempio">
    <w:name w:val="esempio"/>
    <w:basedOn w:val="Normal"/>
    <w:link w:val="esempioChar"/>
    <w:qFormat/>
    <w:rsid w:val="00C23BEA"/>
    <w:pPr>
      <w:jc w:val="both"/>
    </w:pPr>
    <w:rPr>
      <w:rFonts w:asciiTheme="minorHAnsi" w:hAnsiTheme="minorHAnsi" w:cstheme="minorHAnsi"/>
      <w:color w:val="A6A6A6" w:themeColor="background1" w:themeShade="A6"/>
      <w:szCs w:val="24"/>
      <w:lang w:val="en-GB" w:eastAsia="it-IT"/>
    </w:rPr>
  </w:style>
  <w:style w:type="character" w:customStyle="1" w:styleId="esempioChar">
    <w:name w:val="esempio Char"/>
    <w:basedOn w:val="DefaultParagraphFont"/>
    <w:link w:val="esempio"/>
    <w:rsid w:val="00C23BEA"/>
    <w:rPr>
      <w:rFonts w:eastAsia="Times New Roman" w:cstheme="minorHAnsi"/>
      <w:color w:val="A6A6A6" w:themeColor="background1" w:themeShade="A6"/>
      <w:sz w:val="20"/>
      <w:szCs w:val="24"/>
      <w:lang w:val="en-GB" w:eastAsia="it-IT"/>
    </w:rPr>
  </w:style>
  <w:style w:type="paragraph" w:styleId="Title">
    <w:name w:val="Title"/>
    <w:basedOn w:val="Normal"/>
    <w:next w:val="Normal"/>
    <w:link w:val="TitleChar"/>
    <w:uiPriority w:val="10"/>
    <w:qFormat/>
    <w:rsid w:val="00CD3D4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D44"/>
    <w:rPr>
      <w:rFonts w:asciiTheme="majorHAnsi" w:eastAsiaTheme="majorEastAsia" w:hAnsiTheme="majorHAnsi" w:cstheme="majorBidi"/>
      <w:spacing w:val="-10"/>
      <w:kern w:val="28"/>
      <w:sz w:val="56"/>
      <w:szCs w:val="56"/>
      <w:lang w:val="it-IT"/>
    </w:rPr>
  </w:style>
  <w:style w:type="paragraph" w:customStyle="1" w:styleId="Contents">
    <w:name w:val="Contents"/>
    <w:next w:val="Normal"/>
    <w:rsid w:val="000B4C69"/>
    <w:pPr>
      <w:pageBreakBefore/>
      <w:spacing w:before="240" w:after="240" w:line="240" w:lineRule="auto"/>
      <w:jc w:val="center"/>
    </w:pPr>
    <w:rPr>
      <w:rFonts w:ascii="Arial" w:eastAsia="SimSun" w:hAnsi="Arial" w:cs="Times New Roman"/>
      <w:b/>
      <w:sz w:val="28"/>
      <w:szCs w:val="20"/>
      <w:lang w:val="fr-FR"/>
    </w:rPr>
  </w:style>
  <w:style w:type="paragraph" w:customStyle="1" w:styleId="Body">
    <w:name w:val="Body"/>
    <w:basedOn w:val="Normal"/>
    <w:link w:val="BodyChar"/>
    <w:rsid w:val="00BF3FC7"/>
    <w:pPr>
      <w:spacing w:before="120" w:line="280" w:lineRule="atLeast"/>
      <w:ind w:left="709"/>
    </w:pPr>
    <w:rPr>
      <w:rFonts w:ascii="Arial" w:eastAsia="SimSun" w:hAnsi="Arial"/>
      <w:sz w:val="22"/>
      <w:lang w:val="en-US"/>
    </w:rPr>
  </w:style>
  <w:style w:type="character" w:customStyle="1" w:styleId="BodyChar">
    <w:name w:val="Body Char"/>
    <w:link w:val="Body"/>
    <w:locked/>
    <w:rsid w:val="00BF3FC7"/>
    <w:rPr>
      <w:rFonts w:ascii="Arial" w:eastAsia="SimSun" w:hAnsi="Arial" w:cs="Times New Roman"/>
      <w:szCs w:val="20"/>
    </w:rPr>
  </w:style>
  <w:style w:type="paragraph" w:styleId="HTMLPreformatted">
    <w:name w:val="HTML Preformatted"/>
    <w:basedOn w:val="Normal"/>
    <w:link w:val="HTMLPreformattedChar"/>
    <w:uiPriority w:val="99"/>
    <w:semiHidden/>
    <w:unhideWhenUsed/>
    <w:rsid w:val="002A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semiHidden/>
    <w:rsid w:val="002A7F80"/>
    <w:rPr>
      <w:rFonts w:ascii="Courier New" w:eastAsia="Times New Roman" w:hAnsi="Courier New" w:cs="Courier New"/>
      <w:sz w:val="20"/>
      <w:szCs w:val="20"/>
    </w:rPr>
  </w:style>
  <w:style w:type="character" w:customStyle="1" w:styleId="apple-tab-span">
    <w:name w:val="apple-tab-span"/>
    <w:basedOn w:val="DefaultParagraphFont"/>
    <w:rsid w:val="001F583F"/>
  </w:style>
  <w:style w:type="paragraph" w:customStyle="1" w:styleId="Default">
    <w:name w:val="Default"/>
    <w:rsid w:val="0046472C"/>
    <w:pPr>
      <w:autoSpaceDE w:val="0"/>
      <w:autoSpaceDN w:val="0"/>
      <w:adjustRightInd w:val="0"/>
      <w:spacing w:after="0" w:line="240" w:lineRule="auto"/>
    </w:pPr>
    <w:rPr>
      <w:rFonts w:ascii="Calibri" w:eastAsia="Times New Roman" w:hAnsi="Calibri" w:cs="Calibri"/>
      <w:color w:val="000000"/>
      <w:sz w:val="24"/>
      <w:szCs w:val="24"/>
    </w:rPr>
  </w:style>
  <w:style w:type="character" w:customStyle="1" w:styleId="fontstyle01">
    <w:name w:val="fontstyle01"/>
    <w:basedOn w:val="DefaultParagraphFont"/>
    <w:rsid w:val="00C522E2"/>
    <w:rPr>
      <w:rFonts w:ascii="Calibri" w:hAnsi="Calibri" w:cs="Calibri" w:hint="default"/>
      <w:b w:val="0"/>
      <w:bCs w:val="0"/>
      <w:i w:val="0"/>
      <w:iCs w:val="0"/>
      <w:color w:val="000000"/>
    </w:rPr>
  </w:style>
  <w:style w:type="character" w:styleId="PlaceholderText">
    <w:name w:val="Placeholder Text"/>
    <w:basedOn w:val="DefaultParagraphFont"/>
    <w:uiPriority w:val="99"/>
    <w:semiHidden/>
    <w:rsid w:val="00774BCD"/>
    <w:rPr>
      <w:color w:val="808080"/>
    </w:rPr>
  </w:style>
  <w:style w:type="paragraph" w:customStyle="1" w:styleId="DocTitle22p6b3aC">
    <w:name w:val="DocTitle22p6b3aC"/>
    <w:basedOn w:val="Normal"/>
    <w:rsid w:val="002D0589"/>
    <w:pPr>
      <w:spacing w:before="120" w:after="60"/>
      <w:jc w:val="center"/>
    </w:pPr>
    <w:rPr>
      <w:rFonts w:ascii="Arial" w:eastAsiaTheme="minorEastAsia" w:hAnsi="Arial"/>
      <w:b/>
      <w:sz w:val="44"/>
      <w:lang w:val="en-US"/>
    </w:rPr>
  </w:style>
  <w:style w:type="paragraph" w:customStyle="1" w:styleId="TableHead">
    <w:name w:val="Table Head"/>
    <w:rsid w:val="002D0589"/>
    <w:pPr>
      <w:keepNext/>
      <w:keepLines/>
      <w:spacing w:before="60" w:after="60" w:line="240" w:lineRule="auto"/>
      <w:ind w:left="57" w:right="57"/>
    </w:pPr>
    <w:rPr>
      <w:rFonts w:ascii="Arial" w:eastAsiaTheme="minorEastAsia" w:hAnsi="Arial" w:cs="Times New Roman"/>
      <w:b/>
      <w:szCs w:val="20"/>
    </w:rPr>
  </w:style>
  <w:style w:type="paragraph" w:customStyle="1" w:styleId="TableText">
    <w:name w:val="TableText"/>
    <w:rsid w:val="002D0589"/>
    <w:pPr>
      <w:spacing w:before="60" w:after="0" w:line="240" w:lineRule="auto"/>
      <w:ind w:left="57" w:right="57"/>
    </w:pPr>
    <w:rPr>
      <w:rFonts w:ascii="Arial" w:eastAsiaTheme="minorEastAsia" w:hAnsi="Arial" w:cs="Times New Roman"/>
      <w:szCs w:val="20"/>
    </w:rPr>
  </w:style>
  <w:style w:type="character" w:styleId="CommentReference">
    <w:name w:val="annotation reference"/>
    <w:basedOn w:val="DefaultParagraphFont"/>
    <w:uiPriority w:val="99"/>
    <w:semiHidden/>
    <w:unhideWhenUsed/>
    <w:rsid w:val="00607F69"/>
    <w:rPr>
      <w:sz w:val="16"/>
      <w:szCs w:val="16"/>
    </w:rPr>
  </w:style>
  <w:style w:type="paragraph" w:styleId="CommentText">
    <w:name w:val="annotation text"/>
    <w:basedOn w:val="Normal"/>
    <w:link w:val="CommentTextChar"/>
    <w:uiPriority w:val="99"/>
    <w:unhideWhenUsed/>
    <w:rsid w:val="00607F69"/>
  </w:style>
  <w:style w:type="character" w:customStyle="1" w:styleId="CommentTextChar">
    <w:name w:val="Comment Text Char"/>
    <w:basedOn w:val="DefaultParagraphFont"/>
    <w:link w:val="CommentText"/>
    <w:uiPriority w:val="99"/>
    <w:rsid w:val="00607F69"/>
    <w:rPr>
      <w:rFonts w:ascii="Helvetica" w:eastAsia="Times New Roman" w:hAnsi="Helvetica" w:cs="Times New Roman"/>
      <w:sz w:val="20"/>
      <w:szCs w:val="20"/>
      <w:lang w:val="it-IT"/>
    </w:rPr>
  </w:style>
  <w:style w:type="paragraph" w:styleId="CommentSubject">
    <w:name w:val="annotation subject"/>
    <w:basedOn w:val="CommentText"/>
    <w:next w:val="CommentText"/>
    <w:link w:val="CommentSubjectChar"/>
    <w:uiPriority w:val="99"/>
    <w:semiHidden/>
    <w:unhideWhenUsed/>
    <w:rsid w:val="00607F69"/>
    <w:rPr>
      <w:b/>
      <w:bCs/>
    </w:rPr>
  </w:style>
  <w:style w:type="character" w:customStyle="1" w:styleId="CommentSubjectChar">
    <w:name w:val="Comment Subject Char"/>
    <w:basedOn w:val="CommentTextChar"/>
    <w:link w:val="CommentSubject"/>
    <w:uiPriority w:val="99"/>
    <w:semiHidden/>
    <w:rsid w:val="00607F69"/>
    <w:rPr>
      <w:rFonts w:ascii="Helvetica" w:eastAsia="Times New Roman" w:hAnsi="Helvetica" w:cs="Times New Roman"/>
      <w:b/>
      <w:bCs/>
      <w:sz w:val="20"/>
      <w:szCs w:val="20"/>
      <w:lang w:val="it-IT"/>
    </w:rPr>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unhideWhenUsed/>
    <w:rsid w:val="00EF1AC1"/>
    <w:rPr>
      <w:color w:val="605E5C"/>
      <w:shd w:val="clear" w:color="auto" w:fill="E1DFDD"/>
    </w:rPr>
  </w:style>
  <w:style w:type="character" w:customStyle="1" w:styleId="ui-provider">
    <w:name w:val="ui-provider"/>
    <w:basedOn w:val="DefaultParagraphFont"/>
    <w:rsid w:val="00D84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3534">
      <w:bodyDiv w:val="1"/>
      <w:marLeft w:val="0"/>
      <w:marRight w:val="0"/>
      <w:marTop w:val="0"/>
      <w:marBottom w:val="0"/>
      <w:divBdr>
        <w:top w:val="none" w:sz="0" w:space="0" w:color="auto"/>
        <w:left w:val="none" w:sz="0" w:space="0" w:color="auto"/>
        <w:bottom w:val="none" w:sz="0" w:space="0" w:color="auto"/>
        <w:right w:val="none" w:sz="0" w:space="0" w:color="auto"/>
      </w:divBdr>
      <w:divsChild>
        <w:div w:id="1093015650">
          <w:marLeft w:val="0"/>
          <w:marRight w:val="0"/>
          <w:marTop w:val="0"/>
          <w:marBottom w:val="0"/>
          <w:divBdr>
            <w:top w:val="none" w:sz="0" w:space="0" w:color="auto"/>
            <w:left w:val="none" w:sz="0" w:space="0" w:color="auto"/>
            <w:bottom w:val="none" w:sz="0" w:space="0" w:color="auto"/>
            <w:right w:val="none" w:sz="0" w:space="0" w:color="auto"/>
          </w:divBdr>
          <w:divsChild>
            <w:div w:id="489635916">
              <w:marLeft w:val="0"/>
              <w:marRight w:val="0"/>
              <w:marTop w:val="0"/>
              <w:marBottom w:val="0"/>
              <w:divBdr>
                <w:top w:val="none" w:sz="0" w:space="0" w:color="auto"/>
                <w:left w:val="none" w:sz="0" w:space="0" w:color="auto"/>
                <w:bottom w:val="none" w:sz="0" w:space="0" w:color="auto"/>
                <w:right w:val="none" w:sz="0" w:space="0" w:color="auto"/>
              </w:divBdr>
              <w:divsChild>
                <w:div w:id="959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087">
      <w:bodyDiv w:val="1"/>
      <w:marLeft w:val="0"/>
      <w:marRight w:val="0"/>
      <w:marTop w:val="0"/>
      <w:marBottom w:val="0"/>
      <w:divBdr>
        <w:top w:val="none" w:sz="0" w:space="0" w:color="auto"/>
        <w:left w:val="none" w:sz="0" w:space="0" w:color="auto"/>
        <w:bottom w:val="none" w:sz="0" w:space="0" w:color="auto"/>
        <w:right w:val="none" w:sz="0" w:space="0" w:color="auto"/>
      </w:divBdr>
    </w:div>
    <w:div w:id="174195600">
      <w:bodyDiv w:val="1"/>
      <w:marLeft w:val="0"/>
      <w:marRight w:val="0"/>
      <w:marTop w:val="0"/>
      <w:marBottom w:val="0"/>
      <w:divBdr>
        <w:top w:val="none" w:sz="0" w:space="0" w:color="auto"/>
        <w:left w:val="none" w:sz="0" w:space="0" w:color="auto"/>
        <w:bottom w:val="none" w:sz="0" w:space="0" w:color="auto"/>
        <w:right w:val="none" w:sz="0" w:space="0" w:color="auto"/>
      </w:divBdr>
    </w:div>
    <w:div w:id="184557985">
      <w:bodyDiv w:val="1"/>
      <w:marLeft w:val="0"/>
      <w:marRight w:val="0"/>
      <w:marTop w:val="0"/>
      <w:marBottom w:val="0"/>
      <w:divBdr>
        <w:top w:val="none" w:sz="0" w:space="0" w:color="auto"/>
        <w:left w:val="none" w:sz="0" w:space="0" w:color="auto"/>
        <w:bottom w:val="none" w:sz="0" w:space="0" w:color="auto"/>
        <w:right w:val="none" w:sz="0" w:space="0" w:color="auto"/>
      </w:divBdr>
    </w:div>
    <w:div w:id="194852944">
      <w:bodyDiv w:val="1"/>
      <w:marLeft w:val="0"/>
      <w:marRight w:val="0"/>
      <w:marTop w:val="0"/>
      <w:marBottom w:val="0"/>
      <w:divBdr>
        <w:top w:val="none" w:sz="0" w:space="0" w:color="auto"/>
        <w:left w:val="none" w:sz="0" w:space="0" w:color="auto"/>
        <w:bottom w:val="none" w:sz="0" w:space="0" w:color="auto"/>
        <w:right w:val="none" w:sz="0" w:space="0" w:color="auto"/>
      </w:divBdr>
    </w:div>
    <w:div w:id="222374743">
      <w:bodyDiv w:val="1"/>
      <w:marLeft w:val="0"/>
      <w:marRight w:val="0"/>
      <w:marTop w:val="0"/>
      <w:marBottom w:val="0"/>
      <w:divBdr>
        <w:top w:val="none" w:sz="0" w:space="0" w:color="auto"/>
        <w:left w:val="none" w:sz="0" w:space="0" w:color="auto"/>
        <w:bottom w:val="none" w:sz="0" w:space="0" w:color="auto"/>
        <w:right w:val="none" w:sz="0" w:space="0" w:color="auto"/>
      </w:divBdr>
      <w:divsChild>
        <w:div w:id="1749880727">
          <w:marLeft w:val="0"/>
          <w:marRight w:val="0"/>
          <w:marTop w:val="0"/>
          <w:marBottom w:val="0"/>
          <w:divBdr>
            <w:top w:val="none" w:sz="0" w:space="0" w:color="auto"/>
            <w:left w:val="none" w:sz="0" w:space="0" w:color="auto"/>
            <w:bottom w:val="none" w:sz="0" w:space="0" w:color="auto"/>
            <w:right w:val="none" w:sz="0" w:space="0" w:color="auto"/>
          </w:divBdr>
          <w:divsChild>
            <w:div w:id="727144740">
              <w:marLeft w:val="0"/>
              <w:marRight w:val="0"/>
              <w:marTop w:val="0"/>
              <w:marBottom w:val="0"/>
              <w:divBdr>
                <w:top w:val="none" w:sz="0" w:space="0" w:color="auto"/>
                <w:left w:val="none" w:sz="0" w:space="0" w:color="auto"/>
                <w:bottom w:val="none" w:sz="0" w:space="0" w:color="auto"/>
                <w:right w:val="none" w:sz="0" w:space="0" w:color="auto"/>
              </w:divBdr>
              <w:divsChild>
                <w:div w:id="20242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52212">
      <w:bodyDiv w:val="1"/>
      <w:marLeft w:val="0"/>
      <w:marRight w:val="0"/>
      <w:marTop w:val="0"/>
      <w:marBottom w:val="0"/>
      <w:divBdr>
        <w:top w:val="none" w:sz="0" w:space="0" w:color="auto"/>
        <w:left w:val="none" w:sz="0" w:space="0" w:color="auto"/>
        <w:bottom w:val="none" w:sz="0" w:space="0" w:color="auto"/>
        <w:right w:val="none" w:sz="0" w:space="0" w:color="auto"/>
      </w:divBdr>
    </w:div>
    <w:div w:id="260529231">
      <w:bodyDiv w:val="1"/>
      <w:marLeft w:val="0"/>
      <w:marRight w:val="0"/>
      <w:marTop w:val="0"/>
      <w:marBottom w:val="0"/>
      <w:divBdr>
        <w:top w:val="none" w:sz="0" w:space="0" w:color="auto"/>
        <w:left w:val="none" w:sz="0" w:space="0" w:color="auto"/>
        <w:bottom w:val="none" w:sz="0" w:space="0" w:color="auto"/>
        <w:right w:val="none" w:sz="0" w:space="0" w:color="auto"/>
      </w:divBdr>
    </w:div>
    <w:div w:id="278730875">
      <w:bodyDiv w:val="1"/>
      <w:marLeft w:val="0"/>
      <w:marRight w:val="0"/>
      <w:marTop w:val="0"/>
      <w:marBottom w:val="0"/>
      <w:divBdr>
        <w:top w:val="none" w:sz="0" w:space="0" w:color="auto"/>
        <w:left w:val="none" w:sz="0" w:space="0" w:color="auto"/>
        <w:bottom w:val="none" w:sz="0" w:space="0" w:color="auto"/>
        <w:right w:val="none" w:sz="0" w:space="0" w:color="auto"/>
      </w:divBdr>
    </w:div>
    <w:div w:id="293489551">
      <w:bodyDiv w:val="1"/>
      <w:marLeft w:val="0"/>
      <w:marRight w:val="0"/>
      <w:marTop w:val="0"/>
      <w:marBottom w:val="0"/>
      <w:divBdr>
        <w:top w:val="none" w:sz="0" w:space="0" w:color="auto"/>
        <w:left w:val="none" w:sz="0" w:space="0" w:color="auto"/>
        <w:bottom w:val="none" w:sz="0" w:space="0" w:color="auto"/>
        <w:right w:val="none" w:sz="0" w:space="0" w:color="auto"/>
      </w:divBdr>
    </w:div>
    <w:div w:id="298462838">
      <w:bodyDiv w:val="1"/>
      <w:marLeft w:val="0"/>
      <w:marRight w:val="0"/>
      <w:marTop w:val="0"/>
      <w:marBottom w:val="0"/>
      <w:divBdr>
        <w:top w:val="none" w:sz="0" w:space="0" w:color="auto"/>
        <w:left w:val="none" w:sz="0" w:space="0" w:color="auto"/>
        <w:bottom w:val="none" w:sz="0" w:space="0" w:color="auto"/>
        <w:right w:val="none" w:sz="0" w:space="0" w:color="auto"/>
      </w:divBdr>
    </w:div>
    <w:div w:id="328679299">
      <w:bodyDiv w:val="1"/>
      <w:marLeft w:val="0"/>
      <w:marRight w:val="0"/>
      <w:marTop w:val="0"/>
      <w:marBottom w:val="0"/>
      <w:divBdr>
        <w:top w:val="none" w:sz="0" w:space="0" w:color="auto"/>
        <w:left w:val="none" w:sz="0" w:space="0" w:color="auto"/>
        <w:bottom w:val="none" w:sz="0" w:space="0" w:color="auto"/>
        <w:right w:val="none" w:sz="0" w:space="0" w:color="auto"/>
      </w:divBdr>
    </w:div>
    <w:div w:id="334259747">
      <w:bodyDiv w:val="1"/>
      <w:marLeft w:val="0"/>
      <w:marRight w:val="0"/>
      <w:marTop w:val="0"/>
      <w:marBottom w:val="0"/>
      <w:divBdr>
        <w:top w:val="none" w:sz="0" w:space="0" w:color="auto"/>
        <w:left w:val="none" w:sz="0" w:space="0" w:color="auto"/>
        <w:bottom w:val="none" w:sz="0" w:space="0" w:color="auto"/>
        <w:right w:val="none" w:sz="0" w:space="0" w:color="auto"/>
      </w:divBdr>
    </w:div>
    <w:div w:id="352650777">
      <w:bodyDiv w:val="1"/>
      <w:marLeft w:val="0"/>
      <w:marRight w:val="0"/>
      <w:marTop w:val="0"/>
      <w:marBottom w:val="0"/>
      <w:divBdr>
        <w:top w:val="none" w:sz="0" w:space="0" w:color="auto"/>
        <w:left w:val="none" w:sz="0" w:space="0" w:color="auto"/>
        <w:bottom w:val="none" w:sz="0" w:space="0" w:color="auto"/>
        <w:right w:val="none" w:sz="0" w:space="0" w:color="auto"/>
      </w:divBdr>
    </w:div>
    <w:div w:id="369182525">
      <w:bodyDiv w:val="1"/>
      <w:marLeft w:val="0"/>
      <w:marRight w:val="0"/>
      <w:marTop w:val="0"/>
      <w:marBottom w:val="0"/>
      <w:divBdr>
        <w:top w:val="none" w:sz="0" w:space="0" w:color="auto"/>
        <w:left w:val="none" w:sz="0" w:space="0" w:color="auto"/>
        <w:bottom w:val="none" w:sz="0" w:space="0" w:color="auto"/>
        <w:right w:val="none" w:sz="0" w:space="0" w:color="auto"/>
      </w:divBdr>
    </w:div>
    <w:div w:id="395905617">
      <w:bodyDiv w:val="1"/>
      <w:marLeft w:val="0"/>
      <w:marRight w:val="0"/>
      <w:marTop w:val="0"/>
      <w:marBottom w:val="0"/>
      <w:divBdr>
        <w:top w:val="none" w:sz="0" w:space="0" w:color="auto"/>
        <w:left w:val="none" w:sz="0" w:space="0" w:color="auto"/>
        <w:bottom w:val="none" w:sz="0" w:space="0" w:color="auto"/>
        <w:right w:val="none" w:sz="0" w:space="0" w:color="auto"/>
      </w:divBdr>
    </w:div>
    <w:div w:id="416637728">
      <w:bodyDiv w:val="1"/>
      <w:marLeft w:val="0"/>
      <w:marRight w:val="0"/>
      <w:marTop w:val="0"/>
      <w:marBottom w:val="0"/>
      <w:divBdr>
        <w:top w:val="none" w:sz="0" w:space="0" w:color="auto"/>
        <w:left w:val="none" w:sz="0" w:space="0" w:color="auto"/>
        <w:bottom w:val="none" w:sz="0" w:space="0" w:color="auto"/>
        <w:right w:val="none" w:sz="0" w:space="0" w:color="auto"/>
      </w:divBdr>
    </w:div>
    <w:div w:id="454951139">
      <w:bodyDiv w:val="1"/>
      <w:marLeft w:val="0"/>
      <w:marRight w:val="0"/>
      <w:marTop w:val="0"/>
      <w:marBottom w:val="0"/>
      <w:divBdr>
        <w:top w:val="none" w:sz="0" w:space="0" w:color="auto"/>
        <w:left w:val="none" w:sz="0" w:space="0" w:color="auto"/>
        <w:bottom w:val="none" w:sz="0" w:space="0" w:color="auto"/>
        <w:right w:val="none" w:sz="0" w:space="0" w:color="auto"/>
      </w:divBdr>
    </w:div>
    <w:div w:id="521289007">
      <w:bodyDiv w:val="1"/>
      <w:marLeft w:val="0"/>
      <w:marRight w:val="0"/>
      <w:marTop w:val="0"/>
      <w:marBottom w:val="0"/>
      <w:divBdr>
        <w:top w:val="none" w:sz="0" w:space="0" w:color="auto"/>
        <w:left w:val="none" w:sz="0" w:space="0" w:color="auto"/>
        <w:bottom w:val="none" w:sz="0" w:space="0" w:color="auto"/>
        <w:right w:val="none" w:sz="0" w:space="0" w:color="auto"/>
      </w:divBdr>
    </w:div>
    <w:div w:id="527185296">
      <w:bodyDiv w:val="1"/>
      <w:marLeft w:val="0"/>
      <w:marRight w:val="0"/>
      <w:marTop w:val="0"/>
      <w:marBottom w:val="0"/>
      <w:divBdr>
        <w:top w:val="none" w:sz="0" w:space="0" w:color="auto"/>
        <w:left w:val="none" w:sz="0" w:space="0" w:color="auto"/>
        <w:bottom w:val="none" w:sz="0" w:space="0" w:color="auto"/>
        <w:right w:val="none" w:sz="0" w:space="0" w:color="auto"/>
      </w:divBdr>
    </w:div>
    <w:div w:id="546262660">
      <w:bodyDiv w:val="1"/>
      <w:marLeft w:val="0"/>
      <w:marRight w:val="0"/>
      <w:marTop w:val="0"/>
      <w:marBottom w:val="0"/>
      <w:divBdr>
        <w:top w:val="none" w:sz="0" w:space="0" w:color="auto"/>
        <w:left w:val="none" w:sz="0" w:space="0" w:color="auto"/>
        <w:bottom w:val="none" w:sz="0" w:space="0" w:color="auto"/>
        <w:right w:val="none" w:sz="0" w:space="0" w:color="auto"/>
      </w:divBdr>
    </w:div>
    <w:div w:id="579103032">
      <w:bodyDiv w:val="1"/>
      <w:marLeft w:val="0"/>
      <w:marRight w:val="0"/>
      <w:marTop w:val="0"/>
      <w:marBottom w:val="0"/>
      <w:divBdr>
        <w:top w:val="none" w:sz="0" w:space="0" w:color="auto"/>
        <w:left w:val="none" w:sz="0" w:space="0" w:color="auto"/>
        <w:bottom w:val="none" w:sz="0" w:space="0" w:color="auto"/>
        <w:right w:val="none" w:sz="0" w:space="0" w:color="auto"/>
      </w:divBdr>
    </w:div>
    <w:div w:id="587927846">
      <w:bodyDiv w:val="1"/>
      <w:marLeft w:val="0"/>
      <w:marRight w:val="0"/>
      <w:marTop w:val="0"/>
      <w:marBottom w:val="0"/>
      <w:divBdr>
        <w:top w:val="none" w:sz="0" w:space="0" w:color="auto"/>
        <w:left w:val="none" w:sz="0" w:space="0" w:color="auto"/>
        <w:bottom w:val="none" w:sz="0" w:space="0" w:color="auto"/>
        <w:right w:val="none" w:sz="0" w:space="0" w:color="auto"/>
      </w:divBdr>
    </w:div>
    <w:div w:id="590621847">
      <w:bodyDiv w:val="1"/>
      <w:marLeft w:val="0"/>
      <w:marRight w:val="0"/>
      <w:marTop w:val="0"/>
      <w:marBottom w:val="0"/>
      <w:divBdr>
        <w:top w:val="none" w:sz="0" w:space="0" w:color="auto"/>
        <w:left w:val="none" w:sz="0" w:space="0" w:color="auto"/>
        <w:bottom w:val="none" w:sz="0" w:space="0" w:color="auto"/>
        <w:right w:val="none" w:sz="0" w:space="0" w:color="auto"/>
      </w:divBdr>
    </w:div>
    <w:div w:id="603925577">
      <w:bodyDiv w:val="1"/>
      <w:marLeft w:val="0"/>
      <w:marRight w:val="0"/>
      <w:marTop w:val="0"/>
      <w:marBottom w:val="0"/>
      <w:divBdr>
        <w:top w:val="none" w:sz="0" w:space="0" w:color="auto"/>
        <w:left w:val="none" w:sz="0" w:space="0" w:color="auto"/>
        <w:bottom w:val="none" w:sz="0" w:space="0" w:color="auto"/>
        <w:right w:val="none" w:sz="0" w:space="0" w:color="auto"/>
      </w:divBdr>
    </w:div>
    <w:div w:id="620847123">
      <w:bodyDiv w:val="1"/>
      <w:marLeft w:val="0"/>
      <w:marRight w:val="0"/>
      <w:marTop w:val="0"/>
      <w:marBottom w:val="0"/>
      <w:divBdr>
        <w:top w:val="none" w:sz="0" w:space="0" w:color="auto"/>
        <w:left w:val="none" w:sz="0" w:space="0" w:color="auto"/>
        <w:bottom w:val="none" w:sz="0" w:space="0" w:color="auto"/>
        <w:right w:val="none" w:sz="0" w:space="0" w:color="auto"/>
      </w:divBdr>
      <w:divsChild>
        <w:div w:id="2131505882">
          <w:marLeft w:val="274"/>
          <w:marRight w:val="0"/>
          <w:marTop w:val="0"/>
          <w:marBottom w:val="0"/>
          <w:divBdr>
            <w:top w:val="none" w:sz="0" w:space="0" w:color="auto"/>
            <w:left w:val="none" w:sz="0" w:space="0" w:color="auto"/>
            <w:bottom w:val="none" w:sz="0" w:space="0" w:color="auto"/>
            <w:right w:val="none" w:sz="0" w:space="0" w:color="auto"/>
          </w:divBdr>
        </w:div>
        <w:div w:id="376855006">
          <w:marLeft w:val="274"/>
          <w:marRight w:val="0"/>
          <w:marTop w:val="0"/>
          <w:marBottom w:val="0"/>
          <w:divBdr>
            <w:top w:val="none" w:sz="0" w:space="0" w:color="auto"/>
            <w:left w:val="none" w:sz="0" w:space="0" w:color="auto"/>
            <w:bottom w:val="none" w:sz="0" w:space="0" w:color="auto"/>
            <w:right w:val="none" w:sz="0" w:space="0" w:color="auto"/>
          </w:divBdr>
        </w:div>
        <w:div w:id="872965081">
          <w:marLeft w:val="274"/>
          <w:marRight w:val="0"/>
          <w:marTop w:val="0"/>
          <w:marBottom w:val="0"/>
          <w:divBdr>
            <w:top w:val="none" w:sz="0" w:space="0" w:color="auto"/>
            <w:left w:val="none" w:sz="0" w:space="0" w:color="auto"/>
            <w:bottom w:val="none" w:sz="0" w:space="0" w:color="auto"/>
            <w:right w:val="none" w:sz="0" w:space="0" w:color="auto"/>
          </w:divBdr>
        </w:div>
      </w:divsChild>
    </w:div>
    <w:div w:id="653222694">
      <w:bodyDiv w:val="1"/>
      <w:marLeft w:val="0"/>
      <w:marRight w:val="0"/>
      <w:marTop w:val="0"/>
      <w:marBottom w:val="0"/>
      <w:divBdr>
        <w:top w:val="none" w:sz="0" w:space="0" w:color="auto"/>
        <w:left w:val="none" w:sz="0" w:space="0" w:color="auto"/>
        <w:bottom w:val="none" w:sz="0" w:space="0" w:color="auto"/>
        <w:right w:val="none" w:sz="0" w:space="0" w:color="auto"/>
      </w:divBdr>
    </w:div>
    <w:div w:id="656416873">
      <w:bodyDiv w:val="1"/>
      <w:marLeft w:val="0"/>
      <w:marRight w:val="0"/>
      <w:marTop w:val="0"/>
      <w:marBottom w:val="0"/>
      <w:divBdr>
        <w:top w:val="none" w:sz="0" w:space="0" w:color="auto"/>
        <w:left w:val="none" w:sz="0" w:space="0" w:color="auto"/>
        <w:bottom w:val="none" w:sz="0" w:space="0" w:color="auto"/>
        <w:right w:val="none" w:sz="0" w:space="0" w:color="auto"/>
      </w:divBdr>
    </w:div>
    <w:div w:id="703944693">
      <w:bodyDiv w:val="1"/>
      <w:marLeft w:val="0"/>
      <w:marRight w:val="0"/>
      <w:marTop w:val="0"/>
      <w:marBottom w:val="0"/>
      <w:divBdr>
        <w:top w:val="none" w:sz="0" w:space="0" w:color="auto"/>
        <w:left w:val="none" w:sz="0" w:space="0" w:color="auto"/>
        <w:bottom w:val="none" w:sz="0" w:space="0" w:color="auto"/>
        <w:right w:val="none" w:sz="0" w:space="0" w:color="auto"/>
      </w:divBdr>
    </w:div>
    <w:div w:id="721749948">
      <w:bodyDiv w:val="1"/>
      <w:marLeft w:val="0"/>
      <w:marRight w:val="0"/>
      <w:marTop w:val="0"/>
      <w:marBottom w:val="0"/>
      <w:divBdr>
        <w:top w:val="none" w:sz="0" w:space="0" w:color="auto"/>
        <w:left w:val="none" w:sz="0" w:space="0" w:color="auto"/>
        <w:bottom w:val="none" w:sz="0" w:space="0" w:color="auto"/>
        <w:right w:val="none" w:sz="0" w:space="0" w:color="auto"/>
      </w:divBdr>
    </w:div>
    <w:div w:id="741755510">
      <w:bodyDiv w:val="1"/>
      <w:marLeft w:val="0"/>
      <w:marRight w:val="0"/>
      <w:marTop w:val="0"/>
      <w:marBottom w:val="0"/>
      <w:divBdr>
        <w:top w:val="none" w:sz="0" w:space="0" w:color="auto"/>
        <w:left w:val="none" w:sz="0" w:space="0" w:color="auto"/>
        <w:bottom w:val="none" w:sz="0" w:space="0" w:color="auto"/>
        <w:right w:val="none" w:sz="0" w:space="0" w:color="auto"/>
      </w:divBdr>
    </w:div>
    <w:div w:id="777525566">
      <w:bodyDiv w:val="1"/>
      <w:marLeft w:val="0"/>
      <w:marRight w:val="0"/>
      <w:marTop w:val="0"/>
      <w:marBottom w:val="0"/>
      <w:divBdr>
        <w:top w:val="none" w:sz="0" w:space="0" w:color="auto"/>
        <w:left w:val="none" w:sz="0" w:space="0" w:color="auto"/>
        <w:bottom w:val="none" w:sz="0" w:space="0" w:color="auto"/>
        <w:right w:val="none" w:sz="0" w:space="0" w:color="auto"/>
      </w:divBdr>
    </w:div>
    <w:div w:id="783815807">
      <w:bodyDiv w:val="1"/>
      <w:marLeft w:val="0"/>
      <w:marRight w:val="0"/>
      <w:marTop w:val="0"/>
      <w:marBottom w:val="0"/>
      <w:divBdr>
        <w:top w:val="none" w:sz="0" w:space="0" w:color="auto"/>
        <w:left w:val="none" w:sz="0" w:space="0" w:color="auto"/>
        <w:bottom w:val="none" w:sz="0" w:space="0" w:color="auto"/>
        <w:right w:val="none" w:sz="0" w:space="0" w:color="auto"/>
      </w:divBdr>
    </w:div>
    <w:div w:id="868448474">
      <w:bodyDiv w:val="1"/>
      <w:marLeft w:val="0"/>
      <w:marRight w:val="0"/>
      <w:marTop w:val="0"/>
      <w:marBottom w:val="0"/>
      <w:divBdr>
        <w:top w:val="none" w:sz="0" w:space="0" w:color="auto"/>
        <w:left w:val="none" w:sz="0" w:space="0" w:color="auto"/>
        <w:bottom w:val="none" w:sz="0" w:space="0" w:color="auto"/>
        <w:right w:val="none" w:sz="0" w:space="0" w:color="auto"/>
      </w:divBdr>
    </w:div>
    <w:div w:id="909534717">
      <w:bodyDiv w:val="1"/>
      <w:marLeft w:val="0"/>
      <w:marRight w:val="0"/>
      <w:marTop w:val="0"/>
      <w:marBottom w:val="0"/>
      <w:divBdr>
        <w:top w:val="none" w:sz="0" w:space="0" w:color="auto"/>
        <w:left w:val="none" w:sz="0" w:space="0" w:color="auto"/>
        <w:bottom w:val="none" w:sz="0" w:space="0" w:color="auto"/>
        <w:right w:val="none" w:sz="0" w:space="0" w:color="auto"/>
      </w:divBdr>
    </w:div>
    <w:div w:id="944851655">
      <w:bodyDiv w:val="1"/>
      <w:marLeft w:val="0"/>
      <w:marRight w:val="0"/>
      <w:marTop w:val="0"/>
      <w:marBottom w:val="0"/>
      <w:divBdr>
        <w:top w:val="none" w:sz="0" w:space="0" w:color="auto"/>
        <w:left w:val="none" w:sz="0" w:space="0" w:color="auto"/>
        <w:bottom w:val="none" w:sz="0" w:space="0" w:color="auto"/>
        <w:right w:val="none" w:sz="0" w:space="0" w:color="auto"/>
      </w:divBdr>
    </w:div>
    <w:div w:id="991450477">
      <w:bodyDiv w:val="1"/>
      <w:marLeft w:val="0"/>
      <w:marRight w:val="0"/>
      <w:marTop w:val="0"/>
      <w:marBottom w:val="0"/>
      <w:divBdr>
        <w:top w:val="none" w:sz="0" w:space="0" w:color="auto"/>
        <w:left w:val="none" w:sz="0" w:space="0" w:color="auto"/>
        <w:bottom w:val="none" w:sz="0" w:space="0" w:color="auto"/>
        <w:right w:val="none" w:sz="0" w:space="0" w:color="auto"/>
      </w:divBdr>
    </w:div>
    <w:div w:id="1006903193">
      <w:bodyDiv w:val="1"/>
      <w:marLeft w:val="0"/>
      <w:marRight w:val="0"/>
      <w:marTop w:val="0"/>
      <w:marBottom w:val="0"/>
      <w:divBdr>
        <w:top w:val="none" w:sz="0" w:space="0" w:color="auto"/>
        <w:left w:val="none" w:sz="0" w:space="0" w:color="auto"/>
        <w:bottom w:val="none" w:sz="0" w:space="0" w:color="auto"/>
        <w:right w:val="none" w:sz="0" w:space="0" w:color="auto"/>
      </w:divBdr>
    </w:div>
    <w:div w:id="1008605175">
      <w:bodyDiv w:val="1"/>
      <w:marLeft w:val="0"/>
      <w:marRight w:val="0"/>
      <w:marTop w:val="0"/>
      <w:marBottom w:val="0"/>
      <w:divBdr>
        <w:top w:val="none" w:sz="0" w:space="0" w:color="auto"/>
        <w:left w:val="none" w:sz="0" w:space="0" w:color="auto"/>
        <w:bottom w:val="none" w:sz="0" w:space="0" w:color="auto"/>
        <w:right w:val="none" w:sz="0" w:space="0" w:color="auto"/>
      </w:divBdr>
    </w:div>
    <w:div w:id="1030885174">
      <w:bodyDiv w:val="1"/>
      <w:marLeft w:val="0"/>
      <w:marRight w:val="0"/>
      <w:marTop w:val="0"/>
      <w:marBottom w:val="0"/>
      <w:divBdr>
        <w:top w:val="none" w:sz="0" w:space="0" w:color="auto"/>
        <w:left w:val="none" w:sz="0" w:space="0" w:color="auto"/>
        <w:bottom w:val="none" w:sz="0" w:space="0" w:color="auto"/>
        <w:right w:val="none" w:sz="0" w:space="0" w:color="auto"/>
      </w:divBdr>
    </w:div>
    <w:div w:id="1032729855">
      <w:bodyDiv w:val="1"/>
      <w:marLeft w:val="0"/>
      <w:marRight w:val="0"/>
      <w:marTop w:val="0"/>
      <w:marBottom w:val="0"/>
      <w:divBdr>
        <w:top w:val="none" w:sz="0" w:space="0" w:color="auto"/>
        <w:left w:val="none" w:sz="0" w:space="0" w:color="auto"/>
        <w:bottom w:val="none" w:sz="0" w:space="0" w:color="auto"/>
        <w:right w:val="none" w:sz="0" w:space="0" w:color="auto"/>
      </w:divBdr>
    </w:div>
    <w:div w:id="1087386092">
      <w:bodyDiv w:val="1"/>
      <w:marLeft w:val="0"/>
      <w:marRight w:val="0"/>
      <w:marTop w:val="0"/>
      <w:marBottom w:val="0"/>
      <w:divBdr>
        <w:top w:val="none" w:sz="0" w:space="0" w:color="auto"/>
        <w:left w:val="none" w:sz="0" w:space="0" w:color="auto"/>
        <w:bottom w:val="none" w:sz="0" w:space="0" w:color="auto"/>
        <w:right w:val="none" w:sz="0" w:space="0" w:color="auto"/>
      </w:divBdr>
    </w:div>
    <w:div w:id="1089232673">
      <w:bodyDiv w:val="1"/>
      <w:marLeft w:val="0"/>
      <w:marRight w:val="0"/>
      <w:marTop w:val="0"/>
      <w:marBottom w:val="0"/>
      <w:divBdr>
        <w:top w:val="none" w:sz="0" w:space="0" w:color="auto"/>
        <w:left w:val="none" w:sz="0" w:space="0" w:color="auto"/>
        <w:bottom w:val="none" w:sz="0" w:space="0" w:color="auto"/>
        <w:right w:val="none" w:sz="0" w:space="0" w:color="auto"/>
      </w:divBdr>
    </w:div>
    <w:div w:id="1121606796">
      <w:bodyDiv w:val="1"/>
      <w:marLeft w:val="0"/>
      <w:marRight w:val="0"/>
      <w:marTop w:val="0"/>
      <w:marBottom w:val="0"/>
      <w:divBdr>
        <w:top w:val="none" w:sz="0" w:space="0" w:color="auto"/>
        <w:left w:val="none" w:sz="0" w:space="0" w:color="auto"/>
        <w:bottom w:val="none" w:sz="0" w:space="0" w:color="auto"/>
        <w:right w:val="none" w:sz="0" w:space="0" w:color="auto"/>
      </w:divBdr>
    </w:div>
    <w:div w:id="1171215529">
      <w:bodyDiv w:val="1"/>
      <w:marLeft w:val="0"/>
      <w:marRight w:val="0"/>
      <w:marTop w:val="0"/>
      <w:marBottom w:val="0"/>
      <w:divBdr>
        <w:top w:val="none" w:sz="0" w:space="0" w:color="auto"/>
        <w:left w:val="none" w:sz="0" w:space="0" w:color="auto"/>
        <w:bottom w:val="none" w:sz="0" w:space="0" w:color="auto"/>
        <w:right w:val="none" w:sz="0" w:space="0" w:color="auto"/>
      </w:divBdr>
    </w:div>
    <w:div w:id="1187015508">
      <w:bodyDiv w:val="1"/>
      <w:marLeft w:val="0"/>
      <w:marRight w:val="0"/>
      <w:marTop w:val="0"/>
      <w:marBottom w:val="0"/>
      <w:divBdr>
        <w:top w:val="none" w:sz="0" w:space="0" w:color="auto"/>
        <w:left w:val="none" w:sz="0" w:space="0" w:color="auto"/>
        <w:bottom w:val="none" w:sz="0" w:space="0" w:color="auto"/>
        <w:right w:val="none" w:sz="0" w:space="0" w:color="auto"/>
      </w:divBdr>
    </w:div>
    <w:div w:id="1196846636">
      <w:bodyDiv w:val="1"/>
      <w:marLeft w:val="0"/>
      <w:marRight w:val="0"/>
      <w:marTop w:val="0"/>
      <w:marBottom w:val="0"/>
      <w:divBdr>
        <w:top w:val="none" w:sz="0" w:space="0" w:color="auto"/>
        <w:left w:val="none" w:sz="0" w:space="0" w:color="auto"/>
        <w:bottom w:val="none" w:sz="0" w:space="0" w:color="auto"/>
        <w:right w:val="none" w:sz="0" w:space="0" w:color="auto"/>
      </w:divBdr>
    </w:div>
    <w:div w:id="1202329772">
      <w:bodyDiv w:val="1"/>
      <w:marLeft w:val="0"/>
      <w:marRight w:val="0"/>
      <w:marTop w:val="0"/>
      <w:marBottom w:val="0"/>
      <w:divBdr>
        <w:top w:val="none" w:sz="0" w:space="0" w:color="auto"/>
        <w:left w:val="none" w:sz="0" w:space="0" w:color="auto"/>
        <w:bottom w:val="none" w:sz="0" w:space="0" w:color="auto"/>
        <w:right w:val="none" w:sz="0" w:space="0" w:color="auto"/>
      </w:divBdr>
    </w:div>
    <w:div w:id="1211958883">
      <w:bodyDiv w:val="1"/>
      <w:marLeft w:val="0"/>
      <w:marRight w:val="0"/>
      <w:marTop w:val="0"/>
      <w:marBottom w:val="0"/>
      <w:divBdr>
        <w:top w:val="none" w:sz="0" w:space="0" w:color="auto"/>
        <w:left w:val="none" w:sz="0" w:space="0" w:color="auto"/>
        <w:bottom w:val="none" w:sz="0" w:space="0" w:color="auto"/>
        <w:right w:val="none" w:sz="0" w:space="0" w:color="auto"/>
      </w:divBdr>
    </w:div>
    <w:div w:id="1264337204">
      <w:bodyDiv w:val="1"/>
      <w:marLeft w:val="0"/>
      <w:marRight w:val="0"/>
      <w:marTop w:val="0"/>
      <w:marBottom w:val="0"/>
      <w:divBdr>
        <w:top w:val="none" w:sz="0" w:space="0" w:color="auto"/>
        <w:left w:val="none" w:sz="0" w:space="0" w:color="auto"/>
        <w:bottom w:val="none" w:sz="0" w:space="0" w:color="auto"/>
        <w:right w:val="none" w:sz="0" w:space="0" w:color="auto"/>
      </w:divBdr>
    </w:div>
    <w:div w:id="1282567601">
      <w:bodyDiv w:val="1"/>
      <w:marLeft w:val="0"/>
      <w:marRight w:val="0"/>
      <w:marTop w:val="0"/>
      <w:marBottom w:val="0"/>
      <w:divBdr>
        <w:top w:val="none" w:sz="0" w:space="0" w:color="auto"/>
        <w:left w:val="none" w:sz="0" w:space="0" w:color="auto"/>
        <w:bottom w:val="none" w:sz="0" w:space="0" w:color="auto"/>
        <w:right w:val="none" w:sz="0" w:space="0" w:color="auto"/>
      </w:divBdr>
    </w:div>
    <w:div w:id="1291671910">
      <w:bodyDiv w:val="1"/>
      <w:marLeft w:val="0"/>
      <w:marRight w:val="0"/>
      <w:marTop w:val="0"/>
      <w:marBottom w:val="0"/>
      <w:divBdr>
        <w:top w:val="none" w:sz="0" w:space="0" w:color="auto"/>
        <w:left w:val="none" w:sz="0" w:space="0" w:color="auto"/>
        <w:bottom w:val="none" w:sz="0" w:space="0" w:color="auto"/>
        <w:right w:val="none" w:sz="0" w:space="0" w:color="auto"/>
      </w:divBdr>
    </w:div>
    <w:div w:id="1372849569">
      <w:bodyDiv w:val="1"/>
      <w:marLeft w:val="0"/>
      <w:marRight w:val="0"/>
      <w:marTop w:val="0"/>
      <w:marBottom w:val="0"/>
      <w:divBdr>
        <w:top w:val="none" w:sz="0" w:space="0" w:color="auto"/>
        <w:left w:val="none" w:sz="0" w:space="0" w:color="auto"/>
        <w:bottom w:val="none" w:sz="0" w:space="0" w:color="auto"/>
        <w:right w:val="none" w:sz="0" w:space="0" w:color="auto"/>
      </w:divBdr>
    </w:div>
    <w:div w:id="1377897840">
      <w:bodyDiv w:val="1"/>
      <w:marLeft w:val="0"/>
      <w:marRight w:val="0"/>
      <w:marTop w:val="0"/>
      <w:marBottom w:val="0"/>
      <w:divBdr>
        <w:top w:val="none" w:sz="0" w:space="0" w:color="auto"/>
        <w:left w:val="none" w:sz="0" w:space="0" w:color="auto"/>
        <w:bottom w:val="none" w:sz="0" w:space="0" w:color="auto"/>
        <w:right w:val="none" w:sz="0" w:space="0" w:color="auto"/>
      </w:divBdr>
    </w:div>
    <w:div w:id="1393190851">
      <w:bodyDiv w:val="1"/>
      <w:marLeft w:val="0"/>
      <w:marRight w:val="0"/>
      <w:marTop w:val="0"/>
      <w:marBottom w:val="0"/>
      <w:divBdr>
        <w:top w:val="none" w:sz="0" w:space="0" w:color="auto"/>
        <w:left w:val="none" w:sz="0" w:space="0" w:color="auto"/>
        <w:bottom w:val="none" w:sz="0" w:space="0" w:color="auto"/>
        <w:right w:val="none" w:sz="0" w:space="0" w:color="auto"/>
      </w:divBdr>
    </w:div>
    <w:div w:id="1415324652">
      <w:bodyDiv w:val="1"/>
      <w:marLeft w:val="0"/>
      <w:marRight w:val="0"/>
      <w:marTop w:val="0"/>
      <w:marBottom w:val="0"/>
      <w:divBdr>
        <w:top w:val="none" w:sz="0" w:space="0" w:color="auto"/>
        <w:left w:val="none" w:sz="0" w:space="0" w:color="auto"/>
        <w:bottom w:val="none" w:sz="0" w:space="0" w:color="auto"/>
        <w:right w:val="none" w:sz="0" w:space="0" w:color="auto"/>
      </w:divBdr>
    </w:div>
    <w:div w:id="1422601769">
      <w:bodyDiv w:val="1"/>
      <w:marLeft w:val="0"/>
      <w:marRight w:val="0"/>
      <w:marTop w:val="0"/>
      <w:marBottom w:val="0"/>
      <w:divBdr>
        <w:top w:val="none" w:sz="0" w:space="0" w:color="auto"/>
        <w:left w:val="none" w:sz="0" w:space="0" w:color="auto"/>
        <w:bottom w:val="none" w:sz="0" w:space="0" w:color="auto"/>
        <w:right w:val="none" w:sz="0" w:space="0" w:color="auto"/>
      </w:divBdr>
    </w:div>
    <w:div w:id="1435319558">
      <w:bodyDiv w:val="1"/>
      <w:marLeft w:val="0"/>
      <w:marRight w:val="0"/>
      <w:marTop w:val="0"/>
      <w:marBottom w:val="0"/>
      <w:divBdr>
        <w:top w:val="none" w:sz="0" w:space="0" w:color="auto"/>
        <w:left w:val="none" w:sz="0" w:space="0" w:color="auto"/>
        <w:bottom w:val="none" w:sz="0" w:space="0" w:color="auto"/>
        <w:right w:val="none" w:sz="0" w:space="0" w:color="auto"/>
      </w:divBdr>
    </w:div>
    <w:div w:id="1470855259">
      <w:bodyDiv w:val="1"/>
      <w:marLeft w:val="0"/>
      <w:marRight w:val="0"/>
      <w:marTop w:val="0"/>
      <w:marBottom w:val="0"/>
      <w:divBdr>
        <w:top w:val="none" w:sz="0" w:space="0" w:color="auto"/>
        <w:left w:val="none" w:sz="0" w:space="0" w:color="auto"/>
        <w:bottom w:val="none" w:sz="0" w:space="0" w:color="auto"/>
        <w:right w:val="none" w:sz="0" w:space="0" w:color="auto"/>
      </w:divBdr>
    </w:div>
    <w:div w:id="1500072167">
      <w:bodyDiv w:val="1"/>
      <w:marLeft w:val="0"/>
      <w:marRight w:val="0"/>
      <w:marTop w:val="0"/>
      <w:marBottom w:val="0"/>
      <w:divBdr>
        <w:top w:val="none" w:sz="0" w:space="0" w:color="auto"/>
        <w:left w:val="none" w:sz="0" w:space="0" w:color="auto"/>
        <w:bottom w:val="none" w:sz="0" w:space="0" w:color="auto"/>
        <w:right w:val="none" w:sz="0" w:space="0" w:color="auto"/>
      </w:divBdr>
    </w:div>
    <w:div w:id="1521891570">
      <w:bodyDiv w:val="1"/>
      <w:marLeft w:val="0"/>
      <w:marRight w:val="0"/>
      <w:marTop w:val="0"/>
      <w:marBottom w:val="0"/>
      <w:divBdr>
        <w:top w:val="none" w:sz="0" w:space="0" w:color="auto"/>
        <w:left w:val="none" w:sz="0" w:space="0" w:color="auto"/>
        <w:bottom w:val="none" w:sz="0" w:space="0" w:color="auto"/>
        <w:right w:val="none" w:sz="0" w:space="0" w:color="auto"/>
      </w:divBdr>
    </w:div>
    <w:div w:id="1577202229">
      <w:bodyDiv w:val="1"/>
      <w:marLeft w:val="0"/>
      <w:marRight w:val="0"/>
      <w:marTop w:val="0"/>
      <w:marBottom w:val="0"/>
      <w:divBdr>
        <w:top w:val="none" w:sz="0" w:space="0" w:color="auto"/>
        <w:left w:val="none" w:sz="0" w:space="0" w:color="auto"/>
        <w:bottom w:val="none" w:sz="0" w:space="0" w:color="auto"/>
        <w:right w:val="none" w:sz="0" w:space="0" w:color="auto"/>
      </w:divBdr>
      <w:divsChild>
        <w:div w:id="820198470">
          <w:marLeft w:val="0"/>
          <w:marRight w:val="0"/>
          <w:marTop w:val="0"/>
          <w:marBottom w:val="0"/>
          <w:divBdr>
            <w:top w:val="none" w:sz="0" w:space="0" w:color="auto"/>
            <w:left w:val="none" w:sz="0" w:space="0" w:color="auto"/>
            <w:bottom w:val="none" w:sz="0" w:space="0" w:color="auto"/>
            <w:right w:val="none" w:sz="0" w:space="0" w:color="auto"/>
          </w:divBdr>
          <w:divsChild>
            <w:div w:id="685252972">
              <w:marLeft w:val="0"/>
              <w:marRight w:val="0"/>
              <w:marTop w:val="0"/>
              <w:marBottom w:val="0"/>
              <w:divBdr>
                <w:top w:val="none" w:sz="0" w:space="0" w:color="auto"/>
                <w:left w:val="none" w:sz="0" w:space="0" w:color="auto"/>
                <w:bottom w:val="none" w:sz="0" w:space="0" w:color="auto"/>
                <w:right w:val="none" w:sz="0" w:space="0" w:color="auto"/>
              </w:divBdr>
              <w:divsChild>
                <w:div w:id="153611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452262">
      <w:bodyDiv w:val="1"/>
      <w:marLeft w:val="0"/>
      <w:marRight w:val="0"/>
      <w:marTop w:val="0"/>
      <w:marBottom w:val="0"/>
      <w:divBdr>
        <w:top w:val="none" w:sz="0" w:space="0" w:color="auto"/>
        <w:left w:val="none" w:sz="0" w:space="0" w:color="auto"/>
        <w:bottom w:val="none" w:sz="0" w:space="0" w:color="auto"/>
        <w:right w:val="none" w:sz="0" w:space="0" w:color="auto"/>
      </w:divBdr>
      <w:divsChild>
        <w:div w:id="1783647557">
          <w:marLeft w:val="0"/>
          <w:marRight w:val="0"/>
          <w:marTop w:val="0"/>
          <w:marBottom w:val="0"/>
          <w:divBdr>
            <w:top w:val="none" w:sz="0" w:space="0" w:color="auto"/>
            <w:left w:val="none" w:sz="0" w:space="0" w:color="auto"/>
            <w:bottom w:val="none" w:sz="0" w:space="0" w:color="auto"/>
            <w:right w:val="none" w:sz="0" w:space="0" w:color="auto"/>
          </w:divBdr>
          <w:divsChild>
            <w:div w:id="1112749543">
              <w:marLeft w:val="0"/>
              <w:marRight w:val="0"/>
              <w:marTop w:val="0"/>
              <w:marBottom w:val="0"/>
              <w:divBdr>
                <w:top w:val="none" w:sz="0" w:space="0" w:color="auto"/>
                <w:left w:val="none" w:sz="0" w:space="0" w:color="auto"/>
                <w:bottom w:val="none" w:sz="0" w:space="0" w:color="auto"/>
                <w:right w:val="none" w:sz="0" w:space="0" w:color="auto"/>
              </w:divBdr>
              <w:divsChild>
                <w:div w:id="1275360663">
                  <w:marLeft w:val="0"/>
                  <w:marRight w:val="0"/>
                  <w:marTop w:val="0"/>
                  <w:marBottom w:val="0"/>
                  <w:divBdr>
                    <w:top w:val="none" w:sz="0" w:space="0" w:color="auto"/>
                    <w:left w:val="none" w:sz="0" w:space="0" w:color="auto"/>
                    <w:bottom w:val="none" w:sz="0" w:space="0" w:color="auto"/>
                    <w:right w:val="none" w:sz="0" w:space="0" w:color="auto"/>
                  </w:divBdr>
                  <w:divsChild>
                    <w:div w:id="498738297">
                      <w:marLeft w:val="0"/>
                      <w:marRight w:val="0"/>
                      <w:marTop w:val="0"/>
                      <w:marBottom w:val="0"/>
                      <w:divBdr>
                        <w:top w:val="none" w:sz="0" w:space="0" w:color="auto"/>
                        <w:left w:val="none" w:sz="0" w:space="0" w:color="auto"/>
                        <w:bottom w:val="none" w:sz="0" w:space="0" w:color="auto"/>
                        <w:right w:val="none" w:sz="0" w:space="0" w:color="auto"/>
                      </w:divBdr>
                      <w:divsChild>
                        <w:div w:id="944311851">
                          <w:marLeft w:val="0"/>
                          <w:marRight w:val="0"/>
                          <w:marTop w:val="45"/>
                          <w:marBottom w:val="0"/>
                          <w:divBdr>
                            <w:top w:val="none" w:sz="0" w:space="0" w:color="auto"/>
                            <w:left w:val="none" w:sz="0" w:space="0" w:color="auto"/>
                            <w:bottom w:val="none" w:sz="0" w:space="0" w:color="auto"/>
                            <w:right w:val="none" w:sz="0" w:space="0" w:color="auto"/>
                          </w:divBdr>
                          <w:divsChild>
                            <w:div w:id="2020310300">
                              <w:marLeft w:val="0"/>
                              <w:marRight w:val="0"/>
                              <w:marTop w:val="0"/>
                              <w:marBottom w:val="0"/>
                              <w:divBdr>
                                <w:top w:val="none" w:sz="0" w:space="0" w:color="auto"/>
                                <w:left w:val="none" w:sz="0" w:space="0" w:color="auto"/>
                                <w:bottom w:val="none" w:sz="0" w:space="0" w:color="auto"/>
                                <w:right w:val="none" w:sz="0" w:space="0" w:color="auto"/>
                              </w:divBdr>
                              <w:divsChild>
                                <w:div w:id="1240016485">
                                  <w:marLeft w:val="2070"/>
                                  <w:marRight w:val="3810"/>
                                  <w:marTop w:val="0"/>
                                  <w:marBottom w:val="0"/>
                                  <w:divBdr>
                                    <w:top w:val="none" w:sz="0" w:space="0" w:color="auto"/>
                                    <w:left w:val="none" w:sz="0" w:space="0" w:color="auto"/>
                                    <w:bottom w:val="none" w:sz="0" w:space="0" w:color="auto"/>
                                    <w:right w:val="none" w:sz="0" w:space="0" w:color="auto"/>
                                  </w:divBdr>
                                  <w:divsChild>
                                    <w:div w:id="737704694">
                                      <w:marLeft w:val="0"/>
                                      <w:marRight w:val="0"/>
                                      <w:marTop w:val="0"/>
                                      <w:marBottom w:val="0"/>
                                      <w:divBdr>
                                        <w:top w:val="none" w:sz="0" w:space="0" w:color="auto"/>
                                        <w:left w:val="none" w:sz="0" w:space="0" w:color="auto"/>
                                        <w:bottom w:val="none" w:sz="0" w:space="0" w:color="auto"/>
                                        <w:right w:val="none" w:sz="0" w:space="0" w:color="auto"/>
                                      </w:divBdr>
                                      <w:divsChild>
                                        <w:div w:id="925186767">
                                          <w:marLeft w:val="0"/>
                                          <w:marRight w:val="0"/>
                                          <w:marTop w:val="0"/>
                                          <w:marBottom w:val="0"/>
                                          <w:divBdr>
                                            <w:top w:val="none" w:sz="0" w:space="0" w:color="auto"/>
                                            <w:left w:val="none" w:sz="0" w:space="0" w:color="auto"/>
                                            <w:bottom w:val="none" w:sz="0" w:space="0" w:color="auto"/>
                                            <w:right w:val="none" w:sz="0" w:space="0" w:color="auto"/>
                                          </w:divBdr>
                                          <w:divsChild>
                                            <w:div w:id="2026245112">
                                              <w:marLeft w:val="0"/>
                                              <w:marRight w:val="0"/>
                                              <w:marTop w:val="0"/>
                                              <w:marBottom w:val="0"/>
                                              <w:divBdr>
                                                <w:top w:val="none" w:sz="0" w:space="0" w:color="auto"/>
                                                <w:left w:val="none" w:sz="0" w:space="0" w:color="auto"/>
                                                <w:bottom w:val="none" w:sz="0" w:space="0" w:color="auto"/>
                                                <w:right w:val="none" w:sz="0" w:space="0" w:color="auto"/>
                                              </w:divBdr>
                                              <w:divsChild>
                                                <w:div w:id="1253128369">
                                                  <w:marLeft w:val="0"/>
                                                  <w:marRight w:val="0"/>
                                                  <w:marTop w:val="0"/>
                                                  <w:marBottom w:val="0"/>
                                                  <w:divBdr>
                                                    <w:top w:val="none" w:sz="0" w:space="0" w:color="auto"/>
                                                    <w:left w:val="none" w:sz="0" w:space="0" w:color="auto"/>
                                                    <w:bottom w:val="none" w:sz="0" w:space="0" w:color="auto"/>
                                                    <w:right w:val="none" w:sz="0" w:space="0" w:color="auto"/>
                                                  </w:divBdr>
                                                  <w:divsChild>
                                                    <w:div w:id="430706561">
                                                      <w:marLeft w:val="0"/>
                                                      <w:marRight w:val="0"/>
                                                      <w:marTop w:val="0"/>
                                                      <w:marBottom w:val="0"/>
                                                      <w:divBdr>
                                                        <w:top w:val="none" w:sz="0" w:space="0" w:color="auto"/>
                                                        <w:left w:val="none" w:sz="0" w:space="0" w:color="auto"/>
                                                        <w:bottom w:val="none" w:sz="0" w:space="0" w:color="auto"/>
                                                        <w:right w:val="none" w:sz="0" w:space="0" w:color="auto"/>
                                                      </w:divBdr>
                                                      <w:divsChild>
                                                        <w:div w:id="1135559075">
                                                          <w:marLeft w:val="0"/>
                                                          <w:marRight w:val="0"/>
                                                          <w:marTop w:val="0"/>
                                                          <w:marBottom w:val="345"/>
                                                          <w:divBdr>
                                                            <w:top w:val="none" w:sz="0" w:space="0" w:color="auto"/>
                                                            <w:left w:val="none" w:sz="0" w:space="0" w:color="auto"/>
                                                            <w:bottom w:val="none" w:sz="0" w:space="0" w:color="auto"/>
                                                            <w:right w:val="none" w:sz="0" w:space="0" w:color="auto"/>
                                                          </w:divBdr>
                                                          <w:divsChild>
                                                            <w:div w:id="1429472405">
                                                              <w:marLeft w:val="0"/>
                                                              <w:marRight w:val="0"/>
                                                              <w:marTop w:val="0"/>
                                                              <w:marBottom w:val="0"/>
                                                              <w:divBdr>
                                                                <w:top w:val="none" w:sz="0" w:space="0" w:color="auto"/>
                                                                <w:left w:val="none" w:sz="0" w:space="0" w:color="auto"/>
                                                                <w:bottom w:val="none" w:sz="0" w:space="0" w:color="auto"/>
                                                                <w:right w:val="none" w:sz="0" w:space="0" w:color="auto"/>
                                                              </w:divBdr>
                                                              <w:divsChild>
                                                                <w:div w:id="319694489">
                                                                  <w:marLeft w:val="0"/>
                                                                  <w:marRight w:val="0"/>
                                                                  <w:marTop w:val="0"/>
                                                                  <w:marBottom w:val="0"/>
                                                                  <w:divBdr>
                                                                    <w:top w:val="none" w:sz="0" w:space="0" w:color="auto"/>
                                                                    <w:left w:val="none" w:sz="0" w:space="0" w:color="auto"/>
                                                                    <w:bottom w:val="none" w:sz="0" w:space="0" w:color="auto"/>
                                                                    <w:right w:val="none" w:sz="0" w:space="0" w:color="auto"/>
                                                                  </w:divBdr>
                                                                  <w:divsChild>
                                                                    <w:div w:id="1095202731">
                                                                      <w:marLeft w:val="0"/>
                                                                      <w:marRight w:val="0"/>
                                                                      <w:marTop w:val="0"/>
                                                                      <w:marBottom w:val="0"/>
                                                                      <w:divBdr>
                                                                        <w:top w:val="none" w:sz="0" w:space="0" w:color="auto"/>
                                                                        <w:left w:val="none" w:sz="0" w:space="0" w:color="auto"/>
                                                                        <w:bottom w:val="none" w:sz="0" w:space="0" w:color="auto"/>
                                                                        <w:right w:val="none" w:sz="0" w:space="0" w:color="auto"/>
                                                                      </w:divBdr>
                                                                      <w:divsChild>
                                                                        <w:div w:id="831799399">
                                                                          <w:marLeft w:val="0"/>
                                                                          <w:marRight w:val="0"/>
                                                                          <w:marTop w:val="0"/>
                                                                          <w:marBottom w:val="0"/>
                                                                          <w:divBdr>
                                                                            <w:top w:val="none" w:sz="0" w:space="0" w:color="auto"/>
                                                                            <w:left w:val="none" w:sz="0" w:space="0" w:color="auto"/>
                                                                            <w:bottom w:val="none" w:sz="0" w:space="0" w:color="auto"/>
                                                                            <w:right w:val="none" w:sz="0" w:space="0" w:color="auto"/>
                                                                          </w:divBdr>
                                                                          <w:divsChild>
                                                                            <w:div w:id="1809938348">
                                                                              <w:marLeft w:val="0"/>
                                                                              <w:marRight w:val="0"/>
                                                                              <w:marTop w:val="0"/>
                                                                              <w:marBottom w:val="0"/>
                                                                              <w:divBdr>
                                                                                <w:top w:val="none" w:sz="0" w:space="0" w:color="auto"/>
                                                                                <w:left w:val="none" w:sz="0" w:space="0" w:color="auto"/>
                                                                                <w:bottom w:val="none" w:sz="0" w:space="0" w:color="auto"/>
                                                                                <w:right w:val="none" w:sz="0" w:space="0" w:color="auto"/>
                                                                              </w:divBdr>
                                                                              <w:divsChild>
                                                                                <w:div w:id="484081212">
                                                                                  <w:marLeft w:val="0"/>
                                                                                  <w:marRight w:val="0"/>
                                                                                  <w:marTop w:val="0"/>
                                                                                  <w:marBottom w:val="0"/>
                                                                                  <w:divBdr>
                                                                                    <w:top w:val="none" w:sz="0" w:space="0" w:color="auto"/>
                                                                                    <w:left w:val="none" w:sz="0" w:space="0" w:color="auto"/>
                                                                                    <w:bottom w:val="none" w:sz="0" w:space="0" w:color="auto"/>
                                                                                    <w:right w:val="none" w:sz="0" w:space="0" w:color="auto"/>
                                                                                  </w:divBdr>
                                                                                  <w:divsChild>
                                                                                    <w:div w:id="632903740">
                                                                                      <w:marLeft w:val="0"/>
                                                                                      <w:marRight w:val="0"/>
                                                                                      <w:marTop w:val="0"/>
                                                                                      <w:marBottom w:val="0"/>
                                                                                      <w:divBdr>
                                                                                        <w:top w:val="none" w:sz="0" w:space="0" w:color="auto"/>
                                                                                        <w:left w:val="none" w:sz="0" w:space="0" w:color="auto"/>
                                                                                        <w:bottom w:val="none" w:sz="0" w:space="0" w:color="auto"/>
                                                                                        <w:right w:val="none" w:sz="0" w:space="0" w:color="auto"/>
                                                                                      </w:divBdr>
                                                                                      <w:divsChild>
                                                                                        <w:div w:id="21006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0262562">
      <w:bodyDiv w:val="1"/>
      <w:marLeft w:val="0"/>
      <w:marRight w:val="0"/>
      <w:marTop w:val="0"/>
      <w:marBottom w:val="0"/>
      <w:divBdr>
        <w:top w:val="none" w:sz="0" w:space="0" w:color="auto"/>
        <w:left w:val="none" w:sz="0" w:space="0" w:color="auto"/>
        <w:bottom w:val="none" w:sz="0" w:space="0" w:color="auto"/>
        <w:right w:val="none" w:sz="0" w:space="0" w:color="auto"/>
      </w:divBdr>
    </w:div>
    <w:div w:id="1642610836">
      <w:bodyDiv w:val="1"/>
      <w:marLeft w:val="0"/>
      <w:marRight w:val="0"/>
      <w:marTop w:val="0"/>
      <w:marBottom w:val="0"/>
      <w:divBdr>
        <w:top w:val="none" w:sz="0" w:space="0" w:color="auto"/>
        <w:left w:val="none" w:sz="0" w:space="0" w:color="auto"/>
        <w:bottom w:val="none" w:sz="0" w:space="0" w:color="auto"/>
        <w:right w:val="none" w:sz="0" w:space="0" w:color="auto"/>
      </w:divBdr>
    </w:div>
    <w:div w:id="1649244309">
      <w:bodyDiv w:val="1"/>
      <w:marLeft w:val="0"/>
      <w:marRight w:val="0"/>
      <w:marTop w:val="0"/>
      <w:marBottom w:val="0"/>
      <w:divBdr>
        <w:top w:val="none" w:sz="0" w:space="0" w:color="auto"/>
        <w:left w:val="none" w:sz="0" w:space="0" w:color="auto"/>
        <w:bottom w:val="none" w:sz="0" w:space="0" w:color="auto"/>
        <w:right w:val="none" w:sz="0" w:space="0" w:color="auto"/>
      </w:divBdr>
    </w:div>
    <w:div w:id="1651716136">
      <w:bodyDiv w:val="1"/>
      <w:marLeft w:val="0"/>
      <w:marRight w:val="0"/>
      <w:marTop w:val="0"/>
      <w:marBottom w:val="0"/>
      <w:divBdr>
        <w:top w:val="none" w:sz="0" w:space="0" w:color="auto"/>
        <w:left w:val="none" w:sz="0" w:space="0" w:color="auto"/>
        <w:bottom w:val="none" w:sz="0" w:space="0" w:color="auto"/>
        <w:right w:val="none" w:sz="0" w:space="0" w:color="auto"/>
      </w:divBdr>
    </w:div>
    <w:div w:id="1723746767">
      <w:bodyDiv w:val="1"/>
      <w:marLeft w:val="0"/>
      <w:marRight w:val="0"/>
      <w:marTop w:val="0"/>
      <w:marBottom w:val="0"/>
      <w:divBdr>
        <w:top w:val="none" w:sz="0" w:space="0" w:color="auto"/>
        <w:left w:val="none" w:sz="0" w:space="0" w:color="auto"/>
        <w:bottom w:val="none" w:sz="0" w:space="0" w:color="auto"/>
        <w:right w:val="none" w:sz="0" w:space="0" w:color="auto"/>
      </w:divBdr>
    </w:div>
    <w:div w:id="1794059472">
      <w:bodyDiv w:val="1"/>
      <w:marLeft w:val="0"/>
      <w:marRight w:val="0"/>
      <w:marTop w:val="0"/>
      <w:marBottom w:val="0"/>
      <w:divBdr>
        <w:top w:val="none" w:sz="0" w:space="0" w:color="auto"/>
        <w:left w:val="none" w:sz="0" w:space="0" w:color="auto"/>
        <w:bottom w:val="none" w:sz="0" w:space="0" w:color="auto"/>
        <w:right w:val="none" w:sz="0" w:space="0" w:color="auto"/>
      </w:divBdr>
    </w:div>
    <w:div w:id="1864324323">
      <w:bodyDiv w:val="1"/>
      <w:marLeft w:val="0"/>
      <w:marRight w:val="0"/>
      <w:marTop w:val="0"/>
      <w:marBottom w:val="0"/>
      <w:divBdr>
        <w:top w:val="none" w:sz="0" w:space="0" w:color="auto"/>
        <w:left w:val="none" w:sz="0" w:space="0" w:color="auto"/>
        <w:bottom w:val="none" w:sz="0" w:space="0" w:color="auto"/>
        <w:right w:val="none" w:sz="0" w:space="0" w:color="auto"/>
      </w:divBdr>
    </w:div>
    <w:div w:id="1867713566">
      <w:bodyDiv w:val="1"/>
      <w:marLeft w:val="0"/>
      <w:marRight w:val="0"/>
      <w:marTop w:val="0"/>
      <w:marBottom w:val="0"/>
      <w:divBdr>
        <w:top w:val="none" w:sz="0" w:space="0" w:color="auto"/>
        <w:left w:val="none" w:sz="0" w:space="0" w:color="auto"/>
        <w:bottom w:val="none" w:sz="0" w:space="0" w:color="auto"/>
        <w:right w:val="none" w:sz="0" w:space="0" w:color="auto"/>
      </w:divBdr>
    </w:div>
    <w:div w:id="1896508686">
      <w:bodyDiv w:val="1"/>
      <w:marLeft w:val="0"/>
      <w:marRight w:val="0"/>
      <w:marTop w:val="0"/>
      <w:marBottom w:val="0"/>
      <w:divBdr>
        <w:top w:val="none" w:sz="0" w:space="0" w:color="auto"/>
        <w:left w:val="none" w:sz="0" w:space="0" w:color="auto"/>
        <w:bottom w:val="none" w:sz="0" w:space="0" w:color="auto"/>
        <w:right w:val="none" w:sz="0" w:space="0" w:color="auto"/>
      </w:divBdr>
    </w:div>
    <w:div w:id="1910457936">
      <w:bodyDiv w:val="1"/>
      <w:marLeft w:val="0"/>
      <w:marRight w:val="0"/>
      <w:marTop w:val="0"/>
      <w:marBottom w:val="0"/>
      <w:divBdr>
        <w:top w:val="none" w:sz="0" w:space="0" w:color="auto"/>
        <w:left w:val="none" w:sz="0" w:space="0" w:color="auto"/>
        <w:bottom w:val="none" w:sz="0" w:space="0" w:color="auto"/>
        <w:right w:val="none" w:sz="0" w:space="0" w:color="auto"/>
      </w:divBdr>
    </w:div>
    <w:div w:id="1921134151">
      <w:bodyDiv w:val="1"/>
      <w:marLeft w:val="0"/>
      <w:marRight w:val="0"/>
      <w:marTop w:val="0"/>
      <w:marBottom w:val="0"/>
      <w:divBdr>
        <w:top w:val="none" w:sz="0" w:space="0" w:color="auto"/>
        <w:left w:val="none" w:sz="0" w:space="0" w:color="auto"/>
        <w:bottom w:val="none" w:sz="0" w:space="0" w:color="auto"/>
        <w:right w:val="none" w:sz="0" w:space="0" w:color="auto"/>
      </w:divBdr>
    </w:div>
    <w:div w:id="1943535789">
      <w:bodyDiv w:val="1"/>
      <w:marLeft w:val="0"/>
      <w:marRight w:val="0"/>
      <w:marTop w:val="0"/>
      <w:marBottom w:val="0"/>
      <w:divBdr>
        <w:top w:val="none" w:sz="0" w:space="0" w:color="auto"/>
        <w:left w:val="none" w:sz="0" w:space="0" w:color="auto"/>
        <w:bottom w:val="none" w:sz="0" w:space="0" w:color="auto"/>
        <w:right w:val="none" w:sz="0" w:space="0" w:color="auto"/>
      </w:divBdr>
    </w:div>
    <w:div w:id="1992974896">
      <w:bodyDiv w:val="1"/>
      <w:marLeft w:val="0"/>
      <w:marRight w:val="0"/>
      <w:marTop w:val="0"/>
      <w:marBottom w:val="0"/>
      <w:divBdr>
        <w:top w:val="none" w:sz="0" w:space="0" w:color="auto"/>
        <w:left w:val="none" w:sz="0" w:space="0" w:color="auto"/>
        <w:bottom w:val="none" w:sz="0" w:space="0" w:color="auto"/>
        <w:right w:val="none" w:sz="0" w:space="0" w:color="auto"/>
      </w:divBdr>
    </w:div>
    <w:div w:id="1996298405">
      <w:bodyDiv w:val="1"/>
      <w:marLeft w:val="0"/>
      <w:marRight w:val="0"/>
      <w:marTop w:val="0"/>
      <w:marBottom w:val="0"/>
      <w:divBdr>
        <w:top w:val="none" w:sz="0" w:space="0" w:color="auto"/>
        <w:left w:val="none" w:sz="0" w:space="0" w:color="auto"/>
        <w:bottom w:val="none" w:sz="0" w:space="0" w:color="auto"/>
        <w:right w:val="none" w:sz="0" w:space="0" w:color="auto"/>
      </w:divBdr>
    </w:div>
    <w:div w:id="2056813093">
      <w:bodyDiv w:val="1"/>
      <w:marLeft w:val="0"/>
      <w:marRight w:val="0"/>
      <w:marTop w:val="0"/>
      <w:marBottom w:val="0"/>
      <w:divBdr>
        <w:top w:val="none" w:sz="0" w:space="0" w:color="auto"/>
        <w:left w:val="none" w:sz="0" w:space="0" w:color="auto"/>
        <w:bottom w:val="none" w:sz="0" w:space="0" w:color="auto"/>
        <w:right w:val="none" w:sz="0" w:space="0" w:color="auto"/>
      </w:divBdr>
    </w:div>
    <w:div w:id="2079357247">
      <w:bodyDiv w:val="1"/>
      <w:marLeft w:val="0"/>
      <w:marRight w:val="0"/>
      <w:marTop w:val="0"/>
      <w:marBottom w:val="0"/>
      <w:divBdr>
        <w:top w:val="none" w:sz="0" w:space="0" w:color="auto"/>
        <w:left w:val="none" w:sz="0" w:space="0" w:color="auto"/>
        <w:bottom w:val="none" w:sz="0" w:space="0" w:color="auto"/>
        <w:right w:val="none" w:sz="0" w:space="0" w:color="auto"/>
      </w:divBdr>
    </w:div>
    <w:div w:id="2105681775">
      <w:bodyDiv w:val="1"/>
      <w:marLeft w:val="0"/>
      <w:marRight w:val="0"/>
      <w:marTop w:val="0"/>
      <w:marBottom w:val="0"/>
      <w:divBdr>
        <w:top w:val="none" w:sz="0" w:space="0" w:color="auto"/>
        <w:left w:val="none" w:sz="0" w:space="0" w:color="auto"/>
        <w:bottom w:val="none" w:sz="0" w:space="0" w:color="auto"/>
        <w:right w:val="none" w:sz="0" w:space="0" w:color="auto"/>
      </w:divBdr>
    </w:div>
    <w:div w:id="214453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image" Target="media/image18.png"/><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image" Target="media/image5.png"/><Relationship Id="rId29" Type="http://schemas.openxmlformats.org/officeDocument/2006/relationships/image" Target="media/image14.png"/><Relationship Id="rId41"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730AD3C0-3F73-4E80-80C6-78902E2AEA8C}">
    <t:Anchor>
      <t:Comment id="1536380598"/>
    </t:Anchor>
    <t:History>
      <t:Event id="{6C4BB5CB-5DEB-403D-AF7A-3B1CDE869CBA}" time="2021-03-15T11:28:11Z">
        <t:Attribution userId="S::luciano.di_maio@it.abb.com::acf34f5b-7798-4417-b59d-b17e800cf256" userProvider="AD" userName="Luciano Di Maio"/>
        <t:Anchor>
          <t:Comment id="1536380598"/>
        </t:Anchor>
        <t:Create/>
      </t:Event>
      <t:Event id="{69F2FA57-DB74-4B04-9BBA-D37BE64C0BD5}" time="2021-03-15T11:28:11Z">
        <t:Attribution userId="S::luciano.di_maio@it.abb.com::acf34f5b-7798-4417-b59d-b17e800cf256" userProvider="AD" userName="Luciano Di Maio"/>
        <t:Anchor>
          <t:Comment id="1536380598"/>
        </t:Anchor>
        <t:Assign userId="S::pasquale.melchionno@it.abb.com::d6bd411c-0eef-4100-85af-859b87c0aca3" userProvider="AD" userName="Pasquale Melchionno"/>
      </t:Event>
      <t:Event id="{DFF74D25-1FF4-4072-ADAE-1D70FACAD58C}" time="2021-03-15T11:28:11Z">
        <t:Attribution userId="S::luciano.di_maio@it.abb.com::acf34f5b-7798-4417-b59d-b17e800cf256" userProvider="AD" userName="Luciano Di Maio"/>
        <t:Anchor>
          <t:Comment id="1536380598"/>
        </t:Anchor>
        <t:SetTitle title="@Pasquale Melchionno Please descirbe FW upgrade scenarios with Wifi and RS485 modules. Also define what conditions shall be met to enable FW upgrade and what shall be signal on the device during upgrade process ( e.g. LED blinking)"/>
      </t:Event>
    </t:History>
  </t:Task>
  <t:Task id="{7FB8BB03-F3E4-4FC8-94D7-FEEDD93DF238}">
    <t:Anchor>
      <t:Comment id="40548620"/>
    </t:Anchor>
    <t:History>
      <t:Event id="{1C9E7AF7-B9B8-48DC-8017-9203341B8FB0}" time="2021-06-29T08:51:36Z">
        <t:Attribution userId="S::luciano.di_maio@it.abb.com::acf34f5b-7798-4417-b59d-b17e800cf256" userProvider="AD" userName="Luciano Di Maio"/>
        <t:Anchor>
          <t:Comment id="40548620"/>
        </t:Anchor>
        <t:Create/>
      </t:Event>
      <t:Event id="{323E3D94-C8D0-4573-BD1D-B14C09DBC4B7}" time="2021-06-29T08:51:36Z">
        <t:Attribution userId="S::luciano.di_maio@it.abb.com::acf34f5b-7798-4417-b59d-b17e800cf256" userProvider="AD" userName="Luciano Di Maio"/>
        <t:Anchor>
          <t:Comment id="40548620"/>
        </t:Anchor>
        <t:Assign userId="S::paolo.antonello@it.abb.com::8f6d9e83-c01c-40db-a4e3-21588d749c9c" userProvider="AD" userName="Paolo Antonello"/>
      </t:Event>
      <t:Event id="{ADE00485-42B3-4D7E-A98F-E9EF70028004}" time="2021-06-29T08:51:36Z">
        <t:Attribution userId="S::luciano.di_maio@it.abb.com::acf34f5b-7798-4417-b59d-b17e800cf256" userProvider="AD" userName="Luciano Di Maio"/>
        <t:Anchor>
          <t:Comment id="40548620"/>
        </t:Anchor>
        <t:SetTitle title="@Paolo Antonello . Please check if applicable to LV version, COM and ARH too"/>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C78BA66BB74A6B9797C863B7993714"/>
        <w:category>
          <w:name w:val="General"/>
          <w:gallery w:val="placeholder"/>
        </w:category>
        <w:types>
          <w:type w:val="bbPlcHdr"/>
        </w:types>
        <w:behaviors>
          <w:behavior w:val="content"/>
        </w:behaviors>
        <w:guid w:val="{9F8D191E-CE50-4E7F-80ED-B3A7B56A87A1}"/>
      </w:docPartPr>
      <w:docPartBody>
        <w:p w:rsidR="00A10D8A" w:rsidRDefault="00487564" w:rsidP="00487564">
          <w:pPr>
            <w:pStyle w:val="A8C78BA66BB74A6B9797C863B7993714"/>
          </w:pPr>
          <w:r>
            <w:rPr>
              <w:rStyle w:val="PlaceholderText"/>
              <w:rFonts w:eastAsiaTheme="minorHAnsi"/>
            </w:rPr>
            <w:t>Click here</w:t>
          </w:r>
        </w:p>
      </w:docPartBody>
    </w:docPart>
    <w:docPart>
      <w:docPartPr>
        <w:name w:val="ABAB5666EF1B4862BDA0FEB87C2ADAF0"/>
        <w:category>
          <w:name w:val="General"/>
          <w:gallery w:val="placeholder"/>
        </w:category>
        <w:types>
          <w:type w:val="bbPlcHdr"/>
        </w:types>
        <w:behaviors>
          <w:behavior w:val="content"/>
        </w:behaviors>
        <w:guid w:val="{01814ABB-29C6-466A-B60F-714B3A1F39C5}"/>
      </w:docPartPr>
      <w:docPartBody>
        <w:p w:rsidR="00875DFD" w:rsidRDefault="006A002F" w:rsidP="006A002F">
          <w:pPr>
            <w:pStyle w:val="ABAB5666EF1B4862BDA0FEB87C2ADAF0"/>
          </w:pPr>
          <w:r>
            <w:rPr>
              <w:rStyle w:val="PlaceholderText"/>
              <w:rFonts w:eastAsiaTheme="minorHAnsi"/>
            </w:rPr>
            <w:t>Click here</w:t>
          </w:r>
        </w:p>
      </w:docPartBody>
    </w:docPart>
    <w:docPart>
      <w:docPartPr>
        <w:name w:val="DefaultPlaceholder_1081868574"/>
        <w:category>
          <w:name w:val="General"/>
          <w:gallery w:val="placeholder"/>
        </w:category>
        <w:types>
          <w:type w:val="bbPlcHdr"/>
        </w:types>
        <w:behaviors>
          <w:behavior w:val="content"/>
        </w:behaviors>
        <w:guid w:val="{11BA459C-16B1-4B41-92F5-C52A52D3F1BC}"/>
      </w:docPartPr>
      <w:docPartBody>
        <w:p w:rsidR="00B128A0" w:rsidRDefault="009D1A1E">
          <w:r w:rsidRPr="00FD34AC">
            <w:rPr>
              <w:rStyle w:val="PlaceholderText"/>
            </w:rPr>
            <w:t>Click here to enter text.</w:t>
          </w:r>
        </w:p>
      </w:docPartBody>
    </w:docPart>
    <w:docPart>
      <w:docPartPr>
        <w:name w:val="75A09423DC204692B4897EDACFDB9B67"/>
        <w:category>
          <w:name w:val="General"/>
          <w:gallery w:val="placeholder"/>
        </w:category>
        <w:types>
          <w:type w:val="bbPlcHdr"/>
        </w:types>
        <w:behaviors>
          <w:behavior w:val="content"/>
        </w:behaviors>
        <w:guid w:val="{FD853941-413C-4F57-94C9-27CF79D3440F}"/>
      </w:docPartPr>
      <w:docPartBody>
        <w:p w:rsidR="00245684" w:rsidRDefault="00245684" w:rsidP="00245684">
          <w:pPr>
            <w:pStyle w:val="75A09423DC204692B4897EDACFDB9B67"/>
          </w:pPr>
          <w:r>
            <w:rPr>
              <w:rStyle w:val="PlaceholderText"/>
              <w:rFonts w:eastAsiaTheme="minorHAnsi"/>
            </w:rPr>
            <w:t>Click here</w:t>
          </w:r>
        </w:p>
      </w:docPartBody>
    </w:docPart>
    <w:docPart>
      <w:docPartPr>
        <w:name w:val="E30922C47E3542FB9567140A6BEA2F36"/>
        <w:category>
          <w:name w:val="General"/>
          <w:gallery w:val="placeholder"/>
        </w:category>
        <w:types>
          <w:type w:val="bbPlcHdr"/>
        </w:types>
        <w:behaviors>
          <w:behavior w:val="content"/>
        </w:behaviors>
        <w:guid w:val="{ED880D04-957F-4778-ACF8-1307F49CCB58}"/>
      </w:docPartPr>
      <w:docPartBody>
        <w:p w:rsidR="001865DA" w:rsidRDefault="00373E76" w:rsidP="00373E76">
          <w:pPr>
            <w:pStyle w:val="E30922C47E3542FB9567140A6BEA2F36"/>
          </w:pPr>
          <w:r>
            <w:rPr>
              <w:rStyle w:val="PlaceholderText"/>
              <w:rFonts w:eastAsiaTheme="minorHAnsi"/>
            </w:rPr>
            <w:t>Click here</w:t>
          </w:r>
        </w:p>
      </w:docPartBody>
    </w:docPart>
    <w:docPart>
      <w:docPartPr>
        <w:name w:val="B8EFB9353E144BAA83236E3FD12E95B5"/>
        <w:category>
          <w:name w:val="General"/>
          <w:gallery w:val="placeholder"/>
        </w:category>
        <w:types>
          <w:type w:val="bbPlcHdr"/>
        </w:types>
        <w:behaviors>
          <w:behavior w:val="content"/>
        </w:behaviors>
        <w:guid w:val="{5E90A36F-81DC-4C01-94D6-F248BF8D0FAF}"/>
      </w:docPartPr>
      <w:docPartBody>
        <w:p w:rsidR="00585603" w:rsidRDefault="000E2131" w:rsidP="000E2131">
          <w:pPr>
            <w:pStyle w:val="B8EFB9353E144BAA83236E3FD12E95B5"/>
          </w:pPr>
          <w:r>
            <w:rPr>
              <w:rStyle w:val="PlaceholderText"/>
              <w:rFonts w:eastAsiaTheme="minorHAnsi"/>
            </w:rPr>
            <w:t>Click here</w:t>
          </w:r>
        </w:p>
      </w:docPartBody>
    </w:docPart>
    <w:docPart>
      <w:docPartPr>
        <w:name w:val="8E701943F7F94E0D8D809E960B6F7302"/>
        <w:category>
          <w:name w:val="General"/>
          <w:gallery w:val="placeholder"/>
        </w:category>
        <w:types>
          <w:type w:val="bbPlcHdr"/>
        </w:types>
        <w:behaviors>
          <w:behavior w:val="content"/>
        </w:behaviors>
        <w:guid w:val="{9136005D-DE0D-43D3-A022-0CF31BB9D5AD}"/>
      </w:docPartPr>
      <w:docPartBody>
        <w:p w:rsidR="00985822" w:rsidRDefault="00F1681B" w:rsidP="00F1681B">
          <w:pPr>
            <w:pStyle w:val="8E701943F7F94E0D8D809E960B6F7302"/>
          </w:pPr>
          <w:r>
            <w:rPr>
              <w:rStyle w:val="PlaceholderText"/>
              <w:rFonts w:eastAsiaTheme="minorHAnsi"/>
            </w:rPr>
            <w:t>Click here</w:t>
          </w:r>
        </w:p>
      </w:docPartBody>
    </w:docPart>
    <w:docPart>
      <w:docPartPr>
        <w:name w:val="D929AA5105514B42849C93A2217BC73A"/>
        <w:category>
          <w:name w:val="General"/>
          <w:gallery w:val="placeholder"/>
        </w:category>
        <w:types>
          <w:type w:val="bbPlcHdr"/>
        </w:types>
        <w:behaviors>
          <w:behavior w:val="content"/>
        </w:behaviors>
        <w:guid w:val="{6E006782-FBF0-4D00-96A9-941F7E3CA20B}"/>
      </w:docPartPr>
      <w:docPartBody>
        <w:p w:rsidR="003F24AB" w:rsidRDefault="00985822" w:rsidP="00985822">
          <w:pPr>
            <w:pStyle w:val="D929AA5105514B42849C93A2217BC73A"/>
          </w:pPr>
          <w:r>
            <w:rPr>
              <w:rStyle w:val="PlaceholderText"/>
              <w:rFonts w:eastAsiaTheme="minorHAnsi"/>
            </w:rPr>
            <w:t>Click here</w:t>
          </w:r>
        </w:p>
      </w:docPartBody>
    </w:docPart>
    <w:docPart>
      <w:docPartPr>
        <w:name w:val="B9CA517203DF46F5BA01D26FC23F12FF"/>
        <w:category>
          <w:name w:val="General"/>
          <w:gallery w:val="placeholder"/>
        </w:category>
        <w:types>
          <w:type w:val="bbPlcHdr"/>
        </w:types>
        <w:behaviors>
          <w:behavior w:val="content"/>
        </w:behaviors>
        <w:guid w:val="{90C8D748-79A9-4FFA-9043-F7439FB8FB7C}"/>
      </w:docPartPr>
      <w:docPartBody>
        <w:p w:rsidR="00000000" w:rsidRDefault="00B53BD9" w:rsidP="00B53BD9">
          <w:pPr>
            <w:pStyle w:val="B9CA517203DF46F5BA01D26FC23F12FF"/>
          </w:pPr>
          <w:r>
            <w:rPr>
              <w:rStyle w:val="PlaceholderText"/>
              <w:rFonts w:eastAsiaTheme="minorHAnsi"/>
            </w:rPr>
            <w:t>Click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6C4"/>
    <w:rsid w:val="000018BD"/>
    <w:rsid w:val="00032681"/>
    <w:rsid w:val="000E2131"/>
    <w:rsid w:val="001865DA"/>
    <w:rsid w:val="001F2E60"/>
    <w:rsid w:val="00230707"/>
    <w:rsid w:val="00245684"/>
    <w:rsid w:val="002834BB"/>
    <w:rsid w:val="002A75C7"/>
    <w:rsid w:val="00373E76"/>
    <w:rsid w:val="00377219"/>
    <w:rsid w:val="003B035B"/>
    <w:rsid w:val="003C4B58"/>
    <w:rsid w:val="003E56C4"/>
    <w:rsid w:val="003F24AB"/>
    <w:rsid w:val="00487564"/>
    <w:rsid w:val="00585603"/>
    <w:rsid w:val="006A002F"/>
    <w:rsid w:val="0073306D"/>
    <w:rsid w:val="007A12AE"/>
    <w:rsid w:val="007A5BB1"/>
    <w:rsid w:val="007D1230"/>
    <w:rsid w:val="008561D8"/>
    <w:rsid w:val="00875DFD"/>
    <w:rsid w:val="008C2103"/>
    <w:rsid w:val="00985822"/>
    <w:rsid w:val="009D1A1E"/>
    <w:rsid w:val="00A10D8A"/>
    <w:rsid w:val="00AD4EC5"/>
    <w:rsid w:val="00B128A0"/>
    <w:rsid w:val="00B53BD9"/>
    <w:rsid w:val="00BB757A"/>
    <w:rsid w:val="00C22272"/>
    <w:rsid w:val="00C30B63"/>
    <w:rsid w:val="00CB18F9"/>
    <w:rsid w:val="00D23EF6"/>
    <w:rsid w:val="00D7628E"/>
    <w:rsid w:val="00DA1FB6"/>
    <w:rsid w:val="00E47284"/>
    <w:rsid w:val="00E83972"/>
    <w:rsid w:val="00E842B2"/>
    <w:rsid w:val="00EF630B"/>
    <w:rsid w:val="00F168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3BD9"/>
    <w:rPr>
      <w:color w:val="808080"/>
    </w:rPr>
  </w:style>
  <w:style w:type="paragraph" w:customStyle="1" w:styleId="75A09423DC204692B4897EDACFDB9B67">
    <w:name w:val="75A09423DC204692B4897EDACFDB9B67"/>
    <w:rsid w:val="00245684"/>
    <w:rPr>
      <w:lang w:val="it-IT" w:eastAsia="it-IT"/>
    </w:rPr>
  </w:style>
  <w:style w:type="paragraph" w:customStyle="1" w:styleId="A8C78BA66BB74A6B9797C863B7993714">
    <w:name w:val="A8C78BA66BB74A6B9797C863B7993714"/>
    <w:rsid w:val="00487564"/>
    <w:rPr>
      <w:lang w:val="it-IT" w:eastAsia="it-IT"/>
    </w:rPr>
  </w:style>
  <w:style w:type="paragraph" w:customStyle="1" w:styleId="ABAB5666EF1B4862BDA0FEB87C2ADAF0">
    <w:name w:val="ABAB5666EF1B4862BDA0FEB87C2ADAF0"/>
    <w:rsid w:val="006A002F"/>
    <w:rPr>
      <w:lang w:val="it-IT" w:eastAsia="it-IT"/>
    </w:rPr>
  </w:style>
  <w:style w:type="paragraph" w:customStyle="1" w:styleId="E30922C47E3542FB9567140A6BEA2F36">
    <w:name w:val="E30922C47E3542FB9567140A6BEA2F36"/>
    <w:rsid w:val="00373E76"/>
    <w:rPr>
      <w:lang w:val="it-IT" w:eastAsia="it-IT"/>
    </w:rPr>
  </w:style>
  <w:style w:type="paragraph" w:customStyle="1" w:styleId="B8EFB9353E144BAA83236E3FD12E95B5">
    <w:name w:val="B8EFB9353E144BAA83236E3FD12E95B5"/>
    <w:rsid w:val="000E2131"/>
    <w:rPr>
      <w:lang w:val="it-IT" w:eastAsia="it-IT"/>
    </w:rPr>
  </w:style>
  <w:style w:type="paragraph" w:customStyle="1" w:styleId="8E701943F7F94E0D8D809E960B6F7302">
    <w:name w:val="8E701943F7F94E0D8D809E960B6F7302"/>
    <w:rsid w:val="00F1681B"/>
    <w:rPr>
      <w:lang w:val="it-IT" w:eastAsia="it-IT"/>
    </w:rPr>
  </w:style>
  <w:style w:type="paragraph" w:customStyle="1" w:styleId="D929AA5105514B42849C93A2217BC73A">
    <w:name w:val="D929AA5105514B42849C93A2217BC73A"/>
    <w:rsid w:val="00985822"/>
    <w:rPr>
      <w:lang w:val="it-IT" w:eastAsia="it-IT"/>
    </w:rPr>
  </w:style>
  <w:style w:type="paragraph" w:customStyle="1" w:styleId="B9CA517203DF46F5BA01D26FC23F12FF">
    <w:name w:val="B9CA517203DF46F5BA01D26FC23F12FF"/>
    <w:rsid w:val="00B53BD9"/>
    <w:rPr>
      <w:lang w:val="it-IT" w:eastAsia="it-IT"/>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BEBA30B805E944FAAB4386ADBE66AE3" ma:contentTypeVersion="16" ma:contentTypeDescription="Create a new document." ma:contentTypeScope="" ma:versionID="75b212090f36e8cede276287e6cde4da">
  <xsd:schema xmlns:xsd="http://www.w3.org/2001/XMLSchema" xmlns:xs="http://www.w3.org/2001/XMLSchema" xmlns:p="http://schemas.microsoft.com/office/2006/metadata/properties" xmlns:ns2="664c3e1f-2692-45d2-a9e6-fa32bab160d1" xmlns:ns3="66063c52-fc91-493a-94b4-3fa2b72e3b14" xmlns:ns4="71d29222-2c5f-45ad-9aa5-4c2d15fddbe9" targetNamespace="http://schemas.microsoft.com/office/2006/metadata/properties" ma:root="true" ma:fieldsID="920d52e91ba1df68247d2c87623c19bb" ns2:_="" ns3:_="" ns4:_="">
    <xsd:import namespace="664c3e1f-2692-45d2-a9e6-fa32bab160d1"/>
    <xsd:import namespace="66063c52-fc91-493a-94b4-3fa2b72e3b14"/>
    <xsd:import namespace="71d29222-2c5f-45ad-9aa5-4c2d15fddb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4c3e1f-2692-45d2-a9e6-fa32bab160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3e722c5-bebe-4801-a6ac-67aa35eba08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6063c52-fc91-493a-94b4-3fa2b72e3b1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d29222-2c5f-45ad-9aa5-4c2d15fddbe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78814178-77dd-4bee-8363-1759e76466ad}" ma:internalName="TaxCatchAll" ma:showField="CatchAllData" ma:web="66063c52-fc91-493a-94b4-3fa2b72e3b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1d29222-2c5f-45ad-9aa5-4c2d15fddbe9" xsi:nil="true"/>
    <lcf76f155ced4ddcb4097134ff3c332f xmlns="664c3e1f-2692-45d2-a9e6-fa32bab160d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E9E0D8E-2F58-400C-9F10-B3FFB3BF283F}">
  <ds:schemaRefs>
    <ds:schemaRef ds:uri="http://schemas.openxmlformats.org/officeDocument/2006/bibliography"/>
  </ds:schemaRefs>
</ds:datastoreItem>
</file>

<file path=customXml/itemProps2.xml><?xml version="1.0" encoding="utf-8"?>
<ds:datastoreItem xmlns:ds="http://schemas.openxmlformats.org/officeDocument/2006/customXml" ds:itemID="{2BF9DD62-397C-429E-8CD2-785AEF3B0D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4c3e1f-2692-45d2-a9e6-fa32bab160d1"/>
    <ds:schemaRef ds:uri="66063c52-fc91-493a-94b4-3fa2b72e3b14"/>
    <ds:schemaRef ds:uri="71d29222-2c5f-45ad-9aa5-4c2d15fddb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A296B6-FC8C-436C-977C-2287E506FAD3}">
  <ds:schemaRefs>
    <ds:schemaRef ds:uri="http://schemas.microsoft.com/sharepoint/v3/contenttype/forms"/>
  </ds:schemaRefs>
</ds:datastoreItem>
</file>

<file path=customXml/itemProps4.xml><?xml version="1.0" encoding="utf-8"?>
<ds:datastoreItem xmlns:ds="http://schemas.openxmlformats.org/officeDocument/2006/customXml" ds:itemID="{A1F765A3-A353-47AF-8768-5CE58C71B571}">
  <ds:schemaRef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www.w3.org/XML/1998/namespace"/>
    <ds:schemaRef ds:uri="http://schemas.microsoft.com/office/2006/metadata/properties"/>
    <ds:schemaRef ds:uri="http://purl.org/dc/elements/1.1/"/>
    <ds:schemaRef ds:uri="664c3e1f-2692-45d2-a9e6-fa32bab160d1"/>
    <ds:schemaRef ds:uri="http://purl.org/dc/dcmitype/"/>
    <ds:schemaRef ds:uri="71d29222-2c5f-45ad-9aa5-4c2d15fddbe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5654</Words>
  <Characters>32232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Antonello</dc:creator>
  <cp:keywords/>
  <dc:description/>
  <cp:lastModifiedBy>Francesco Rigamonti</cp:lastModifiedBy>
  <cp:revision>8</cp:revision>
  <cp:lastPrinted>2017-05-24T06:56:00Z</cp:lastPrinted>
  <dcterms:created xsi:type="dcterms:W3CDTF">2023-05-05T09:16:00Z</dcterms:created>
  <dcterms:modified xsi:type="dcterms:W3CDTF">2023-05-05T09:39:00Z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0x0101002BEBA30B805E944FAAB4386ADBE66AE3</vt:lpwstr>
  </property>
  <property fmtid="{D5CDD505-2E9C-101B-9397-08002B2CF9AE}" pid="3" name="MediaServiceImageTags">
    <vt:lpwstr/>
  </property>
</Properties>
</file>